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2AF" w:rsidDel="00691CD7" w:rsidRDefault="00115613" w:rsidP="00804E77">
      <w:pPr>
        <w:rPr>
          <w:ins w:id="0" w:author="Hundal, Paul [HSSBC]" w:date="2017-10-26T16:27:00Z"/>
          <w:del w:id="1" w:author="Zhang, James" w:date="2017-10-30T09:28:00Z"/>
          <w:b/>
          <w:color w:val="000000"/>
          <w:sz w:val="24"/>
          <w:szCs w:val="24"/>
          <w:u w:val="single"/>
          <w:shd w:val="clear" w:color="auto" w:fill="FFFFFF"/>
        </w:rPr>
      </w:pPr>
      <w:ins w:id="2" w:author="Hundal, Paul [HSSBC]" w:date="2017-10-26T16:39:00Z">
        <w:del w:id="3" w:author="Zhang, James" w:date="2017-10-30T09:28:00Z">
          <w:r w:rsidDel="00691CD7">
            <w:rPr>
              <w:b/>
              <w:color w:val="000000"/>
              <w:sz w:val="24"/>
              <w:szCs w:val="24"/>
              <w:u w:val="single"/>
              <w:shd w:val="clear" w:color="auto" w:fill="FFFFFF"/>
            </w:rPr>
            <w:delText xml:space="preserve">N </w:delText>
          </w:r>
        </w:del>
      </w:ins>
    </w:p>
    <w:p w:rsidR="00F462AF" w:rsidRPr="00F462AF" w:rsidRDefault="00F462AF" w:rsidP="00804E77">
      <w:pPr>
        <w:rPr>
          <w:ins w:id="4" w:author="Hundal, Paul [HSSBC]" w:date="2017-10-26T16:27:00Z"/>
          <w:b/>
          <w:color w:val="000000"/>
          <w:sz w:val="24"/>
          <w:szCs w:val="24"/>
          <w:u w:val="single"/>
          <w:shd w:val="clear" w:color="auto" w:fill="FFFFFF"/>
          <w:rPrChange w:id="5" w:author="Hundal, Paul [HSSBC]" w:date="2017-10-26T16:27:00Z">
            <w:rPr>
              <w:ins w:id="6" w:author="Hundal, Paul [HSSBC]" w:date="2017-10-26T16:27:00Z"/>
              <w:color w:val="000000"/>
              <w:sz w:val="24"/>
              <w:szCs w:val="24"/>
              <w:u w:val="single"/>
              <w:shd w:val="clear" w:color="auto" w:fill="FFFFFF"/>
            </w:rPr>
          </w:rPrChange>
        </w:rPr>
      </w:pPr>
      <w:bookmarkStart w:id="7" w:name="_GoBack"/>
      <w:bookmarkEnd w:id="7"/>
    </w:p>
    <w:p w:rsidR="00F416FA" w:rsidRDefault="00F416FA" w:rsidP="00804E77">
      <w:pPr>
        <w:rPr>
          <w:ins w:id="8" w:author="Hundal, Paul [HSSBC]" w:date="2017-10-26T16:25:00Z"/>
          <w:color w:val="000000"/>
          <w:sz w:val="24"/>
          <w:szCs w:val="24"/>
          <w:u w:val="single"/>
          <w:shd w:val="clear" w:color="auto" w:fill="FFFFFF"/>
        </w:rPr>
      </w:pPr>
      <w:r>
        <w:rPr>
          <w:color w:val="000000"/>
          <w:sz w:val="24"/>
          <w:szCs w:val="24"/>
          <w:u w:val="single"/>
          <w:shd w:val="clear" w:color="auto" w:fill="FFFFFF"/>
        </w:rPr>
        <w:t>Others things to discuss</w:t>
      </w:r>
    </w:p>
    <w:p w:rsidR="00F462AF" w:rsidRDefault="00F462AF" w:rsidP="00804E77">
      <w:pPr>
        <w:rPr>
          <w:ins w:id="9" w:author="Hundal, Paul [HSSBC]" w:date="2017-10-26T16:25:00Z"/>
          <w:color w:val="000000"/>
          <w:sz w:val="24"/>
          <w:szCs w:val="24"/>
          <w:u w:val="single"/>
          <w:shd w:val="clear" w:color="auto" w:fill="FFFFFF"/>
        </w:rPr>
      </w:pPr>
      <w:ins w:id="10" w:author="Hundal, Paul [HSSBC]" w:date="2017-10-26T16:25:00Z">
        <w:r>
          <w:rPr>
            <w:color w:val="000000"/>
            <w:sz w:val="24"/>
            <w:szCs w:val="24"/>
            <w:u w:val="single"/>
            <w:shd w:val="clear" w:color="auto" w:fill="FFFFFF"/>
          </w:rPr>
          <w:t xml:space="preserve">There was some changes in server </w:t>
        </w:r>
      </w:ins>
      <w:ins w:id="11" w:author="Hundal, Paul [HSSBC]" w:date="2017-10-26T16:32:00Z">
        <w:r>
          <w:rPr>
            <w:color w:val="000000"/>
            <w:sz w:val="24"/>
            <w:szCs w:val="24"/>
            <w:u w:val="single"/>
            <w:shd w:val="clear" w:color="auto" w:fill="FFFFFF"/>
          </w:rPr>
          <w:t>architecture layout</w:t>
        </w:r>
      </w:ins>
      <w:ins w:id="12" w:author="Hundal, Paul [HSSBC]" w:date="2017-10-26T16:25:00Z">
        <w:r>
          <w:rPr>
            <w:color w:val="000000"/>
            <w:sz w:val="24"/>
            <w:szCs w:val="24"/>
            <w:u w:val="single"/>
            <w:shd w:val="clear" w:color="auto" w:fill="FFFFFF"/>
          </w:rPr>
          <w:t xml:space="preserve"> which was not properly reflected in documentation:</w:t>
        </w:r>
      </w:ins>
    </w:p>
    <w:p w:rsidR="00F462AF" w:rsidRDefault="00F462AF" w:rsidP="00804E77">
      <w:pPr>
        <w:rPr>
          <w:color w:val="000000"/>
          <w:sz w:val="24"/>
          <w:szCs w:val="24"/>
          <w:u w:val="single"/>
          <w:shd w:val="clear" w:color="auto" w:fill="FFFFFF"/>
        </w:rPr>
      </w:pPr>
    </w:p>
    <w:p w:rsidR="00F416FA" w:rsidRDefault="00F462AF" w:rsidP="00804E77">
      <w:pPr>
        <w:rPr>
          <w:ins w:id="13" w:author="Hundal, Paul [HSSBC]" w:date="2017-10-26T16:27:00Z"/>
          <w:color w:val="000000"/>
          <w:sz w:val="24"/>
          <w:szCs w:val="24"/>
          <w:u w:val="single"/>
          <w:shd w:val="clear" w:color="auto" w:fill="FFFFFF"/>
        </w:rPr>
      </w:pPr>
      <w:ins w:id="14" w:author="Hundal, Paul [HSSBC]" w:date="2017-10-26T16:27:00Z">
        <w:r>
          <w:rPr>
            <w:color w:val="000000"/>
            <w:sz w:val="24"/>
            <w:szCs w:val="24"/>
            <w:u w:val="single"/>
            <w:shd w:val="clear" w:color="auto" w:fill="FFFFFF"/>
          </w:rPr>
          <w:t xml:space="preserve">Recommendation: </w:t>
        </w:r>
      </w:ins>
      <w:ins w:id="15" w:author="Hundal, Paul [HSSBC]" w:date="2017-10-26T16:23:00Z">
        <w:r>
          <w:rPr>
            <w:color w:val="000000"/>
            <w:sz w:val="24"/>
            <w:szCs w:val="24"/>
            <w:u w:val="single"/>
            <w:shd w:val="clear" w:color="auto" w:fill="FFFFFF"/>
          </w:rPr>
          <w:t xml:space="preserve">Please add a </w:t>
        </w:r>
      </w:ins>
      <w:ins w:id="16" w:author="Hundal, Paul [HSSBC]" w:date="2017-10-26T16:24:00Z">
        <w:r>
          <w:rPr>
            <w:color w:val="000000"/>
            <w:sz w:val="24"/>
            <w:szCs w:val="24"/>
            <w:u w:val="single"/>
            <w:shd w:val="clear" w:color="auto" w:fill="FFFFFF"/>
          </w:rPr>
          <w:t>diagram</w:t>
        </w:r>
      </w:ins>
      <w:ins w:id="17" w:author="Hundal, Paul [HSSBC]" w:date="2017-10-26T16:23:00Z">
        <w:r>
          <w:rPr>
            <w:color w:val="000000"/>
            <w:sz w:val="24"/>
            <w:szCs w:val="24"/>
            <w:u w:val="single"/>
            <w:shd w:val="clear" w:color="auto" w:fill="FFFFFF"/>
          </w:rPr>
          <w:t xml:space="preserve"> </w:t>
        </w:r>
      </w:ins>
      <w:ins w:id="18" w:author="Hundal, Paul [HSSBC]" w:date="2017-10-26T16:24:00Z">
        <w:r>
          <w:rPr>
            <w:color w:val="000000"/>
            <w:sz w:val="24"/>
            <w:szCs w:val="24"/>
            <w:u w:val="single"/>
            <w:shd w:val="clear" w:color="auto" w:fill="FFFFFF"/>
          </w:rPr>
          <w:t xml:space="preserve">with the servers involved in the replication and </w:t>
        </w:r>
      </w:ins>
      <w:ins w:id="19" w:author="Hundal, Paul [HSSBC]" w:date="2017-10-26T16:25:00Z">
        <w:r>
          <w:rPr>
            <w:color w:val="000000"/>
            <w:sz w:val="24"/>
            <w:szCs w:val="24"/>
            <w:u w:val="single"/>
            <w:shd w:val="clear" w:color="auto" w:fill="FFFFFF"/>
          </w:rPr>
          <w:t>collectively</w:t>
        </w:r>
      </w:ins>
      <w:ins w:id="20" w:author="Hundal, Paul [HSSBC]" w:date="2017-10-26T16:24:00Z">
        <w:r>
          <w:rPr>
            <w:color w:val="000000"/>
            <w:sz w:val="24"/>
            <w:szCs w:val="24"/>
            <w:u w:val="single"/>
            <w:shd w:val="clear" w:color="auto" w:fill="FFFFFF"/>
          </w:rPr>
          <w:t xml:space="preserve"> </w:t>
        </w:r>
      </w:ins>
      <w:ins w:id="21" w:author="Hundal, Paul [HSSBC]" w:date="2017-10-26T16:25:00Z">
        <w:r>
          <w:rPr>
            <w:color w:val="000000"/>
            <w:sz w:val="24"/>
            <w:szCs w:val="24"/>
            <w:u w:val="single"/>
            <w:shd w:val="clear" w:color="auto" w:fill="FFFFFF"/>
          </w:rPr>
          <w:t xml:space="preserve">we will keep this updated </w:t>
        </w:r>
      </w:ins>
    </w:p>
    <w:p w:rsidR="00F462AF" w:rsidRDefault="00F462AF" w:rsidP="00804E77">
      <w:pPr>
        <w:rPr>
          <w:color w:val="000000"/>
          <w:sz w:val="24"/>
          <w:szCs w:val="24"/>
          <w:u w:val="single"/>
          <w:shd w:val="clear" w:color="auto" w:fill="FFFFFF"/>
        </w:rPr>
      </w:pPr>
    </w:p>
    <w:p w:rsidR="00C5141C" w:rsidRPr="00C5141C" w:rsidRDefault="00C5141C" w:rsidP="00804E77">
      <w:pPr>
        <w:rPr>
          <w:color w:val="000000"/>
          <w:sz w:val="24"/>
          <w:szCs w:val="24"/>
          <w:u w:val="single"/>
          <w:shd w:val="clear" w:color="auto" w:fill="FFFFFF"/>
        </w:rPr>
      </w:pPr>
      <w:r w:rsidRPr="00C5141C">
        <w:rPr>
          <w:color w:val="000000"/>
          <w:sz w:val="24"/>
          <w:szCs w:val="24"/>
          <w:u w:val="single"/>
          <w:shd w:val="clear" w:color="auto" w:fill="FFFFFF"/>
        </w:rPr>
        <w:t>WHITE SR Installation Steps:</w:t>
      </w:r>
    </w:p>
    <w:p w:rsidR="00C5141C" w:rsidRDefault="00C5141C" w:rsidP="00804E77">
      <w:pPr>
        <w:rPr>
          <w:color w:val="000000"/>
          <w:shd w:val="clear" w:color="auto" w:fill="FFFFFF"/>
        </w:rPr>
      </w:pPr>
    </w:p>
    <w:p w:rsidR="00C5141C" w:rsidRDefault="00C5141C" w:rsidP="00804E77">
      <w:pPr>
        <w:rPr>
          <w:color w:val="000000"/>
          <w:shd w:val="clear" w:color="auto" w:fill="FFFFFF"/>
        </w:rPr>
      </w:pPr>
    </w:p>
    <w:p w:rsidR="004441E3" w:rsidRDefault="004441E3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scripts</w:t>
      </w:r>
      <w:proofErr w:type="gramEnd"/>
      <w:r>
        <w:rPr>
          <w:color w:val="000000"/>
          <w:shd w:val="clear" w:color="auto" w:fill="FFFFFF"/>
        </w:rPr>
        <w:t xml:space="preserve">. </w:t>
      </w:r>
      <w:r w:rsidR="00CF3A56">
        <w:rPr>
          <w:color w:val="FF0000"/>
          <w:shd w:val="clear" w:color="auto" w:fill="FFFFFF"/>
        </w:rPr>
        <w:t>–</w:t>
      </w:r>
      <w:r>
        <w:rPr>
          <w:color w:val="FF0000"/>
          <w:shd w:val="clear" w:color="auto" w:fill="FFFFFF"/>
        </w:rPr>
        <w:t xml:space="preserve"> BCCSS</w:t>
      </w:r>
      <w:r w:rsidR="00CF3A56">
        <w:rPr>
          <w:color w:val="FF0000"/>
          <w:shd w:val="clear" w:color="auto" w:fill="FFFFFF"/>
        </w:rPr>
        <w:t xml:space="preserve"> DBA</w:t>
      </w:r>
    </w:p>
    <w:p w:rsidR="004441E3" w:rsidRDefault="004441E3" w:rsidP="004441E3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proofErr w:type="spellStart"/>
      <w:r w:rsidRPr="004441E3">
        <w:rPr>
          <w:color w:val="000000"/>
          <w:shd w:val="clear" w:color="auto" w:fill="FFFFFF"/>
        </w:rPr>
        <w:t>drop_articles.sql</w:t>
      </w:r>
      <w:proofErr w:type="spellEnd"/>
    </w:p>
    <w:p w:rsidR="004441E3" w:rsidRDefault="004441E3" w:rsidP="004441E3">
      <w:pPr>
        <w:pStyle w:val="ListParagraph"/>
        <w:numPr>
          <w:ilvl w:val="0"/>
          <w:numId w:val="2"/>
        </w:numPr>
        <w:rPr>
          <w:ins w:id="22" w:author="Zhang, James" w:date="2017-10-25T13:08:00Z"/>
          <w:color w:val="000000"/>
          <w:shd w:val="clear" w:color="auto" w:fill="FFFFFF"/>
        </w:rPr>
      </w:pPr>
      <w:proofErr w:type="spellStart"/>
      <w:r w:rsidRPr="004441E3">
        <w:rPr>
          <w:color w:val="000000"/>
          <w:shd w:val="clear" w:color="auto" w:fill="FFFFFF"/>
        </w:rPr>
        <w:t>drop_subscription.sql</w:t>
      </w:r>
      <w:proofErr w:type="spellEnd"/>
    </w:p>
    <w:p w:rsidR="001B0E7D" w:rsidRDefault="001B0E7D" w:rsidP="004441E3">
      <w:pPr>
        <w:pStyle w:val="ListParagraph"/>
        <w:numPr>
          <w:ilvl w:val="0"/>
          <w:numId w:val="2"/>
        </w:numPr>
        <w:rPr>
          <w:ins w:id="23" w:author="Zhang, James" w:date="2017-10-25T13:09:00Z"/>
          <w:color w:val="000000"/>
          <w:shd w:val="clear" w:color="auto" w:fill="FFFFFF"/>
        </w:rPr>
      </w:pPr>
      <w:ins w:id="24" w:author="Zhang, James" w:date="2017-10-25T13:08:00Z">
        <w:r w:rsidRPr="001B0E7D">
          <w:rPr>
            <w:color w:val="000000"/>
            <w:shd w:val="clear" w:color="auto" w:fill="FFFFFF"/>
          </w:rPr>
          <w:t xml:space="preserve">drop </w:t>
        </w:r>
        <w:proofErr w:type="spellStart"/>
        <w:r>
          <w:rPr>
            <w:color w:val="000000"/>
            <w:shd w:val="clear" w:color="auto" w:fill="FFFFFF"/>
          </w:rPr>
          <w:t>publication.sql</w:t>
        </w:r>
      </w:ins>
      <w:proofErr w:type="spellEnd"/>
    </w:p>
    <w:p w:rsidR="001B0E7D" w:rsidRDefault="001B0E7D" w:rsidP="004441E3">
      <w:pPr>
        <w:pStyle w:val="ListParagraph"/>
        <w:numPr>
          <w:ilvl w:val="0"/>
          <w:numId w:val="2"/>
        </w:numPr>
        <w:rPr>
          <w:ins w:id="25" w:author="Zhang, James" w:date="2017-10-25T13:09:00Z"/>
          <w:color w:val="000000"/>
          <w:shd w:val="clear" w:color="auto" w:fill="FFFFFF"/>
        </w:rPr>
      </w:pPr>
      <w:proofErr w:type="spellStart"/>
      <w:ins w:id="26" w:author="Zhang, James" w:date="2017-10-25T13:09:00Z">
        <w:r>
          <w:rPr>
            <w:color w:val="000000"/>
            <w:shd w:val="clear" w:color="auto" w:fill="FFFFFF"/>
          </w:rPr>
          <w:t>set_publication</w:t>
        </w:r>
        <w:proofErr w:type="spellEnd"/>
        <w:r>
          <w:rPr>
            <w:color w:val="000000"/>
            <w:shd w:val="clear" w:color="auto" w:fill="FFFFFF"/>
          </w:rPr>
          <w:t xml:space="preserve"> database to </w:t>
        </w:r>
        <w:proofErr w:type="spellStart"/>
        <w:r>
          <w:rPr>
            <w:color w:val="000000"/>
            <w:shd w:val="clear" w:color="auto" w:fill="FFFFFF"/>
          </w:rPr>
          <w:t>normal.sql</w:t>
        </w:r>
        <w:proofErr w:type="spellEnd"/>
      </w:ins>
    </w:p>
    <w:p w:rsidR="001B0E7D" w:rsidRDefault="001B0E7D" w:rsidP="004441E3">
      <w:pPr>
        <w:pStyle w:val="ListParagraph"/>
        <w:numPr>
          <w:ilvl w:val="0"/>
          <w:numId w:val="2"/>
        </w:numPr>
        <w:rPr>
          <w:ins w:id="27" w:author="Zhang, James" w:date="2017-10-25T13:09:00Z"/>
          <w:color w:val="000000"/>
          <w:shd w:val="clear" w:color="auto" w:fill="FFFFFF"/>
        </w:rPr>
      </w:pPr>
      <w:proofErr w:type="spellStart"/>
      <w:ins w:id="28" w:author="Zhang, James" w:date="2017-10-25T13:09:00Z">
        <w:r>
          <w:rPr>
            <w:color w:val="000000"/>
            <w:shd w:val="clear" w:color="auto" w:fill="FFFFFF"/>
          </w:rPr>
          <w:t>set_publication</w:t>
        </w:r>
        <w:proofErr w:type="spellEnd"/>
        <w:r>
          <w:rPr>
            <w:color w:val="000000"/>
            <w:shd w:val="clear" w:color="auto" w:fill="FFFFFF"/>
          </w:rPr>
          <w:t xml:space="preserve"> database to replication status</w:t>
        </w:r>
      </w:ins>
    </w:p>
    <w:p w:rsidR="001B0E7D" w:rsidRPr="001B0E7D" w:rsidRDefault="00DD6B07" w:rsidP="004441E3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ins w:id="29" w:author="Zhang, James" w:date="2017-10-25T13:10:00Z">
        <w:r>
          <w:rPr>
            <w:color w:val="000000"/>
            <w:shd w:val="clear" w:color="auto" w:fill="FFFFFF"/>
          </w:rPr>
          <w:t xml:space="preserve">create </w:t>
        </w:r>
        <w:proofErr w:type="spellStart"/>
        <w:r>
          <w:rPr>
            <w:color w:val="000000"/>
            <w:shd w:val="clear" w:color="auto" w:fill="FFFFFF"/>
          </w:rPr>
          <w:t>publication.sql</w:t>
        </w:r>
      </w:ins>
      <w:proofErr w:type="spellEnd"/>
    </w:p>
    <w:p w:rsidR="004441E3" w:rsidRDefault="004441E3" w:rsidP="004441E3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r w:rsidRPr="004441E3">
        <w:rPr>
          <w:color w:val="000000"/>
          <w:shd w:val="clear" w:color="auto" w:fill="FFFFFF"/>
        </w:rPr>
        <w:t>Publisher_9.sql</w:t>
      </w:r>
      <w:r w:rsidR="00F416FA">
        <w:rPr>
          <w:color w:val="000000"/>
          <w:shd w:val="clear" w:color="auto" w:fill="FFFFFF"/>
        </w:rPr>
        <w:t xml:space="preserve">  (Application team script required for each release)</w:t>
      </w:r>
    </w:p>
    <w:p w:rsidR="004441E3" w:rsidRDefault="004441E3" w:rsidP="004441E3">
      <w:pPr>
        <w:pStyle w:val="ListParagraph"/>
        <w:numPr>
          <w:ilvl w:val="0"/>
          <w:numId w:val="2"/>
        </w:numPr>
        <w:rPr>
          <w:ins w:id="30" w:author="Zhang, James" w:date="2017-10-27T11:08:00Z"/>
          <w:color w:val="000000"/>
          <w:shd w:val="clear" w:color="auto" w:fill="FFFFFF"/>
        </w:rPr>
      </w:pPr>
      <w:r w:rsidRPr="004441E3">
        <w:rPr>
          <w:color w:val="000000"/>
          <w:shd w:val="clear" w:color="auto" w:fill="FFFFFF"/>
        </w:rPr>
        <w:t>Publisher_11.sql</w:t>
      </w:r>
    </w:p>
    <w:p w:rsidR="002F62EA" w:rsidRDefault="002F62EA">
      <w:pPr>
        <w:pStyle w:val="ListParagraph"/>
        <w:numPr>
          <w:ilvl w:val="0"/>
          <w:numId w:val="1"/>
        </w:numPr>
        <w:rPr>
          <w:ins w:id="31" w:author="Zhang, James" w:date="2017-10-27T11:12:00Z"/>
          <w:color w:val="000000"/>
          <w:shd w:val="clear" w:color="auto" w:fill="FFFFFF"/>
        </w:rPr>
        <w:pPrChange w:id="32" w:author="Zhang, James" w:date="2017-10-27T11:08:00Z">
          <w:pPr>
            <w:pStyle w:val="ListParagraph"/>
            <w:numPr>
              <w:numId w:val="2"/>
            </w:numPr>
            <w:ind w:hanging="360"/>
          </w:pPr>
        </w:pPrChange>
      </w:pPr>
      <w:ins w:id="33" w:author="Zhang, James" w:date="2017-10-27T11:08:00Z">
        <w:r>
          <w:rPr>
            <w:color w:val="000000"/>
            <w:shd w:val="clear" w:color="auto" w:fill="FFFFFF"/>
          </w:rPr>
          <w:t xml:space="preserve">When running the above scripts, it has to be customized based on the replication for different HA databases. The following </w:t>
        </w:r>
      </w:ins>
      <w:ins w:id="34" w:author="Zhang, James" w:date="2017-10-27T11:10:00Z">
        <w:r>
          <w:rPr>
            <w:color w:val="000000"/>
            <w:shd w:val="clear" w:color="auto" w:fill="FFFFFF"/>
          </w:rPr>
          <w:t>information</w:t>
        </w:r>
      </w:ins>
      <w:ins w:id="35" w:author="Zhang, James" w:date="2017-10-27T11:08:00Z">
        <w:r>
          <w:rPr>
            <w:color w:val="000000"/>
            <w:shd w:val="clear" w:color="auto" w:fill="FFFFFF"/>
          </w:rPr>
          <w:t xml:space="preserve"> </w:t>
        </w:r>
      </w:ins>
      <w:ins w:id="36" w:author="Zhang, James" w:date="2017-10-27T11:14:00Z">
        <w:r>
          <w:rPr>
            <w:color w:val="000000"/>
            <w:shd w:val="clear" w:color="auto" w:fill="FFFFFF"/>
          </w:rPr>
          <w:t>is needed</w:t>
        </w:r>
      </w:ins>
      <w:ins w:id="37" w:author="Zhang, James" w:date="2017-10-27T11:10:00Z">
        <w:r>
          <w:rPr>
            <w:color w:val="000000"/>
            <w:shd w:val="clear" w:color="auto" w:fill="FFFFFF"/>
          </w:rPr>
          <w:t>: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38" w:author="Zhang, James" w:date="2017-10-27T11:12:00Z"/>
          <w:color w:val="000000"/>
          <w:shd w:val="clear" w:color="auto" w:fill="FFFFFF"/>
          <w:rPrChange w:id="39" w:author="Zhang, James" w:date="2017-10-27T11:13:00Z">
            <w:rPr>
              <w:ins w:id="40" w:author="Zhang, James" w:date="2017-10-27T11:12:00Z"/>
              <w:shd w:val="clear" w:color="auto" w:fill="FFFFFF"/>
            </w:rPr>
          </w:rPrChange>
        </w:rPr>
        <w:pPrChange w:id="41" w:author="Zhang, James" w:date="2017-10-27T11:13:00Z">
          <w:pPr/>
        </w:pPrChange>
      </w:pPr>
      <w:ins w:id="42" w:author="Zhang, James" w:date="2017-10-27T11:12:00Z">
        <w:r w:rsidRPr="002F62EA">
          <w:rPr>
            <w:color w:val="000000"/>
            <w:shd w:val="clear" w:color="auto" w:fill="FFFFFF"/>
            <w:rPrChange w:id="43" w:author="Zhang, James" w:date="2017-10-27T11:13:00Z">
              <w:rPr>
                <w:shd w:val="clear" w:color="auto" w:fill="FFFFFF"/>
              </w:rPr>
            </w:rPrChange>
          </w:rPr>
          <w:t>Publication Server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44" w:author="Zhang, James" w:date="2017-10-27T11:12:00Z"/>
          <w:color w:val="000000"/>
          <w:shd w:val="clear" w:color="auto" w:fill="FFFFFF"/>
          <w:rPrChange w:id="45" w:author="Zhang, James" w:date="2017-10-27T11:13:00Z">
            <w:rPr>
              <w:ins w:id="46" w:author="Zhang, James" w:date="2017-10-27T11:12:00Z"/>
              <w:shd w:val="clear" w:color="auto" w:fill="FFFFFF"/>
            </w:rPr>
          </w:rPrChange>
        </w:rPr>
        <w:pPrChange w:id="47" w:author="Zhang, James" w:date="2017-10-27T11:13:00Z">
          <w:pPr/>
        </w:pPrChange>
      </w:pPr>
      <w:ins w:id="48" w:author="Zhang, James" w:date="2017-10-27T11:12:00Z">
        <w:r w:rsidRPr="002F62EA">
          <w:rPr>
            <w:color w:val="000000"/>
            <w:shd w:val="clear" w:color="auto" w:fill="FFFFFF"/>
            <w:rPrChange w:id="49" w:author="Zhang, James" w:date="2017-10-27T11:13:00Z">
              <w:rPr>
                <w:shd w:val="clear" w:color="auto" w:fill="FFFFFF"/>
              </w:rPr>
            </w:rPrChange>
          </w:rPr>
          <w:t>Publication Database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50" w:author="Zhang, James" w:date="2017-10-27T11:12:00Z"/>
          <w:color w:val="000000"/>
          <w:shd w:val="clear" w:color="auto" w:fill="FFFFFF"/>
          <w:rPrChange w:id="51" w:author="Zhang, James" w:date="2017-10-27T11:13:00Z">
            <w:rPr>
              <w:ins w:id="52" w:author="Zhang, James" w:date="2017-10-27T11:12:00Z"/>
              <w:shd w:val="clear" w:color="auto" w:fill="FFFFFF"/>
            </w:rPr>
          </w:rPrChange>
        </w:rPr>
        <w:pPrChange w:id="53" w:author="Zhang, James" w:date="2017-10-27T11:13:00Z">
          <w:pPr/>
        </w:pPrChange>
      </w:pPr>
      <w:ins w:id="54" w:author="Zhang, James" w:date="2017-10-27T11:12:00Z">
        <w:r w:rsidRPr="002F62EA">
          <w:rPr>
            <w:color w:val="000000"/>
            <w:shd w:val="clear" w:color="auto" w:fill="FFFFFF"/>
            <w:rPrChange w:id="55" w:author="Zhang, James" w:date="2017-10-27T11:13:00Z">
              <w:rPr>
                <w:shd w:val="clear" w:color="auto" w:fill="FFFFFF"/>
              </w:rPr>
            </w:rPrChange>
          </w:rPr>
          <w:t>Publication Name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56" w:author="Zhang, James" w:date="2017-10-27T11:12:00Z"/>
          <w:color w:val="000000"/>
          <w:shd w:val="clear" w:color="auto" w:fill="FFFFFF"/>
          <w:rPrChange w:id="57" w:author="Zhang, James" w:date="2017-10-27T11:13:00Z">
            <w:rPr>
              <w:ins w:id="58" w:author="Zhang, James" w:date="2017-10-27T11:12:00Z"/>
              <w:shd w:val="clear" w:color="auto" w:fill="FFFFFF"/>
            </w:rPr>
          </w:rPrChange>
        </w:rPr>
        <w:pPrChange w:id="59" w:author="Zhang, James" w:date="2017-10-27T11:13:00Z">
          <w:pPr/>
        </w:pPrChange>
      </w:pPr>
      <w:ins w:id="60" w:author="Zhang, James" w:date="2017-10-27T11:12:00Z">
        <w:r w:rsidRPr="002F62EA">
          <w:rPr>
            <w:color w:val="000000"/>
            <w:shd w:val="clear" w:color="auto" w:fill="FFFFFF"/>
            <w:rPrChange w:id="61" w:author="Zhang, James" w:date="2017-10-27T11:13:00Z">
              <w:rPr>
                <w:shd w:val="clear" w:color="auto" w:fill="FFFFFF"/>
              </w:rPr>
            </w:rPrChange>
          </w:rPr>
          <w:t>Distribution Server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62" w:author="Zhang, James" w:date="2017-10-27T11:12:00Z"/>
          <w:color w:val="000000"/>
          <w:shd w:val="clear" w:color="auto" w:fill="FFFFFF"/>
          <w:rPrChange w:id="63" w:author="Zhang, James" w:date="2017-10-27T11:13:00Z">
            <w:rPr>
              <w:ins w:id="64" w:author="Zhang, James" w:date="2017-10-27T11:12:00Z"/>
              <w:shd w:val="clear" w:color="auto" w:fill="FFFFFF"/>
            </w:rPr>
          </w:rPrChange>
        </w:rPr>
        <w:pPrChange w:id="65" w:author="Zhang, James" w:date="2017-10-27T11:13:00Z">
          <w:pPr/>
        </w:pPrChange>
      </w:pPr>
      <w:ins w:id="66" w:author="Zhang, James" w:date="2017-10-27T11:12:00Z">
        <w:r w:rsidRPr="002F62EA">
          <w:rPr>
            <w:color w:val="000000"/>
            <w:shd w:val="clear" w:color="auto" w:fill="FFFFFF"/>
            <w:rPrChange w:id="67" w:author="Zhang, James" w:date="2017-10-27T11:13:00Z">
              <w:rPr>
                <w:shd w:val="clear" w:color="auto" w:fill="FFFFFF"/>
              </w:rPr>
            </w:rPrChange>
          </w:rPr>
          <w:t>Distribution Database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68" w:author="Zhang, James" w:date="2017-10-27T11:12:00Z"/>
          <w:color w:val="000000"/>
          <w:shd w:val="clear" w:color="auto" w:fill="FFFFFF"/>
          <w:rPrChange w:id="69" w:author="Zhang, James" w:date="2017-10-27T11:13:00Z">
            <w:rPr>
              <w:ins w:id="70" w:author="Zhang, James" w:date="2017-10-27T11:12:00Z"/>
              <w:shd w:val="clear" w:color="auto" w:fill="FFFFFF"/>
            </w:rPr>
          </w:rPrChange>
        </w:rPr>
        <w:pPrChange w:id="71" w:author="Zhang, James" w:date="2017-10-27T11:13:00Z">
          <w:pPr/>
        </w:pPrChange>
      </w:pPr>
      <w:ins w:id="72" w:author="Zhang, James" w:date="2017-10-27T11:12:00Z">
        <w:r w:rsidRPr="002F62EA">
          <w:rPr>
            <w:color w:val="000000"/>
            <w:shd w:val="clear" w:color="auto" w:fill="FFFFFF"/>
            <w:rPrChange w:id="73" w:author="Zhang, James" w:date="2017-10-27T11:13:00Z">
              <w:rPr>
                <w:shd w:val="clear" w:color="auto" w:fill="FFFFFF"/>
              </w:rPr>
            </w:rPrChange>
          </w:rPr>
          <w:t>Location of snapshot files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74" w:author="Zhang, James" w:date="2017-10-27T11:12:00Z"/>
          <w:color w:val="000000"/>
          <w:shd w:val="clear" w:color="auto" w:fill="FFFFFF"/>
          <w:rPrChange w:id="75" w:author="Zhang, James" w:date="2017-10-27T11:13:00Z">
            <w:rPr>
              <w:ins w:id="76" w:author="Zhang, James" w:date="2017-10-27T11:12:00Z"/>
              <w:shd w:val="clear" w:color="auto" w:fill="FFFFFF"/>
            </w:rPr>
          </w:rPrChange>
        </w:rPr>
        <w:pPrChange w:id="77" w:author="Zhang, James" w:date="2017-10-27T11:13:00Z">
          <w:pPr/>
        </w:pPrChange>
      </w:pPr>
      <w:ins w:id="78" w:author="Zhang, James" w:date="2017-10-27T11:12:00Z">
        <w:r w:rsidRPr="002F62EA">
          <w:rPr>
            <w:color w:val="000000"/>
            <w:shd w:val="clear" w:color="auto" w:fill="FFFFFF"/>
            <w:rPrChange w:id="79" w:author="Zhang, James" w:date="2017-10-27T11:13:00Z">
              <w:rPr>
                <w:shd w:val="clear" w:color="auto" w:fill="FFFFFF"/>
              </w:rPr>
            </w:rPrChange>
          </w:rPr>
          <w:t>Snap-shot Agent Account (for P</w:t>
        </w:r>
      </w:ins>
      <w:ins w:id="80" w:author="Zhang, James" w:date="2017-10-30T09:26:00Z">
        <w:r w:rsidR="00463CE8">
          <w:rPr>
            <w:color w:val="000000"/>
            <w:shd w:val="clear" w:color="auto" w:fill="FFFFFF"/>
          </w:rPr>
          <w:t>ublication</w:t>
        </w:r>
      </w:ins>
      <w:ins w:id="81" w:author="Zhang, James" w:date="2017-10-27T11:12:00Z">
        <w:r w:rsidRPr="002F62EA">
          <w:rPr>
            <w:color w:val="000000"/>
            <w:shd w:val="clear" w:color="auto" w:fill="FFFFFF"/>
            <w:rPrChange w:id="82" w:author="Zhang, James" w:date="2017-10-27T11:13:00Z">
              <w:rPr>
                <w:shd w:val="clear" w:color="auto" w:fill="FFFFFF"/>
              </w:rPr>
            </w:rPrChange>
          </w:rPr>
          <w:t xml:space="preserve"> &amp; D</w:t>
        </w:r>
      </w:ins>
      <w:ins w:id="83" w:author="Zhang, James" w:date="2017-10-30T09:26:00Z">
        <w:r w:rsidR="00463CE8">
          <w:rPr>
            <w:color w:val="000000"/>
            <w:shd w:val="clear" w:color="auto" w:fill="FFFFFF"/>
          </w:rPr>
          <w:t>istribution</w:t>
        </w:r>
      </w:ins>
      <w:ins w:id="84" w:author="Zhang, James" w:date="2017-10-27T11:12:00Z">
        <w:r w:rsidRPr="002F62EA">
          <w:rPr>
            <w:color w:val="000000"/>
            <w:shd w:val="clear" w:color="auto" w:fill="FFFFFF"/>
            <w:rPrChange w:id="85" w:author="Zhang, James" w:date="2017-10-27T11:13:00Z">
              <w:rPr>
                <w:shd w:val="clear" w:color="auto" w:fill="FFFFFF"/>
              </w:rPr>
            </w:rPrChange>
          </w:rPr>
          <w:t xml:space="preserve"> servers)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86" w:author="Zhang, James" w:date="2017-10-27T11:12:00Z"/>
          <w:color w:val="000000"/>
          <w:shd w:val="clear" w:color="auto" w:fill="FFFFFF"/>
          <w:rPrChange w:id="87" w:author="Zhang, James" w:date="2017-10-27T11:13:00Z">
            <w:rPr>
              <w:ins w:id="88" w:author="Zhang, James" w:date="2017-10-27T11:12:00Z"/>
              <w:shd w:val="clear" w:color="auto" w:fill="FFFFFF"/>
            </w:rPr>
          </w:rPrChange>
        </w:rPr>
        <w:pPrChange w:id="89" w:author="Zhang, James" w:date="2017-10-27T11:13:00Z">
          <w:pPr/>
        </w:pPrChange>
      </w:pPr>
      <w:ins w:id="90" w:author="Zhang, James" w:date="2017-10-27T11:12:00Z">
        <w:r w:rsidRPr="002F62EA">
          <w:rPr>
            <w:color w:val="000000"/>
            <w:shd w:val="clear" w:color="auto" w:fill="FFFFFF"/>
            <w:rPrChange w:id="91" w:author="Zhang, James" w:date="2017-10-27T11:13:00Z">
              <w:rPr>
                <w:shd w:val="clear" w:color="auto" w:fill="FFFFFF"/>
              </w:rPr>
            </w:rPrChange>
          </w:rPr>
          <w:t>Password for Snap-shot account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92" w:author="Zhang, James" w:date="2017-10-27T11:12:00Z"/>
          <w:color w:val="000000"/>
          <w:shd w:val="clear" w:color="auto" w:fill="FFFFFF"/>
          <w:rPrChange w:id="93" w:author="Zhang, James" w:date="2017-10-27T11:13:00Z">
            <w:rPr>
              <w:ins w:id="94" w:author="Zhang, James" w:date="2017-10-27T11:12:00Z"/>
              <w:shd w:val="clear" w:color="auto" w:fill="FFFFFF"/>
            </w:rPr>
          </w:rPrChange>
        </w:rPr>
        <w:pPrChange w:id="95" w:author="Zhang, James" w:date="2017-10-27T11:13:00Z">
          <w:pPr/>
        </w:pPrChange>
      </w:pPr>
      <w:ins w:id="96" w:author="Zhang, James" w:date="2017-10-27T11:12:00Z">
        <w:r w:rsidRPr="002F62EA">
          <w:rPr>
            <w:color w:val="000000"/>
            <w:shd w:val="clear" w:color="auto" w:fill="FFFFFF"/>
            <w:rPrChange w:id="97" w:author="Zhang, James" w:date="2017-10-27T11:13:00Z">
              <w:rPr>
                <w:shd w:val="clear" w:color="auto" w:fill="FFFFFF"/>
              </w:rPr>
            </w:rPrChange>
          </w:rPr>
          <w:t>Log-Reader Agent Account (for P</w:t>
        </w:r>
      </w:ins>
      <w:ins w:id="98" w:author="Zhang, James" w:date="2017-10-30T09:26:00Z">
        <w:r w:rsidR="00463CE8">
          <w:rPr>
            <w:color w:val="000000"/>
            <w:shd w:val="clear" w:color="auto" w:fill="FFFFFF"/>
          </w:rPr>
          <w:t>ublication</w:t>
        </w:r>
      </w:ins>
      <w:ins w:id="99" w:author="Zhang, James" w:date="2017-10-27T11:12:00Z">
        <w:r w:rsidRPr="002F62EA">
          <w:rPr>
            <w:color w:val="000000"/>
            <w:shd w:val="clear" w:color="auto" w:fill="FFFFFF"/>
            <w:rPrChange w:id="100" w:author="Zhang, James" w:date="2017-10-27T11:13:00Z">
              <w:rPr>
                <w:shd w:val="clear" w:color="auto" w:fill="FFFFFF"/>
              </w:rPr>
            </w:rPrChange>
          </w:rPr>
          <w:t xml:space="preserve"> &amp; D</w:t>
        </w:r>
      </w:ins>
      <w:ins w:id="101" w:author="Zhang, James" w:date="2017-10-30T09:26:00Z">
        <w:r w:rsidR="00463CE8">
          <w:rPr>
            <w:color w:val="000000"/>
            <w:shd w:val="clear" w:color="auto" w:fill="FFFFFF"/>
          </w:rPr>
          <w:t>istribution</w:t>
        </w:r>
      </w:ins>
      <w:ins w:id="102" w:author="Zhang, James" w:date="2017-10-27T11:12:00Z">
        <w:r w:rsidRPr="002F62EA">
          <w:rPr>
            <w:color w:val="000000"/>
            <w:shd w:val="clear" w:color="auto" w:fill="FFFFFF"/>
            <w:rPrChange w:id="103" w:author="Zhang, James" w:date="2017-10-27T11:13:00Z">
              <w:rPr>
                <w:shd w:val="clear" w:color="auto" w:fill="FFFFFF"/>
              </w:rPr>
            </w:rPrChange>
          </w:rPr>
          <w:t xml:space="preserve"> servers)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104" w:author="Zhang, James" w:date="2017-10-27T11:12:00Z"/>
          <w:color w:val="000000"/>
          <w:shd w:val="clear" w:color="auto" w:fill="FFFFFF"/>
          <w:rPrChange w:id="105" w:author="Zhang, James" w:date="2017-10-27T11:13:00Z">
            <w:rPr>
              <w:ins w:id="106" w:author="Zhang, James" w:date="2017-10-27T11:12:00Z"/>
              <w:shd w:val="clear" w:color="auto" w:fill="FFFFFF"/>
            </w:rPr>
          </w:rPrChange>
        </w:rPr>
        <w:pPrChange w:id="107" w:author="Zhang, James" w:date="2017-10-27T11:13:00Z">
          <w:pPr/>
        </w:pPrChange>
      </w:pPr>
      <w:ins w:id="108" w:author="Zhang, James" w:date="2017-10-27T11:12:00Z">
        <w:r w:rsidRPr="002F62EA">
          <w:rPr>
            <w:color w:val="000000"/>
            <w:shd w:val="clear" w:color="auto" w:fill="FFFFFF"/>
            <w:rPrChange w:id="109" w:author="Zhang, James" w:date="2017-10-27T11:13:00Z">
              <w:rPr>
                <w:shd w:val="clear" w:color="auto" w:fill="FFFFFF"/>
              </w:rPr>
            </w:rPrChange>
          </w:rPr>
          <w:t>Password for Log-Reader Account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110" w:author="Zhang, James" w:date="2017-10-27T11:12:00Z"/>
          <w:color w:val="000000"/>
          <w:shd w:val="clear" w:color="auto" w:fill="FFFFFF"/>
          <w:rPrChange w:id="111" w:author="Zhang, James" w:date="2017-10-27T11:13:00Z">
            <w:rPr>
              <w:ins w:id="112" w:author="Zhang, James" w:date="2017-10-27T11:12:00Z"/>
              <w:shd w:val="clear" w:color="auto" w:fill="FFFFFF"/>
            </w:rPr>
          </w:rPrChange>
        </w:rPr>
        <w:pPrChange w:id="113" w:author="Zhang, James" w:date="2017-10-27T11:13:00Z">
          <w:pPr/>
        </w:pPrChange>
      </w:pPr>
      <w:ins w:id="114" w:author="Zhang, James" w:date="2017-10-27T11:12:00Z">
        <w:r w:rsidRPr="002F62EA">
          <w:rPr>
            <w:color w:val="000000"/>
            <w:shd w:val="clear" w:color="auto" w:fill="FFFFFF"/>
            <w:rPrChange w:id="115" w:author="Zhang, James" w:date="2017-10-27T11:13:00Z">
              <w:rPr>
                <w:shd w:val="clear" w:color="auto" w:fill="FFFFFF"/>
              </w:rPr>
            </w:rPrChange>
          </w:rPr>
          <w:t>Distribution Agent Account (for D</w:t>
        </w:r>
      </w:ins>
      <w:ins w:id="116" w:author="Zhang, James" w:date="2017-10-30T09:27:00Z">
        <w:r w:rsidR="00463CE8">
          <w:rPr>
            <w:color w:val="000000"/>
            <w:shd w:val="clear" w:color="auto" w:fill="FFFFFF"/>
          </w:rPr>
          <w:t>istribution</w:t>
        </w:r>
      </w:ins>
      <w:ins w:id="117" w:author="Zhang, James" w:date="2017-10-27T11:12:00Z">
        <w:r w:rsidRPr="002F62EA">
          <w:rPr>
            <w:color w:val="000000"/>
            <w:shd w:val="clear" w:color="auto" w:fill="FFFFFF"/>
            <w:rPrChange w:id="118" w:author="Zhang, James" w:date="2017-10-27T11:13:00Z">
              <w:rPr>
                <w:shd w:val="clear" w:color="auto" w:fill="FFFFFF"/>
              </w:rPr>
            </w:rPrChange>
          </w:rPr>
          <w:t xml:space="preserve"> &amp; S</w:t>
        </w:r>
      </w:ins>
      <w:ins w:id="119" w:author="Zhang, James" w:date="2017-10-30T09:27:00Z">
        <w:r w:rsidR="00463CE8">
          <w:rPr>
            <w:color w:val="000000"/>
            <w:shd w:val="clear" w:color="auto" w:fill="FFFFFF"/>
          </w:rPr>
          <w:t>ubscription</w:t>
        </w:r>
      </w:ins>
      <w:ins w:id="120" w:author="Zhang, James" w:date="2017-10-27T11:12:00Z">
        <w:r w:rsidRPr="002F62EA">
          <w:rPr>
            <w:color w:val="000000"/>
            <w:shd w:val="clear" w:color="auto" w:fill="FFFFFF"/>
            <w:rPrChange w:id="121" w:author="Zhang, James" w:date="2017-10-27T11:13:00Z">
              <w:rPr>
                <w:shd w:val="clear" w:color="auto" w:fill="FFFFFF"/>
              </w:rPr>
            </w:rPrChange>
          </w:rPr>
          <w:t xml:space="preserve"> servers)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122" w:author="Zhang, James" w:date="2017-10-27T11:12:00Z"/>
          <w:color w:val="000000"/>
          <w:shd w:val="clear" w:color="auto" w:fill="FFFFFF"/>
          <w:rPrChange w:id="123" w:author="Zhang, James" w:date="2017-10-27T11:13:00Z">
            <w:rPr>
              <w:ins w:id="124" w:author="Zhang, James" w:date="2017-10-27T11:12:00Z"/>
              <w:shd w:val="clear" w:color="auto" w:fill="FFFFFF"/>
            </w:rPr>
          </w:rPrChange>
        </w:rPr>
        <w:pPrChange w:id="125" w:author="Zhang, James" w:date="2017-10-27T11:13:00Z">
          <w:pPr/>
        </w:pPrChange>
      </w:pPr>
      <w:ins w:id="126" w:author="Zhang, James" w:date="2017-10-27T11:12:00Z">
        <w:r w:rsidRPr="002F62EA">
          <w:rPr>
            <w:color w:val="000000"/>
            <w:shd w:val="clear" w:color="auto" w:fill="FFFFFF"/>
            <w:rPrChange w:id="127" w:author="Zhang, James" w:date="2017-10-27T11:13:00Z">
              <w:rPr>
                <w:shd w:val="clear" w:color="auto" w:fill="FFFFFF"/>
              </w:rPr>
            </w:rPrChange>
          </w:rPr>
          <w:t>Password for Distribution Account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128" w:author="Zhang, James" w:date="2017-10-27T11:12:00Z"/>
          <w:color w:val="000000"/>
          <w:shd w:val="clear" w:color="auto" w:fill="FFFFFF"/>
          <w:rPrChange w:id="129" w:author="Zhang, James" w:date="2017-10-27T11:13:00Z">
            <w:rPr>
              <w:ins w:id="130" w:author="Zhang, James" w:date="2017-10-27T11:12:00Z"/>
              <w:shd w:val="clear" w:color="auto" w:fill="FFFFFF"/>
            </w:rPr>
          </w:rPrChange>
        </w:rPr>
        <w:pPrChange w:id="131" w:author="Zhang, James" w:date="2017-10-27T11:13:00Z">
          <w:pPr/>
        </w:pPrChange>
      </w:pPr>
      <w:ins w:id="132" w:author="Zhang, James" w:date="2017-10-27T11:12:00Z">
        <w:r w:rsidRPr="002F62EA">
          <w:rPr>
            <w:color w:val="000000"/>
            <w:shd w:val="clear" w:color="auto" w:fill="FFFFFF"/>
            <w:rPrChange w:id="133" w:author="Zhang, James" w:date="2017-10-27T11:13:00Z">
              <w:rPr>
                <w:shd w:val="clear" w:color="auto" w:fill="FFFFFF"/>
              </w:rPr>
            </w:rPrChange>
          </w:rPr>
          <w:t>Subscription Server</w:t>
        </w:r>
      </w:ins>
    </w:p>
    <w:p w:rsidR="002F62EA" w:rsidRPr="002F62EA" w:rsidRDefault="002F62EA">
      <w:pPr>
        <w:pStyle w:val="ListParagraph"/>
        <w:numPr>
          <w:ilvl w:val="0"/>
          <w:numId w:val="4"/>
        </w:numPr>
        <w:rPr>
          <w:ins w:id="134" w:author="Zhang, James" w:date="2017-10-27T11:11:00Z"/>
          <w:color w:val="000000"/>
          <w:shd w:val="clear" w:color="auto" w:fill="FFFFFF"/>
          <w:rPrChange w:id="135" w:author="Zhang, James" w:date="2017-10-27T11:13:00Z">
            <w:rPr>
              <w:ins w:id="136" w:author="Zhang, James" w:date="2017-10-27T11:11:00Z"/>
              <w:shd w:val="clear" w:color="auto" w:fill="FFFFFF"/>
            </w:rPr>
          </w:rPrChange>
        </w:rPr>
        <w:pPrChange w:id="137" w:author="Zhang, James" w:date="2017-10-27T11:13:00Z">
          <w:pPr>
            <w:pStyle w:val="ListParagraph"/>
            <w:numPr>
              <w:numId w:val="2"/>
            </w:numPr>
            <w:ind w:hanging="360"/>
          </w:pPr>
        </w:pPrChange>
      </w:pPr>
      <w:ins w:id="138" w:author="Zhang, James" w:date="2017-10-27T11:12:00Z">
        <w:r w:rsidRPr="002F62EA">
          <w:rPr>
            <w:color w:val="000000"/>
            <w:shd w:val="clear" w:color="auto" w:fill="FFFFFF"/>
            <w:rPrChange w:id="139" w:author="Zhang, James" w:date="2017-10-27T11:13:00Z">
              <w:rPr>
                <w:shd w:val="clear" w:color="auto" w:fill="FFFFFF"/>
              </w:rPr>
            </w:rPrChange>
          </w:rPr>
          <w:t>Subscription Database</w:t>
        </w:r>
      </w:ins>
    </w:p>
    <w:p w:rsidR="002F62EA" w:rsidRDefault="002F62EA">
      <w:pPr>
        <w:pStyle w:val="ListParagraph"/>
        <w:ind w:left="360"/>
        <w:rPr>
          <w:ins w:id="140" w:author="Zhang, James" w:date="2017-10-27T11:15:00Z"/>
          <w:color w:val="000000"/>
          <w:shd w:val="clear" w:color="auto" w:fill="FFFFFF"/>
        </w:rPr>
        <w:pPrChange w:id="141" w:author="Zhang, James" w:date="2017-10-27T11:11:00Z">
          <w:pPr>
            <w:pStyle w:val="ListParagraph"/>
            <w:numPr>
              <w:numId w:val="2"/>
            </w:numPr>
            <w:ind w:hanging="360"/>
          </w:pPr>
        </w:pPrChange>
      </w:pPr>
    </w:p>
    <w:p w:rsidR="002F62EA" w:rsidRDefault="002F62EA">
      <w:pPr>
        <w:pStyle w:val="ListParagraph"/>
        <w:ind w:left="360"/>
        <w:rPr>
          <w:ins w:id="142" w:author="Zhang, James" w:date="2017-10-27T11:15:00Z"/>
          <w:color w:val="000000"/>
          <w:shd w:val="clear" w:color="auto" w:fill="FFFFFF"/>
        </w:rPr>
        <w:pPrChange w:id="143" w:author="Zhang, James" w:date="2017-10-27T11:11:00Z">
          <w:pPr>
            <w:pStyle w:val="ListParagraph"/>
            <w:numPr>
              <w:numId w:val="2"/>
            </w:numPr>
            <w:ind w:hanging="360"/>
          </w:pPr>
        </w:pPrChange>
      </w:pPr>
      <w:ins w:id="144" w:author="Zhang, James" w:date="2017-10-27T11:15:00Z">
        <w:r>
          <w:rPr>
            <w:color w:val="000000"/>
            <w:shd w:val="clear" w:color="auto" w:fill="FFFFFF"/>
          </w:rPr>
          <w:t xml:space="preserve">The attached spreadsheet document the setting </w:t>
        </w:r>
      </w:ins>
      <w:ins w:id="145" w:author="Zhang, James" w:date="2017-10-27T11:19:00Z">
        <w:r w:rsidR="002E33E3">
          <w:rPr>
            <w:color w:val="000000"/>
            <w:shd w:val="clear" w:color="auto" w:fill="FFFFFF"/>
          </w:rPr>
          <w:t xml:space="preserve">for both test and production environments of </w:t>
        </w:r>
      </w:ins>
      <w:ins w:id="146" w:author="Zhang, James" w:date="2017-10-27T11:15:00Z">
        <w:r>
          <w:rPr>
            <w:color w:val="000000"/>
            <w:shd w:val="clear" w:color="auto" w:fill="FFFFFF"/>
          </w:rPr>
          <w:t>VC</w:t>
        </w:r>
        <w:r w:rsidR="002E33E3">
          <w:rPr>
            <w:color w:val="000000"/>
            <w:shd w:val="clear" w:color="auto" w:fill="FFFFFF"/>
          </w:rPr>
          <w:t>H, PHC, FHA, PHSA, BCCSS, BCEHS</w:t>
        </w:r>
      </w:ins>
      <w:ins w:id="147" w:author="Zhang, James" w:date="2017-10-30T09:25:00Z">
        <w:r w:rsidR="00D73474">
          <w:rPr>
            <w:color w:val="000000"/>
            <w:shd w:val="clear" w:color="auto" w:fill="FFFFFF"/>
          </w:rPr>
          <w:t xml:space="preserve"> currently</w:t>
        </w:r>
      </w:ins>
      <w:ins w:id="148" w:author="Zhang, James" w:date="2017-10-27T11:15:00Z">
        <w:r w:rsidR="002E33E3">
          <w:rPr>
            <w:color w:val="000000"/>
            <w:shd w:val="clear" w:color="auto" w:fill="FFFFFF"/>
          </w:rPr>
          <w:t xml:space="preserve">. </w:t>
        </w:r>
      </w:ins>
    </w:p>
    <w:p w:rsidR="002E33E3" w:rsidRDefault="002E33E3">
      <w:pPr>
        <w:pStyle w:val="ListParagraph"/>
        <w:ind w:left="360"/>
        <w:rPr>
          <w:ins w:id="149" w:author="Zhang, James" w:date="2017-10-27T11:19:00Z"/>
          <w:color w:val="000000"/>
          <w:shd w:val="clear" w:color="auto" w:fill="FFFFFF"/>
        </w:rPr>
        <w:pPrChange w:id="150" w:author="Zhang, James" w:date="2017-10-27T11:11:00Z">
          <w:pPr>
            <w:pStyle w:val="ListParagraph"/>
            <w:numPr>
              <w:numId w:val="2"/>
            </w:numPr>
            <w:ind w:hanging="360"/>
          </w:pPr>
        </w:pPrChange>
      </w:pPr>
    </w:p>
    <w:p w:rsidR="002E33E3" w:rsidRDefault="002E33E3">
      <w:pPr>
        <w:pStyle w:val="ListParagraph"/>
        <w:ind w:left="360"/>
        <w:rPr>
          <w:ins w:id="151" w:author="Zhang, James" w:date="2017-10-27T11:10:00Z"/>
          <w:color w:val="000000"/>
          <w:shd w:val="clear" w:color="auto" w:fill="FFFFFF"/>
        </w:rPr>
        <w:pPrChange w:id="152" w:author="Zhang, James" w:date="2017-10-27T11:11:00Z">
          <w:pPr>
            <w:pStyle w:val="ListParagraph"/>
            <w:numPr>
              <w:numId w:val="2"/>
            </w:numPr>
            <w:ind w:hanging="360"/>
          </w:pPr>
        </w:pPrChange>
      </w:pPr>
      <w:ins w:id="153" w:author="Zhang, James" w:date="2017-10-27T11:19:00Z">
        <w:r>
          <w:rPr>
            <w:color w:val="000000"/>
            <w:shd w:val="clear" w:color="auto" w:fill="FFFFFF"/>
          </w:rPr>
          <w:t>The replication</w:t>
        </w:r>
      </w:ins>
      <w:ins w:id="154" w:author="Zhang, James" w:date="2017-10-27T11:20:00Z">
        <w:r>
          <w:rPr>
            <w:color w:val="000000"/>
            <w:shd w:val="clear" w:color="auto" w:fill="FFFFFF"/>
          </w:rPr>
          <w:t xml:space="preserve"> setting</w:t>
        </w:r>
      </w:ins>
      <w:ins w:id="155" w:author="Zhang, James" w:date="2017-10-27T11:19:00Z">
        <w:r>
          <w:rPr>
            <w:color w:val="000000"/>
            <w:shd w:val="clear" w:color="auto" w:fill="FFFFFF"/>
          </w:rPr>
          <w:t xml:space="preserve"> of NHA, VIHA, IHA</w:t>
        </w:r>
      </w:ins>
      <w:ins w:id="156" w:author="Zhang, James" w:date="2017-10-27T11:20:00Z">
        <w:r>
          <w:rPr>
            <w:color w:val="000000"/>
            <w:shd w:val="clear" w:color="auto" w:fill="FFFFFF"/>
          </w:rPr>
          <w:t xml:space="preserve"> are supported by the DBA of the corresponding Health </w:t>
        </w:r>
      </w:ins>
      <w:ins w:id="157" w:author="Zhang, James" w:date="2017-10-30T09:25:00Z">
        <w:r w:rsidR="00D73474">
          <w:rPr>
            <w:color w:val="000000"/>
            <w:shd w:val="clear" w:color="auto" w:fill="FFFFFF"/>
          </w:rPr>
          <w:t>Authority</w:t>
        </w:r>
      </w:ins>
      <w:ins w:id="158" w:author="Zhang, James" w:date="2017-10-27T11:20:00Z">
        <w:r>
          <w:rPr>
            <w:color w:val="000000"/>
            <w:shd w:val="clear" w:color="auto" w:fill="FFFFFF"/>
          </w:rPr>
          <w:t>.</w:t>
        </w:r>
      </w:ins>
    </w:p>
    <w:p w:rsidR="002F62EA" w:rsidRPr="002F62EA" w:rsidRDefault="002F62EA">
      <w:pPr>
        <w:pStyle w:val="ListParagraph"/>
        <w:ind w:left="1080"/>
        <w:rPr>
          <w:color w:val="000000"/>
          <w:shd w:val="clear" w:color="auto" w:fill="FFFFFF"/>
          <w:rPrChange w:id="159" w:author="Zhang, James" w:date="2017-10-27T11:08:00Z">
            <w:rPr>
              <w:shd w:val="clear" w:color="auto" w:fill="FFFFFF"/>
            </w:rPr>
          </w:rPrChange>
        </w:rPr>
        <w:pPrChange w:id="160" w:author="Zhang, James" w:date="2017-10-27T11:11:00Z">
          <w:pPr>
            <w:pStyle w:val="ListParagraph"/>
            <w:numPr>
              <w:numId w:val="2"/>
            </w:numPr>
            <w:ind w:hanging="360"/>
          </w:pPr>
        </w:pPrChange>
      </w:pPr>
    </w:p>
    <w:p w:rsidR="00804E77" w:rsidRPr="00804E77" w:rsidRDefault="0085407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Stop WHITE application in IIS </w:t>
      </w:r>
      <w:r w:rsidRPr="00804E77">
        <w:rPr>
          <w:color w:val="FF0000"/>
          <w:shd w:val="clear" w:color="auto" w:fill="FFFFFF"/>
        </w:rPr>
        <w:t>– PHSA</w:t>
      </w:r>
      <w:r w:rsidR="0053027E">
        <w:rPr>
          <w:color w:val="FF0000"/>
          <w:shd w:val="clear" w:color="auto" w:fill="FFFFFF"/>
        </w:rPr>
        <w:t xml:space="preserve"> </w:t>
      </w:r>
      <w:r w:rsidR="003633C1">
        <w:rPr>
          <w:color w:val="FF0000"/>
          <w:shd w:val="clear" w:color="auto" w:fill="FFFFFF"/>
        </w:rPr>
        <w:t>( 1 min)</w:t>
      </w:r>
    </w:p>
    <w:p w:rsidR="00804E77" w:rsidRPr="00804E77" w:rsidRDefault="0085407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Stop WHITE Windows service </w:t>
      </w:r>
      <w:r w:rsidR="00804E77">
        <w:rPr>
          <w:color w:val="FF0000"/>
          <w:shd w:val="clear" w:color="auto" w:fill="FFFFFF"/>
        </w:rPr>
        <w:t>– PHSA</w:t>
      </w:r>
      <w:r w:rsidR="003633C1">
        <w:rPr>
          <w:color w:val="FF0000"/>
          <w:shd w:val="clear" w:color="auto" w:fill="FFFFFF"/>
        </w:rPr>
        <w:t xml:space="preserve"> ( 1 min)</w:t>
      </w:r>
    </w:p>
    <w:p w:rsidR="00804E77" w:rsidRPr="00751DC3" w:rsidRDefault="00804E77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In replication Monitor, in “Agents” tab, stop “Log Reader Agent”</w:t>
      </w:r>
      <w:r w:rsidR="0085407A" w:rsidRPr="00804E77">
        <w:rPr>
          <w:color w:val="000000"/>
          <w:shd w:val="clear" w:color="auto" w:fill="FFFFFF"/>
        </w:rPr>
        <w:t xml:space="preserve"> </w:t>
      </w:r>
      <w:r w:rsidR="00D074E1">
        <w:rPr>
          <w:color w:val="FF0000"/>
          <w:shd w:val="clear" w:color="auto" w:fill="FFFFFF"/>
        </w:rPr>
        <w:t xml:space="preserve">- </w:t>
      </w:r>
      <w:r w:rsidR="00CF3A56">
        <w:rPr>
          <w:color w:val="FF0000"/>
          <w:shd w:val="clear" w:color="auto" w:fill="FFFFFF"/>
        </w:rPr>
        <w:t>BCCSS DBA</w:t>
      </w:r>
      <w:r w:rsidR="00F416FA">
        <w:rPr>
          <w:color w:val="FF0000"/>
          <w:shd w:val="clear" w:color="auto" w:fill="FFFFFF"/>
        </w:rPr>
        <w:t xml:space="preserve"> per HA (Summary time range)</w:t>
      </w:r>
      <w:ins w:id="161" w:author="Zhang, James" w:date="2017-10-25T13:12:00Z">
        <w:r w:rsidR="006D2449">
          <w:rPr>
            <w:color w:val="FF0000"/>
            <w:shd w:val="clear" w:color="auto" w:fill="FFFFFF"/>
          </w:rPr>
          <w:t xml:space="preserve"> ( 1</w:t>
        </w:r>
      </w:ins>
      <w:ins w:id="162" w:author="Zhang, James" w:date="2017-10-25T13:25:00Z">
        <w:r w:rsidR="006D2449">
          <w:rPr>
            <w:color w:val="FF0000"/>
            <w:shd w:val="clear" w:color="auto" w:fill="FFFFFF"/>
          </w:rPr>
          <w:t>0</w:t>
        </w:r>
      </w:ins>
      <w:ins w:id="163" w:author="Zhang, James" w:date="2017-10-25T13:12:00Z">
        <w:r w:rsidR="00DD6B07">
          <w:rPr>
            <w:color w:val="FF0000"/>
            <w:shd w:val="clear" w:color="auto" w:fill="FFFFFF"/>
          </w:rPr>
          <w:t xml:space="preserve"> minutes)</w:t>
        </w:r>
      </w:ins>
    </w:p>
    <w:p w:rsidR="00751DC3" w:rsidRDefault="003570CB" w:rsidP="00751DC3">
      <w:pPr>
        <w:pStyle w:val="ListParagraph"/>
        <w:ind w:left="360"/>
        <w:rPr>
          <w:noProof/>
          <w:lang w:eastAsia="en-CA"/>
        </w:rPr>
      </w:pPr>
      <w:r>
        <w:rPr>
          <w:noProof/>
          <w:lang w:val="en-US"/>
        </w:rPr>
        <w:drawing>
          <wp:inline distT="0" distB="0" distL="0" distR="0" wp14:anchorId="56007ED3" wp14:editId="7A469085">
            <wp:extent cx="4219048" cy="3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CB" w:rsidRDefault="003570CB" w:rsidP="00751DC3">
      <w:pPr>
        <w:pStyle w:val="ListParagraph"/>
        <w:ind w:left="360"/>
        <w:rPr>
          <w:noProof/>
          <w:lang w:eastAsia="en-CA"/>
        </w:rPr>
      </w:pPr>
      <w:r>
        <w:rPr>
          <w:noProof/>
          <w:lang w:val="en-US"/>
        </w:rPr>
        <w:drawing>
          <wp:inline distT="0" distB="0" distL="0" distR="0" wp14:anchorId="6B1BB8ED" wp14:editId="6DB292C5">
            <wp:extent cx="4281129" cy="19907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37" cy="19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CB" w:rsidRDefault="003570CB" w:rsidP="00751DC3">
      <w:pPr>
        <w:pStyle w:val="ListParagraph"/>
        <w:ind w:left="360"/>
        <w:rPr>
          <w:noProof/>
          <w:lang w:eastAsia="en-CA"/>
        </w:rPr>
      </w:pPr>
    </w:p>
    <w:p w:rsidR="003570CB" w:rsidRPr="00804E77" w:rsidRDefault="003570CB" w:rsidP="00751DC3">
      <w:pPr>
        <w:pStyle w:val="ListParagraph"/>
        <w:ind w:left="360"/>
        <w:rPr>
          <w:color w:val="000000"/>
          <w:shd w:val="clear" w:color="auto" w:fill="FFFFFF"/>
        </w:rPr>
      </w:pPr>
    </w:p>
    <w:p w:rsidR="00B53E1A" w:rsidRDefault="00B53E1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Execute “</w:t>
      </w:r>
      <w:proofErr w:type="spellStart"/>
      <w:r>
        <w:rPr>
          <w:color w:val="000000"/>
          <w:shd w:val="clear" w:color="auto" w:fill="FFFFFF"/>
        </w:rPr>
        <w:t>drop_sbuscription.sql</w:t>
      </w:r>
      <w:proofErr w:type="spellEnd"/>
      <w:r>
        <w:rPr>
          <w:color w:val="000000"/>
          <w:shd w:val="clear" w:color="auto" w:fill="FFFFFF"/>
        </w:rPr>
        <w:t>” script in publishing db.</w:t>
      </w:r>
      <w:r w:rsidRPr="00804E77">
        <w:rPr>
          <w:color w:val="000000"/>
          <w:shd w:val="clear" w:color="auto" w:fill="FFFFFF"/>
        </w:rPr>
        <w:t xml:space="preserve"> </w:t>
      </w:r>
      <w:r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  <w:ins w:id="164" w:author="Zhang, James" w:date="2017-10-25T13:13:00Z">
        <w:r w:rsidR="00DD6B07">
          <w:rPr>
            <w:color w:val="FF0000"/>
            <w:shd w:val="clear" w:color="auto" w:fill="FFFFFF"/>
          </w:rPr>
          <w:t xml:space="preserve"> (15 minutes)</w:t>
        </w:r>
      </w:ins>
    </w:p>
    <w:p w:rsidR="00DD6B07" w:rsidRPr="00DD6B07" w:rsidRDefault="00B53E1A" w:rsidP="00DD6B0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  <w:rPrChange w:id="165" w:author="Zhang, James" w:date="2017-10-25T13:15:00Z">
            <w:rPr>
              <w:shd w:val="clear" w:color="auto" w:fill="FFFFFF"/>
            </w:rPr>
          </w:rPrChange>
        </w:rPr>
      </w:pPr>
      <w:r>
        <w:rPr>
          <w:color w:val="000000"/>
          <w:shd w:val="clear" w:color="auto" w:fill="FFFFFF"/>
        </w:rPr>
        <w:t>Execute “</w:t>
      </w:r>
      <w:proofErr w:type="spellStart"/>
      <w:r>
        <w:rPr>
          <w:color w:val="000000"/>
          <w:shd w:val="clear" w:color="auto" w:fill="FFFFFF"/>
        </w:rPr>
        <w:t>drop_articles.sql</w:t>
      </w:r>
      <w:proofErr w:type="spellEnd"/>
      <w:r>
        <w:rPr>
          <w:color w:val="000000"/>
          <w:shd w:val="clear" w:color="auto" w:fill="FFFFFF"/>
        </w:rPr>
        <w:t>” script in publishing db.</w:t>
      </w:r>
      <w:r w:rsidRPr="00804E77">
        <w:rPr>
          <w:color w:val="000000"/>
          <w:shd w:val="clear" w:color="auto" w:fill="FFFFFF"/>
        </w:rPr>
        <w:t xml:space="preserve"> </w:t>
      </w:r>
      <w:r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  <w:ins w:id="166" w:author="Zhang, James" w:date="2017-10-25T13:13:00Z">
        <w:r w:rsidR="00DD6B07">
          <w:rPr>
            <w:color w:val="FF0000"/>
            <w:shd w:val="clear" w:color="auto" w:fill="FFFFFF"/>
          </w:rPr>
          <w:t xml:space="preserve"> (10 </w:t>
        </w:r>
      </w:ins>
      <w:ins w:id="167" w:author="Zhang, James" w:date="2017-10-27T11:22:00Z">
        <w:r w:rsidR="008B35A5">
          <w:rPr>
            <w:color w:val="FF0000"/>
            <w:shd w:val="clear" w:color="auto" w:fill="FFFFFF"/>
          </w:rPr>
          <w:t>minutes</w:t>
        </w:r>
      </w:ins>
      <w:ins w:id="168" w:author="Zhang, James" w:date="2017-10-25T13:13:00Z">
        <w:r w:rsidR="00DD6B07">
          <w:rPr>
            <w:color w:val="FF0000"/>
            <w:shd w:val="clear" w:color="auto" w:fill="FFFFFF"/>
          </w:rPr>
          <w:t>)</w:t>
        </w:r>
      </w:ins>
      <w:ins w:id="169" w:author="Zhang, James" w:date="2017-10-25T13:15:00Z">
        <w:r w:rsidR="00DD6B07">
          <w:rPr>
            <w:color w:val="FF0000"/>
            <w:shd w:val="clear" w:color="auto" w:fill="FFFFFF"/>
          </w:rPr>
          <w:t xml:space="preserve"> </w:t>
        </w:r>
      </w:ins>
      <w:ins w:id="170" w:author="Zhang, James" w:date="2017-10-25T13:17:00Z">
        <w:r w:rsidR="006D2449">
          <w:rPr>
            <w:color w:val="FF0000"/>
            <w:shd w:val="clear" w:color="auto" w:fill="FFFFFF"/>
          </w:rPr>
          <w:br/>
          <w:t xml:space="preserve">need to </w:t>
        </w:r>
      </w:ins>
      <w:ins w:id="171" w:author="Zhang, James" w:date="2017-10-25T13:18:00Z">
        <w:r w:rsidR="006D2449">
          <w:rPr>
            <w:color w:val="FF0000"/>
            <w:shd w:val="clear" w:color="auto" w:fill="FFFFFF"/>
          </w:rPr>
          <w:t>drop publication and set publication database if the publication database need to be refreshed (15</w:t>
        </w:r>
      </w:ins>
      <w:ins w:id="172" w:author="Zhang, James" w:date="2017-10-25T13:20:00Z">
        <w:r w:rsidR="006D2449">
          <w:rPr>
            <w:color w:val="FF0000"/>
            <w:shd w:val="clear" w:color="auto" w:fill="FFFFFF"/>
          </w:rPr>
          <w:t xml:space="preserve"> minutes</w:t>
        </w:r>
      </w:ins>
      <w:ins w:id="173" w:author="Zhang, James" w:date="2017-10-25T13:18:00Z">
        <w:r w:rsidR="006D2449">
          <w:rPr>
            <w:color w:val="FF0000"/>
            <w:shd w:val="clear" w:color="auto" w:fill="FFFFFF"/>
          </w:rPr>
          <w:t>)</w:t>
        </w:r>
      </w:ins>
    </w:p>
    <w:p w:rsidR="00804E77" w:rsidRPr="00DD6B07" w:rsidRDefault="0053027E" w:rsidP="00DD6B0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  <w:rPrChange w:id="174" w:author="Zhang, James" w:date="2017-10-25T13:15:00Z">
            <w:rPr>
              <w:shd w:val="clear" w:color="auto" w:fill="FFFFFF"/>
            </w:rPr>
          </w:rPrChange>
        </w:rPr>
      </w:pPr>
      <w:r w:rsidRPr="00DD6B07">
        <w:rPr>
          <w:color w:val="000000"/>
          <w:shd w:val="clear" w:color="auto" w:fill="FFFFFF"/>
          <w:rPrChange w:id="175" w:author="Zhang, James" w:date="2017-10-25T13:15:00Z">
            <w:rPr>
              <w:shd w:val="clear" w:color="auto" w:fill="FFFFFF"/>
            </w:rPr>
          </w:rPrChange>
        </w:rPr>
        <w:t xml:space="preserve">(PROD Release) </w:t>
      </w:r>
      <w:r w:rsidR="0085407A" w:rsidRPr="00DD6B07">
        <w:rPr>
          <w:color w:val="000000"/>
          <w:shd w:val="clear" w:color="auto" w:fill="FFFFFF"/>
        </w:rPr>
        <w:t xml:space="preserve">Backup </w:t>
      </w:r>
      <w:r w:rsidR="00641702" w:rsidRPr="00DD6B07">
        <w:rPr>
          <w:color w:val="000000"/>
          <w:shd w:val="clear" w:color="auto" w:fill="FFFFFF"/>
        </w:rPr>
        <w:t xml:space="preserve">white3 </w:t>
      </w:r>
      <w:r w:rsidR="0085407A" w:rsidRPr="006D2449">
        <w:rPr>
          <w:color w:val="000000"/>
          <w:shd w:val="clear" w:color="auto" w:fill="FFFFFF"/>
        </w:rPr>
        <w:t xml:space="preserve">database </w:t>
      </w:r>
      <w:r w:rsidR="0085407A" w:rsidRPr="00DD6B07">
        <w:rPr>
          <w:color w:val="FF0000"/>
          <w:shd w:val="clear" w:color="auto" w:fill="FFFFFF"/>
          <w:rPrChange w:id="176" w:author="Zhang, James" w:date="2017-10-25T13:15:00Z">
            <w:rPr>
              <w:shd w:val="clear" w:color="auto" w:fill="FFFFFF"/>
            </w:rPr>
          </w:rPrChange>
        </w:rPr>
        <w:t xml:space="preserve">– </w:t>
      </w:r>
      <w:r w:rsidRPr="00DD6B07">
        <w:rPr>
          <w:shd w:val="clear" w:color="auto" w:fill="FFFFFF"/>
        </w:rPr>
        <w:t xml:space="preserve">(For </w:t>
      </w:r>
      <w:r w:rsidR="003633C1" w:rsidRPr="00DD6B07">
        <w:rPr>
          <w:shd w:val="clear" w:color="auto" w:fill="FFFFFF"/>
        </w:rPr>
        <w:t>T</w:t>
      </w:r>
      <w:r w:rsidRPr="006D2449">
        <w:rPr>
          <w:shd w:val="clear" w:color="auto" w:fill="FFFFFF"/>
        </w:rPr>
        <w:t xml:space="preserve">est Release) </w:t>
      </w:r>
      <w:r w:rsidR="003633C1" w:rsidRPr="006D2449">
        <w:rPr>
          <w:shd w:val="clear" w:color="auto" w:fill="FFFFFF"/>
        </w:rPr>
        <w:t>Backup productio</w:t>
      </w:r>
      <w:r w:rsidR="003633C1" w:rsidRPr="00DD6B07">
        <w:rPr>
          <w:shd w:val="clear" w:color="auto" w:fill="FFFFFF"/>
        </w:rPr>
        <w:t xml:space="preserve">n and restore on test </w:t>
      </w:r>
      <w:del w:id="177" w:author="Zhang, James" w:date="2017-10-26T09:15:00Z">
        <w:r w:rsidRPr="006D2449" w:rsidDel="0080742E">
          <w:rPr>
            <w:lang w:val="en-US"/>
          </w:rPr>
          <w:delText xml:space="preserve"> </w:delText>
        </w:r>
      </w:del>
      <w:r w:rsidR="003633C1" w:rsidRPr="006D2449">
        <w:rPr>
          <w:lang w:val="en-US"/>
        </w:rPr>
        <w:t>database)</w:t>
      </w:r>
      <w:r w:rsidRPr="006D2449">
        <w:rPr>
          <w:lang w:val="en-US"/>
        </w:rPr>
        <w:t xml:space="preserve"> </w:t>
      </w:r>
      <w:r w:rsidR="00CF3A56" w:rsidRPr="00DD6B07">
        <w:rPr>
          <w:color w:val="FF0000"/>
          <w:shd w:val="clear" w:color="auto" w:fill="FFFFFF"/>
          <w:rPrChange w:id="178" w:author="Zhang, James" w:date="2017-10-25T13:15:00Z">
            <w:rPr>
              <w:shd w:val="clear" w:color="auto" w:fill="FFFFFF"/>
            </w:rPr>
          </w:rPrChange>
        </w:rPr>
        <w:t>BCCSS DBA</w:t>
      </w:r>
      <w:r w:rsidR="003633C1" w:rsidRPr="00DD6B07">
        <w:rPr>
          <w:color w:val="FF0000"/>
          <w:shd w:val="clear" w:color="auto" w:fill="FFFFFF"/>
          <w:rPrChange w:id="179" w:author="Zhang, James" w:date="2017-10-25T13:15:00Z">
            <w:rPr>
              <w:shd w:val="clear" w:color="auto" w:fill="FFFFFF"/>
            </w:rPr>
          </w:rPrChange>
        </w:rPr>
        <w:t xml:space="preserve"> </w:t>
      </w:r>
      <w:ins w:id="180" w:author="Zhang, James" w:date="2017-10-25T13:13:00Z">
        <w:r w:rsidR="00DD6B07" w:rsidRPr="00DD6B07">
          <w:rPr>
            <w:color w:val="FF0000"/>
            <w:shd w:val="clear" w:color="auto" w:fill="FFFFFF"/>
            <w:rPrChange w:id="181" w:author="Zhang, James" w:date="2017-10-25T13:15:00Z">
              <w:rPr>
                <w:shd w:val="clear" w:color="auto" w:fill="FFFFFF"/>
              </w:rPr>
            </w:rPrChange>
          </w:rPr>
          <w:t>(2 hour</w:t>
        </w:r>
      </w:ins>
      <w:ins w:id="182" w:author="Zhang, James" w:date="2017-10-26T09:13:00Z">
        <w:r w:rsidR="0080742E">
          <w:rPr>
            <w:color w:val="FF0000"/>
            <w:shd w:val="clear" w:color="auto" w:fill="FFFFFF"/>
          </w:rPr>
          <w:t xml:space="preserve"> or more, which depends on the size of </w:t>
        </w:r>
      </w:ins>
      <w:ins w:id="183" w:author="Zhang, James" w:date="2017-10-26T09:14:00Z">
        <w:r w:rsidR="0080742E">
          <w:rPr>
            <w:color w:val="FF0000"/>
            <w:shd w:val="clear" w:color="auto" w:fill="FFFFFF"/>
          </w:rPr>
          <w:t xml:space="preserve">the source </w:t>
        </w:r>
      </w:ins>
      <w:ins w:id="184" w:author="Zhang, James" w:date="2017-10-26T09:13:00Z">
        <w:r w:rsidR="0080742E">
          <w:rPr>
            <w:color w:val="FF0000"/>
            <w:shd w:val="clear" w:color="auto" w:fill="FFFFFF"/>
          </w:rPr>
          <w:t xml:space="preserve">database </w:t>
        </w:r>
      </w:ins>
      <w:ins w:id="185" w:author="Zhang, James" w:date="2017-10-26T09:14:00Z">
        <w:r w:rsidR="0080742E">
          <w:rPr>
            <w:color w:val="FF0000"/>
            <w:shd w:val="clear" w:color="auto" w:fill="FFFFFF"/>
          </w:rPr>
          <w:t xml:space="preserve">and the network </w:t>
        </w:r>
      </w:ins>
      <w:ins w:id="186" w:author="Zhang, James" w:date="2017-10-27T11:22:00Z">
        <w:r w:rsidR="008B35A5">
          <w:rPr>
            <w:color w:val="FF0000"/>
            <w:shd w:val="clear" w:color="auto" w:fill="FFFFFF"/>
          </w:rPr>
          <w:t>traffic</w:t>
        </w:r>
      </w:ins>
      <w:ins w:id="187" w:author="Zhang, James" w:date="2017-10-25T13:13:00Z">
        <w:del w:id="188" w:author="Zhang, James" w:date="2017-10-26T09:15:00Z">
          <w:r w:rsidR="00DD6B07" w:rsidRPr="00DD6B07" w:rsidDel="0080742E">
            <w:rPr>
              <w:color w:val="FF0000"/>
              <w:shd w:val="clear" w:color="auto" w:fill="FFFFFF"/>
              <w:rPrChange w:id="189" w:author="Zhang, James" w:date="2017-10-25T13:15:00Z">
                <w:rPr>
                  <w:shd w:val="clear" w:color="auto" w:fill="FFFFFF"/>
                </w:rPr>
              </w:rPrChange>
            </w:rPr>
            <w:delText xml:space="preserve"> if the production and test servers are in the same data center</w:delText>
          </w:r>
        </w:del>
        <w:r w:rsidR="00DD6B07" w:rsidRPr="00DD6B07">
          <w:rPr>
            <w:color w:val="FF0000"/>
            <w:shd w:val="clear" w:color="auto" w:fill="FFFFFF"/>
            <w:rPrChange w:id="190" w:author="Zhang, James" w:date="2017-10-25T13:15:00Z">
              <w:rPr>
                <w:shd w:val="clear" w:color="auto" w:fill="FFFFFF"/>
              </w:rPr>
            </w:rPrChange>
          </w:rPr>
          <w:t>)</w:t>
        </w:r>
      </w:ins>
      <w:ins w:id="191" w:author="Zhang, James" w:date="2017-10-25T13:19:00Z">
        <w:r w:rsidR="006D2449">
          <w:rPr>
            <w:color w:val="FF0000"/>
            <w:shd w:val="clear" w:color="auto" w:fill="FFFFFF"/>
          </w:rPr>
          <w:t xml:space="preserve">. </w:t>
        </w:r>
      </w:ins>
    </w:p>
    <w:p w:rsidR="00804E77" w:rsidRPr="00804E77" w:rsidRDefault="0085407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Notify WHITE team the database backup is complete </w:t>
      </w:r>
      <w:r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</w:p>
    <w:p w:rsidR="0085407A" w:rsidRPr="00804E77" w:rsidRDefault="0085407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Back up WHITE application folder </w:t>
      </w:r>
      <w:r w:rsidRPr="00804E77">
        <w:rPr>
          <w:color w:val="FF0000"/>
          <w:shd w:val="clear" w:color="auto" w:fill="FFFFFF"/>
        </w:rPr>
        <w:t>– PHSA</w:t>
      </w:r>
      <w:r w:rsidR="003633C1">
        <w:rPr>
          <w:color w:val="FF0000"/>
          <w:shd w:val="clear" w:color="auto" w:fill="FFFFFF"/>
        </w:rPr>
        <w:t xml:space="preserve"> ( 1 min)</w:t>
      </w:r>
    </w:p>
    <w:p w:rsidR="0016177A" w:rsidRPr="00804E77" w:rsidRDefault="0085407A" w:rsidP="007348E9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Apply WHITE service pack </w:t>
      </w:r>
      <w:r w:rsidRPr="00804E77">
        <w:rPr>
          <w:color w:val="FF0000"/>
          <w:shd w:val="clear" w:color="auto" w:fill="FFFFFF"/>
        </w:rPr>
        <w:t>– PHSA</w:t>
      </w:r>
      <w:r w:rsidR="00804E77">
        <w:rPr>
          <w:color w:val="000000"/>
        </w:rPr>
        <w:t xml:space="preserve"> </w:t>
      </w:r>
      <w:r w:rsidR="003633C1">
        <w:rPr>
          <w:color w:val="FF0000"/>
          <w:shd w:val="clear" w:color="auto" w:fill="FFFFFF"/>
        </w:rPr>
        <w:t>( 1 min)</w:t>
      </w:r>
    </w:p>
    <w:p w:rsidR="00804E77" w:rsidRPr="00804E77" w:rsidRDefault="0085407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lastRenderedPageBreak/>
        <w:t>Start WHITE Windows service</w:t>
      </w:r>
      <w:r w:rsidRPr="00804E77">
        <w:rPr>
          <w:color w:val="FF0000"/>
          <w:shd w:val="clear" w:color="auto" w:fill="FFFFFF"/>
        </w:rPr>
        <w:t xml:space="preserve"> </w:t>
      </w:r>
      <w:r w:rsidR="00804E77">
        <w:rPr>
          <w:color w:val="FF0000"/>
          <w:shd w:val="clear" w:color="auto" w:fill="FFFFFF"/>
        </w:rPr>
        <w:t>–</w:t>
      </w:r>
      <w:r w:rsidRPr="00804E77">
        <w:rPr>
          <w:color w:val="FF0000"/>
          <w:shd w:val="clear" w:color="auto" w:fill="FFFFFF"/>
        </w:rPr>
        <w:t xml:space="preserve"> PHSA</w:t>
      </w:r>
      <w:r w:rsidR="003633C1">
        <w:rPr>
          <w:color w:val="FF0000"/>
          <w:shd w:val="clear" w:color="auto" w:fill="FFFFFF"/>
        </w:rPr>
        <w:t xml:space="preserve"> ( 1 min)</w:t>
      </w:r>
    </w:p>
    <w:p w:rsidR="00804E77" w:rsidRPr="00804E77" w:rsidRDefault="0085407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Start WHITE application in IIS </w:t>
      </w:r>
      <w:r w:rsidR="00804E77">
        <w:rPr>
          <w:color w:val="FF0000"/>
          <w:shd w:val="clear" w:color="auto" w:fill="FFFFFF"/>
        </w:rPr>
        <w:t>–</w:t>
      </w:r>
      <w:r w:rsidRPr="00804E77">
        <w:rPr>
          <w:color w:val="FF0000"/>
          <w:shd w:val="clear" w:color="auto" w:fill="FFFFFF"/>
        </w:rPr>
        <w:t xml:space="preserve"> PHSA</w:t>
      </w:r>
      <w:r w:rsidR="003633C1">
        <w:rPr>
          <w:color w:val="FF0000"/>
          <w:shd w:val="clear" w:color="auto" w:fill="FFFFFF"/>
        </w:rPr>
        <w:t xml:space="preserve"> ( 1 min)</w:t>
      </w:r>
    </w:p>
    <w:p w:rsidR="00804E77" w:rsidRPr="0053027E" w:rsidRDefault="0085407A" w:rsidP="0053027E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804E77">
        <w:rPr>
          <w:color w:val="000000"/>
          <w:shd w:val="clear" w:color="auto" w:fill="FFFFFF"/>
        </w:rPr>
        <w:t xml:space="preserve">Notify IHA the completion of service pack installation </w:t>
      </w:r>
      <w:r w:rsidR="00804E77">
        <w:rPr>
          <w:color w:val="FF0000"/>
          <w:shd w:val="clear" w:color="auto" w:fill="FFFFFF"/>
        </w:rPr>
        <w:t>–</w:t>
      </w:r>
      <w:r w:rsidRPr="00804E77">
        <w:rPr>
          <w:color w:val="FF0000"/>
          <w:shd w:val="clear" w:color="auto" w:fill="FFFFFF"/>
        </w:rPr>
        <w:t xml:space="preserve"> PHSA</w:t>
      </w:r>
      <w:r w:rsidR="003633C1">
        <w:rPr>
          <w:color w:val="FF0000"/>
          <w:shd w:val="clear" w:color="auto" w:fill="FFFFFF"/>
        </w:rPr>
        <w:t xml:space="preserve"> ( 1 min)</w:t>
      </w:r>
    </w:p>
    <w:p w:rsidR="00B53E1A" w:rsidRDefault="00B53E1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Execute “Publisher_9</w:t>
      </w:r>
      <w:r w:rsidR="00751DC3">
        <w:rPr>
          <w:color w:val="000000"/>
          <w:shd w:val="clear" w:color="auto" w:fill="FFFFFF"/>
        </w:rPr>
        <w:t>.sql</w:t>
      </w:r>
      <w:r>
        <w:rPr>
          <w:color w:val="000000"/>
          <w:shd w:val="clear" w:color="auto" w:fill="FFFFFF"/>
        </w:rPr>
        <w:t>” script in publishing db.</w:t>
      </w:r>
      <w:r w:rsidR="000E18A0" w:rsidRPr="00804E77">
        <w:rPr>
          <w:color w:val="000000"/>
          <w:shd w:val="clear" w:color="auto" w:fill="FFFFFF"/>
        </w:rPr>
        <w:t xml:space="preserve"> </w:t>
      </w:r>
      <w:r w:rsidR="000E18A0"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  <w:ins w:id="192" w:author="Zhang, James" w:date="2017-10-25T13:22:00Z">
        <w:r w:rsidR="006D2449">
          <w:rPr>
            <w:color w:val="FF0000"/>
            <w:shd w:val="clear" w:color="auto" w:fill="FFFFFF"/>
          </w:rPr>
          <w:t xml:space="preserve"> (10 minutes)</w:t>
        </w:r>
      </w:ins>
      <w:ins w:id="193" w:author="Zhang, James" w:date="2017-10-25T13:20:00Z">
        <w:r w:rsidR="006D2449">
          <w:rPr>
            <w:color w:val="FF0000"/>
            <w:shd w:val="clear" w:color="auto" w:fill="FFFFFF"/>
          </w:rPr>
          <w:br/>
          <w:t xml:space="preserve">if the </w:t>
        </w:r>
      </w:ins>
      <w:ins w:id="194" w:author="Zhang, James" w:date="2017-10-25T13:21:00Z">
        <w:r w:rsidR="006D2449">
          <w:rPr>
            <w:color w:val="FF0000"/>
            <w:shd w:val="clear" w:color="auto" w:fill="FFFFFF"/>
          </w:rPr>
          <w:t>publication</w:t>
        </w:r>
      </w:ins>
      <w:ins w:id="195" w:author="Zhang, James" w:date="2017-10-25T13:20:00Z">
        <w:r w:rsidR="006D2449">
          <w:rPr>
            <w:color w:val="FF0000"/>
            <w:shd w:val="clear" w:color="auto" w:fill="FFFFFF"/>
          </w:rPr>
          <w:t xml:space="preserve"> </w:t>
        </w:r>
      </w:ins>
      <w:ins w:id="196" w:author="Zhang, James" w:date="2017-10-25T13:21:00Z">
        <w:r w:rsidR="006D2449">
          <w:rPr>
            <w:color w:val="FF0000"/>
            <w:shd w:val="clear" w:color="auto" w:fill="FFFFFF"/>
          </w:rPr>
          <w:t>database is refreshed, it needs to set the publication database to replication mode and re-create the publication</w:t>
        </w:r>
      </w:ins>
      <w:ins w:id="197" w:author="Zhang, James" w:date="2017-10-25T13:28:00Z">
        <w:r w:rsidR="009E228C">
          <w:rPr>
            <w:color w:val="FF0000"/>
            <w:shd w:val="clear" w:color="auto" w:fill="FFFFFF"/>
          </w:rPr>
          <w:t xml:space="preserve"> before running </w:t>
        </w:r>
      </w:ins>
      <w:ins w:id="198" w:author="Zhang, James" w:date="2017-10-25T13:29:00Z">
        <w:r w:rsidR="009E228C">
          <w:rPr>
            <w:color w:val="FF0000"/>
            <w:shd w:val="clear" w:color="auto" w:fill="FFFFFF"/>
          </w:rPr>
          <w:t xml:space="preserve">“Publisher_9.sql” </w:t>
        </w:r>
      </w:ins>
      <w:ins w:id="199" w:author="Zhang, James" w:date="2017-10-25T13:21:00Z">
        <w:r w:rsidR="006D2449">
          <w:rPr>
            <w:color w:val="FF0000"/>
            <w:shd w:val="clear" w:color="auto" w:fill="FFFFFF"/>
          </w:rPr>
          <w:t xml:space="preserve"> (15 minutes)</w:t>
        </w:r>
      </w:ins>
    </w:p>
    <w:p w:rsidR="00B53E1A" w:rsidRPr="00B53E1A" w:rsidRDefault="00B53E1A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t>Recreate a snapshot (restart snapshot agent in replication monitor)</w:t>
      </w:r>
      <w:r w:rsidR="000E18A0" w:rsidRPr="00804E77">
        <w:rPr>
          <w:color w:val="000000"/>
          <w:shd w:val="clear" w:color="auto" w:fill="FFFFFF"/>
        </w:rPr>
        <w:t xml:space="preserve"> </w:t>
      </w:r>
      <w:r w:rsidR="000E18A0"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  <w:ins w:id="200" w:author="Zhang, James" w:date="2017-10-25T13:22:00Z">
        <w:r w:rsidR="006D2449">
          <w:rPr>
            <w:color w:val="FF0000"/>
            <w:shd w:val="clear" w:color="auto" w:fill="FFFFFF"/>
          </w:rPr>
          <w:t xml:space="preserve"> </w:t>
        </w:r>
      </w:ins>
      <w:ins w:id="201" w:author="Zhang, James" w:date="2017-10-25T13:23:00Z">
        <w:r w:rsidR="006D2449">
          <w:rPr>
            <w:color w:val="FF0000"/>
            <w:shd w:val="clear" w:color="auto" w:fill="FFFFFF"/>
          </w:rPr>
          <w:t>(20 minutes</w:t>
        </w:r>
      </w:ins>
      <w:ins w:id="202" w:author="Zhang, James" w:date="2017-10-25T13:30:00Z">
        <w:r w:rsidR="009E228C">
          <w:rPr>
            <w:color w:val="FF0000"/>
            <w:shd w:val="clear" w:color="auto" w:fill="FFFFFF"/>
          </w:rPr>
          <w:t xml:space="preserve">. It depends on the size of </w:t>
        </w:r>
      </w:ins>
      <w:ins w:id="203" w:author="Zhang, James" w:date="2017-10-25T13:31:00Z">
        <w:r w:rsidR="009E228C">
          <w:rPr>
            <w:color w:val="FF0000"/>
            <w:shd w:val="clear" w:color="auto" w:fill="FFFFFF"/>
          </w:rPr>
          <w:t xml:space="preserve">the corresponding </w:t>
        </w:r>
      </w:ins>
      <w:ins w:id="204" w:author="Zhang, James" w:date="2017-10-25T13:30:00Z">
        <w:r w:rsidR="009E228C">
          <w:rPr>
            <w:color w:val="FF0000"/>
            <w:shd w:val="clear" w:color="auto" w:fill="FFFFFF"/>
          </w:rPr>
          <w:t>publication</w:t>
        </w:r>
      </w:ins>
      <w:ins w:id="205" w:author="Zhang, James" w:date="2017-10-25T13:31:00Z">
        <w:r w:rsidR="009E228C">
          <w:rPr>
            <w:color w:val="FF0000"/>
            <w:shd w:val="clear" w:color="auto" w:fill="FFFFFF"/>
          </w:rPr>
          <w:t>. It may be longer</w:t>
        </w:r>
      </w:ins>
      <w:ins w:id="206" w:author="Zhang, James" w:date="2017-10-25T13:30:00Z">
        <w:r w:rsidR="009E228C">
          <w:rPr>
            <w:color w:val="FF0000"/>
            <w:shd w:val="clear" w:color="auto" w:fill="FFFFFF"/>
          </w:rPr>
          <w:t xml:space="preserve"> </w:t>
        </w:r>
      </w:ins>
      <w:ins w:id="207" w:author="Zhang, James" w:date="2017-10-25T13:23:00Z">
        <w:r w:rsidR="006D2449">
          <w:rPr>
            <w:color w:val="FF0000"/>
            <w:shd w:val="clear" w:color="auto" w:fill="FFFFFF"/>
          </w:rPr>
          <w:t>)</w:t>
        </w:r>
      </w:ins>
    </w:p>
    <w:p w:rsidR="00B53E1A" w:rsidRPr="00751DC3" w:rsidRDefault="004441E3" w:rsidP="00804E77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t>E</w:t>
      </w:r>
      <w:r w:rsidR="000E18A0">
        <w:t>xecute “Publisher_11” in publishing db.</w:t>
      </w:r>
      <w:r w:rsidR="000E18A0" w:rsidRPr="00804E77">
        <w:rPr>
          <w:color w:val="000000"/>
          <w:shd w:val="clear" w:color="auto" w:fill="FFFFFF"/>
        </w:rPr>
        <w:t xml:space="preserve"> </w:t>
      </w:r>
      <w:r w:rsidR="000E18A0"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  <w:ins w:id="208" w:author="Zhang, James" w:date="2017-10-25T13:24:00Z">
        <w:r w:rsidR="006D2449">
          <w:rPr>
            <w:color w:val="FF0000"/>
            <w:shd w:val="clear" w:color="auto" w:fill="FFFFFF"/>
          </w:rPr>
          <w:t xml:space="preserve"> (10 minutes)</w:t>
        </w:r>
      </w:ins>
    </w:p>
    <w:p w:rsidR="008E4692" w:rsidRPr="0053027E" w:rsidRDefault="000E18A0" w:rsidP="00CF3A56">
      <w:pPr>
        <w:pStyle w:val="ListParagraph"/>
        <w:numPr>
          <w:ilvl w:val="0"/>
          <w:numId w:val="1"/>
        </w:numPr>
      </w:pPr>
      <w:r>
        <w:t>Restart log</w:t>
      </w:r>
      <w:r w:rsidR="00A1060D">
        <w:t xml:space="preserve"> </w:t>
      </w:r>
      <w:r>
        <w:t>reader agent in replication monitor</w:t>
      </w:r>
      <w:r w:rsidRPr="00804E77">
        <w:rPr>
          <w:color w:val="000000"/>
          <w:shd w:val="clear" w:color="auto" w:fill="FFFFFF"/>
        </w:rPr>
        <w:t xml:space="preserve"> </w:t>
      </w:r>
      <w:r w:rsidRPr="00804E77">
        <w:rPr>
          <w:color w:val="FF0000"/>
          <w:shd w:val="clear" w:color="auto" w:fill="FFFFFF"/>
        </w:rPr>
        <w:t xml:space="preserve">– </w:t>
      </w:r>
      <w:r w:rsidR="00CF3A56">
        <w:rPr>
          <w:color w:val="FF0000"/>
          <w:shd w:val="clear" w:color="auto" w:fill="FFFFFF"/>
        </w:rPr>
        <w:t>BCCSS DBA</w:t>
      </w:r>
      <w:ins w:id="209" w:author="Zhang, James" w:date="2017-10-25T13:24:00Z">
        <w:r w:rsidR="006D2449">
          <w:rPr>
            <w:color w:val="FF0000"/>
            <w:shd w:val="clear" w:color="auto" w:fill="FFFFFF"/>
          </w:rPr>
          <w:t xml:space="preserve"> (5 minutes)</w:t>
        </w:r>
      </w:ins>
    </w:p>
    <w:p w:rsidR="0053027E" w:rsidRDefault="0053027E" w:rsidP="0053027E">
      <w:pPr>
        <w:pStyle w:val="ListParagraph"/>
        <w:ind w:left="360"/>
      </w:pPr>
    </w:p>
    <w:p w:rsidR="0053027E" w:rsidRDefault="0053027E" w:rsidP="0053027E">
      <w:pPr>
        <w:pStyle w:val="ListParagraph"/>
        <w:ind w:left="360"/>
      </w:pPr>
    </w:p>
    <w:p w:rsidR="0053027E" w:rsidRDefault="0053027E" w:rsidP="0053027E">
      <w:pPr>
        <w:pStyle w:val="ListParagraph"/>
        <w:ind w:left="360"/>
      </w:pPr>
    </w:p>
    <w:sectPr w:rsidR="00530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35A8"/>
    <w:multiLevelType w:val="hybridMultilevel"/>
    <w:tmpl w:val="6C7A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72FB"/>
    <w:multiLevelType w:val="hybridMultilevel"/>
    <w:tmpl w:val="C9B84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75431"/>
    <w:multiLevelType w:val="hybridMultilevel"/>
    <w:tmpl w:val="BA4A267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F978F1"/>
    <w:multiLevelType w:val="hybridMultilevel"/>
    <w:tmpl w:val="0354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ndal, Paul [HSSBC]">
    <w15:presenceInfo w15:providerId="AD" w15:userId="S-1-5-21-1993347182-2135889123-59193277-3041"/>
  </w15:person>
  <w15:person w15:author="Zhang, James">
    <w15:presenceInfo w15:providerId="AD" w15:userId="S-1-5-21-4172170125-223816578-2443521385-502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7A"/>
    <w:rsid w:val="000E18A0"/>
    <w:rsid w:val="00115613"/>
    <w:rsid w:val="0016177A"/>
    <w:rsid w:val="001B0E7D"/>
    <w:rsid w:val="002E33E3"/>
    <w:rsid w:val="002F62EA"/>
    <w:rsid w:val="003570CB"/>
    <w:rsid w:val="003633C1"/>
    <w:rsid w:val="004441E3"/>
    <w:rsid w:val="00463CE8"/>
    <w:rsid w:val="004D5C30"/>
    <w:rsid w:val="0053027E"/>
    <w:rsid w:val="00641702"/>
    <w:rsid w:val="00691CD7"/>
    <w:rsid w:val="006D2449"/>
    <w:rsid w:val="007348E9"/>
    <w:rsid w:val="00751DC3"/>
    <w:rsid w:val="00804E77"/>
    <w:rsid w:val="0080742E"/>
    <w:rsid w:val="0085407A"/>
    <w:rsid w:val="008B35A5"/>
    <w:rsid w:val="008E4692"/>
    <w:rsid w:val="009E228C"/>
    <w:rsid w:val="00A1060D"/>
    <w:rsid w:val="00B53E1A"/>
    <w:rsid w:val="00B81BB8"/>
    <w:rsid w:val="00C5141C"/>
    <w:rsid w:val="00CD45BA"/>
    <w:rsid w:val="00CF3A56"/>
    <w:rsid w:val="00D074E1"/>
    <w:rsid w:val="00D73474"/>
    <w:rsid w:val="00DD6B07"/>
    <w:rsid w:val="00F416FA"/>
    <w:rsid w:val="00F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9210E-EC4E-45DA-89BD-132100B7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07A"/>
    <w:pPr>
      <w:spacing w:after="0" w:line="240" w:lineRule="auto"/>
    </w:pPr>
    <w:rPr>
      <w:rFonts w:ascii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7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41702"/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1702"/>
    <w:rPr>
      <w:rFonts w:ascii="Calibri" w:eastAsiaTheme="minorHAnsi" w:hAnsi="Calibri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7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Yang, Ling</dc:creator>
  <cp:lastModifiedBy>Zhang, James</cp:lastModifiedBy>
  <cp:revision>9</cp:revision>
  <dcterms:created xsi:type="dcterms:W3CDTF">2017-10-26T16:19:00Z</dcterms:created>
  <dcterms:modified xsi:type="dcterms:W3CDTF">2017-10-30T16:28:00Z</dcterms:modified>
</cp:coreProperties>
</file>