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5876" w:rsidRDefault="00CF5876" w:rsidP="00446627">
      <w:pPr>
        <w:pStyle w:val="Heading1"/>
        <w:numPr>
          <w:ilvl w:val="0"/>
          <w:numId w:val="5"/>
        </w:numPr>
        <w:ind w:left="450" w:hanging="450"/>
        <w:rPr>
          <w:ins w:id="0" w:author="Zhang, James" w:date="2017-11-07T10:50:00Z"/>
          <w:shd w:val="clear" w:color="auto" w:fill="FFFFFF"/>
        </w:rPr>
        <w:pPrChange w:id="1" w:author="Zhang, James" w:date="2017-11-07T10:50:00Z">
          <w:pPr/>
        </w:pPrChange>
      </w:pPr>
      <w:ins w:id="2" w:author="Zhang, James" w:date="2017-11-07T10:50:00Z">
        <w:r>
          <w:rPr>
            <w:shd w:val="clear" w:color="auto" w:fill="FFFFFF"/>
          </w:rPr>
          <w:t>WHITE.NET Diagram</w:t>
        </w:r>
      </w:ins>
    </w:p>
    <w:p w:rsidR="00CF5876" w:rsidRDefault="00CF5876" w:rsidP="00446627">
      <w:pPr>
        <w:pStyle w:val="Heading1"/>
        <w:numPr>
          <w:ilvl w:val="0"/>
          <w:numId w:val="5"/>
        </w:numPr>
        <w:ind w:left="450" w:hanging="450"/>
        <w:rPr>
          <w:shd w:val="clear" w:color="auto" w:fill="FFFFFF"/>
        </w:rPr>
        <w:pPrChange w:id="3" w:author="Zhang, James" w:date="2017-11-07T10:50:00Z">
          <w:pPr/>
        </w:pPrChange>
      </w:pPr>
      <w:ins w:id="4" w:author="Zhang, James" w:date="2017-11-07T10:51:00Z">
        <w:r>
          <w:rPr>
            <w:shd w:val="clear" w:color="auto" w:fill="FFFFFF"/>
          </w:rPr>
          <w:t>Pre</w:t>
        </w:r>
      </w:ins>
      <w:ins w:id="5" w:author="Zhang, James" w:date="2017-11-07T10:52:00Z">
        <w:r>
          <w:rPr>
            <w:shd w:val="clear" w:color="auto" w:fill="FFFFFF"/>
          </w:rPr>
          <w:t>requisite</w:t>
        </w:r>
      </w:ins>
    </w:p>
    <w:p w:rsidR="00446627" w:rsidRDefault="00446627" w:rsidP="00446627">
      <w:pPr>
        <w:ind w:left="450" w:hanging="450"/>
      </w:pPr>
    </w:p>
    <w:p w:rsidR="00337763" w:rsidRDefault="00337763" w:rsidP="00337763">
      <w:pPr>
        <w:pStyle w:val="ListParagraph"/>
        <w:numPr>
          <w:ilvl w:val="0"/>
          <w:numId w:val="6"/>
        </w:numPr>
      </w:pPr>
      <w:r>
        <w:t>The scripts used for refresh</w:t>
      </w:r>
      <w:r w:rsidR="00D739CB">
        <w:t>ing</w:t>
      </w:r>
      <w:bookmarkStart w:id="6" w:name="_GoBack"/>
      <w:bookmarkEnd w:id="6"/>
      <w:r>
        <w:t xml:space="preserve"> the test publication databases or for production release are in </w:t>
      </w:r>
      <w:proofErr w:type="spellStart"/>
      <w:r>
        <w:t>teamsite</w:t>
      </w:r>
      <w:proofErr w:type="spellEnd"/>
      <w:r>
        <w:t xml:space="preserve">. </w:t>
      </w:r>
      <w:r>
        <w:br/>
      </w:r>
    </w:p>
    <w:p w:rsidR="00FF3717" w:rsidRDefault="00337763" w:rsidP="00337763">
      <w:pPr>
        <w:pStyle w:val="ListParagraph"/>
        <w:numPr>
          <w:ilvl w:val="0"/>
          <w:numId w:val="6"/>
        </w:numPr>
      </w:pPr>
      <w:r>
        <w:t xml:space="preserve">There are test and production environment for WHITE.NET.  Every environment includes six publication databases for PHSA, BCEHS, BCCSS, VCH, PHC and FHA. The configuration of publication, distribution and subscription of every replication </w:t>
      </w:r>
      <w:r w:rsidR="00FF3717">
        <w:t xml:space="preserve">is in the excel file of </w:t>
      </w:r>
      <w:proofErr w:type="spellStart"/>
      <w:r w:rsidR="00FF3717">
        <w:t>Publication_Distribution_Subscription_Configuration</w:t>
      </w:r>
      <w:proofErr w:type="spellEnd"/>
      <w:r w:rsidR="00FF3717">
        <w:t xml:space="preserve">. </w:t>
      </w:r>
      <w:r w:rsidR="00FF3717">
        <w:br/>
      </w:r>
    </w:p>
    <w:p w:rsidR="00337763" w:rsidRDefault="00337763" w:rsidP="00337763">
      <w:pPr>
        <w:pStyle w:val="ListParagraph"/>
        <w:numPr>
          <w:ilvl w:val="0"/>
          <w:numId w:val="6"/>
        </w:numPr>
      </w:pPr>
      <w:r>
        <w:t xml:space="preserve">The </w:t>
      </w:r>
      <w:r w:rsidR="00FF3717">
        <w:t>following URL includes the script and configuration file</w:t>
      </w:r>
      <w:r>
        <w:br/>
      </w:r>
      <w:hyperlink r:id="rId5" w:history="1">
        <w:r w:rsidRPr="00C81F9A">
          <w:rPr>
            <w:rStyle w:val="Hyperlink"/>
          </w:rPr>
          <w:t>http://our.healthbc.org/sites/TSC/Infrastruct/DBServ/TeamPrivate/Forms/AllItems.aspx?RootFolder=%2Fsites%2FTSC%2FInfrastruct%2FDBServ%2FTeamPrivate%2FSQL%2FProject%2FWHITE%2ENET%2FDocument%20and%20Script%20for%20New%20Release&amp;FolderCTID=0x012000D9152AF2063A1D469B967718E6C1B312&amp;View=%7B90278D88%2D1729%2D4949%2DBA8A%2D4D41B8E09308%7D</w:t>
        </w:r>
      </w:hyperlink>
      <w:r>
        <w:br/>
      </w:r>
    </w:p>
    <w:p w:rsidR="00337763" w:rsidRDefault="00FF3717" w:rsidP="00337763">
      <w:pPr>
        <w:pStyle w:val="ListParagraph"/>
        <w:numPr>
          <w:ilvl w:val="0"/>
          <w:numId w:val="6"/>
        </w:numPr>
      </w:pPr>
      <w:r>
        <w:t>WHITE.Net for VIHA, IHA and NHA are managed by the corresponding health authority.</w:t>
      </w:r>
    </w:p>
    <w:p w:rsidR="004F1348" w:rsidRPr="00446627" w:rsidRDefault="004F1348" w:rsidP="00446627">
      <w:pPr>
        <w:ind w:left="450" w:hanging="450"/>
        <w:rPr>
          <w:ins w:id="7" w:author="Zhang, James" w:date="2017-11-07T10:52:00Z"/>
        </w:rPr>
      </w:pPr>
    </w:p>
    <w:p w:rsidR="00AB271D" w:rsidRDefault="00AB271D" w:rsidP="00446627">
      <w:pPr>
        <w:pStyle w:val="Heading1"/>
        <w:numPr>
          <w:ilvl w:val="0"/>
          <w:numId w:val="5"/>
        </w:numPr>
        <w:ind w:left="450" w:hanging="450"/>
        <w:rPr>
          <w:shd w:val="clear" w:color="auto" w:fill="FFFFFF"/>
        </w:rPr>
      </w:pPr>
      <w:r>
        <w:rPr>
          <w:shd w:val="clear" w:color="auto" w:fill="FFFFFF"/>
        </w:rPr>
        <w:t>Procedure</w:t>
      </w:r>
      <w:r w:rsidR="0062446A">
        <w:rPr>
          <w:shd w:val="clear" w:color="auto" w:fill="FFFFFF"/>
        </w:rPr>
        <w:t>s</w:t>
      </w:r>
      <w:r>
        <w:rPr>
          <w:shd w:val="clear" w:color="auto" w:fill="FFFFFF"/>
        </w:rPr>
        <w:t xml:space="preserve"> for Refreshing Test Replication Database</w:t>
      </w:r>
    </w:p>
    <w:p w:rsidR="00FF3717" w:rsidRDefault="00FF3717" w:rsidP="00FF3717">
      <w:r>
        <w:t>This section is for refreshing the six test environments</w:t>
      </w:r>
      <w:r w:rsidR="00E85D02">
        <w:t xml:space="preserve">. All the scripts must be </w:t>
      </w:r>
      <w:r w:rsidR="00E85D02" w:rsidRPr="00C45677">
        <w:rPr>
          <w:b/>
          <w:u w:val="single"/>
        </w:rPr>
        <w:t>run on the publication server.</w:t>
      </w:r>
      <w:r w:rsidR="00E85D02">
        <w:t xml:space="preserve"> And the settings of publication, distribution and subscription must </w:t>
      </w:r>
      <w:r w:rsidR="00E85D02" w:rsidRPr="00C45677">
        <w:rPr>
          <w:b/>
          <w:u w:val="single"/>
        </w:rPr>
        <w:t>be changed according to the specific test environment</w:t>
      </w:r>
      <w:r w:rsidR="00E85D02">
        <w:t xml:space="preserve">. The settings can be found in the excel file of </w:t>
      </w:r>
      <w:proofErr w:type="spellStart"/>
      <w:r w:rsidR="00E85D02">
        <w:t>Publication_distribution_Subscription_configuration</w:t>
      </w:r>
      <w:proofErr w:type="spellEnd"/>
      <w:r w:rsidR="00C45677">
        <w:t>.</w:t>
      </w:r>
    </w:p>
    <w:p w:rsidR="00FF3717" w:rsidRDefault="00FF3717" w:rsidP="00FF3717"/>
    <w:p w:rsidR="00FF3717" w:rsidRPr="00804E77" w:rsidRDefault="00FF3717" w:rsidP="00FF3717">
      <w:pPr>
        <w:pStyle w:val="ListParagraph"/>
        <w:numPr>
          <w:ilvl w:val="0"/>
          <w:numId w:val="7"/>
        </w:numPr>
        <w:rPr>
          <w:color w:val="000000"/>
          <w:shd w:val="clear" w:color="auto" w:fill="FFFFFF"/>
        </w:rPr>
      </w:pPr>
      <w:r w:rsidRPr="00804E77">
        <w:rPr>
          <w:color w:val="000000"/>
          <w:shd w:val="clear" w:color="auto" w:fill="FFFFFF"/>
        </w:rPr>
        <w:t xml:space="preserve">Stop WHITE application in IIS </w:t>
      </w:r>
      <w:r w:rsidRPr="00804E77">
        <w:rPr>
          <w:color w:val="FF0000"/>
          <w:shd w:val="clear" w:color="auto" w:fill="FFFFFF"/>
        </w:rPr>
        <w:t>– PHSA</w:t>
      </w:r>
      <w:r>
        <w:rPr>
          <w:color w:val="FF0000"/>
          <w:shd w:val="clear" w:color="auto" w:fill="FFFFFF"/>
        </w:rPr>
        <w:t xml:space="preserve"> ( 1 min)</w:t>
      </w:r>
    </w:p>
    <w:p w:rsidR="00FF3717" w:rsidRPr="00804E77" w:rsidRDefault="00FF3717" w:rsidP="00FF3717">
      <w:pPr>
        <w:pStyle w:val="ListParagraph"/>
        <w:numPr>
          <w:ilvl w:val="0"/>
          <w:numId w:val="7"/>
        </w:numPr>
        <w:rPr>
          <w:color w:val="000000"/>
          <w:shd w:val="clear" w:color="auto" w:fill="FFFFFF"/>
        </w:rPr>
      </w:pPr>
      <w:r w:rsidRPr="00804E77">
        <w:rPr>
          <w:color w:val="000000"/>
          <w:shd w:val="clear" w:color="auto" w:fill="FFFFFF"/>
        </w:rPr>
        <w:t xml:space="preserve">Stop WHITE Windows service </w:t>
      </w:r>
      <w:r>
        <w:rPr>
          <w:color w:val="FF0000"/>
          <w:shd w:val="clear" w:color="auto" w:fill="FFFFFF"/>
        </w:rPr>
        <w:t>– PHSA ( 1 min)</w:t>
      </w:r>
      <w:r>
        <w:rPr>
          <w:color w:val="FF0000"/>
          <w:shd w:val="clear" w:color="auto" w:fill="FFFFFF"/>
        </w:rPr>
        <w:br/>
      </w:r>
    </w:p>
    <w:p w:rsidR="00FF3717" w:rsidRPr="00517DDB" w:rsidRDefault="00FF3717" w:rsidP="00FF3717">
      <w:pPr>
        <w:pStyle w:val="ListParagraph"/>
        <w:numPr>
          <w:ilvl w:val="0"/>
          <w:numId w:val="7"/>
        </w:numPr>
        <w:rPr>
          <w:color w:val="4472C4" w:themeColor="accent5"/>
          <w:shd w:val="clear" w:color="auto" w:fill="FFFFFF"/>
        </w:rPr>
      </w:pPr>
      <w:r w:rsidRPr="00517DDB">
        <w:rPr>
          <w:color w:val="4472C4" w:themeColor="accent5"/>
          <w:shd w:val="clear" w:color="auto" w:fill="FFFFFF"/>
        </w:rPr>
        <w:t xml:space="preserve">In replication Monitor, </w:t>
      </w:r>
      <w:r w:rsidRPr="00517DDB">
        <w:rPr>
          <w:color w:val="4472C4" w:themeColor="accent5"/>
          <w:shd w:val="clear" w:color="auto" w:fill="FFFFFF"/>
        </w:rPr>
        <w:t>stop subscription agent and the log-reader agent</w:t>
      </w:r>
      <w:r w:rsidRPr="00517DDB">
        <w:rPr>
          <w:color w:val="4472C4" w:themeColor="accent5"/>
          <w:shd w:val="clear" w:color="auto" w:fill="FFFFFF"/>
        </w:rPr>
        <w:t xml:space="preserve"> - BCCSS DBA</w:t>
      </w:r>
      <w:r w:rsidRPr="00517DDB">
        <w:rPr>
          <w:color w:val="4472C4" w:themeColor="accent5"/>
          <w:shd w:val="clear" w:color="auto" w:fill="FFFFFF"/>
        </w:rPr>
        <w:t xml:space="preserve"> per HA </w:t>
      </w:r>
      <w:ins w:id="8" w:author="Zhang, James" w:date="2017-10-25T13:12:00Z">
        <w:r w:rsidRPr="00517DDB">
          <w:rPr>
            <w:color w:val="4472C4" w:themeColor="accent5"/>
            <w:shd w:val="clear" w:color="auto" w:fill="FFFFFF"/>
          </w:rPr>
          <w:t xml:space="preserve"> ( </w:t>
        </w:r>
      </w:ins>
      <w:r w:rsidR="00C45677">
        <w:rPr>
          <w:color w:val="4472C4" w:themeColor="accent5"/>
          <w:shd w:val="clear" w:color="auto" w:fill="FFFFFF"/>
        </w:rPr>
        <w:t>5</w:t>
      </w:r>
      <w:ins w:id="9" w:author="Zhang, James" w:date="2017-10-25T13:12:00Z">
        <w:r w:rsidRPr="00517DDB">
          <w:rPr>
            <w:color w:val="4472C4" w:themeColor="accent5"/>
            <w:shd w:val="clear" w:color="auto" w:fill="FFFFFF"/>
          </w:rPr>
          <w:t xml:space="preserve"> minutes)</w:t>
        </w:r>
      </w:ins>
    </w:p>
    <w:p w:rsidR="00FF3717" w:rsidRPr="00517DDB" w:rsidRDefault="00FF3717" w:rsidP="00FF3717">
      <w:pPr>
        <w:pStyle w:val="ListParagraph"/>
        <w:numPr>
          <w:ilvl w:val="0"/>
          <w:numId w:val="7"/>
        </w:numPr>
        <w:rPr>
          <w:color w:val="4472C4" w:themeColor="accent5"/>
          <w:shd w:val="clear" w:color="auto" w:fill="FFFFFF"/>
        </w:rPr>
      </w:pPr>
      <w:r w:rsidRPr="00517DDB">
        <w:rPr>
          <w:color w:val="4472C4" w:themeColor="accent5"/>
          <w:shd w:val="clear" w:color="auto" w:fill="FFFFFF"/>
        </w:rPr>
        <w:t>Execute “</w:t>
      </w:r>
      <w:r w:rsidRPr="00517DDB">
        <w:rPr>
          <w:color w:val="4472C4" w:themeColor="accent5"/>
          <w:shd w:val="clear" w:color="auto" w:fill="FFFFFF"/>
        </w:rPr>
        <w:t>1_</w:t>
      </w:r>
      <w:r w:rsidRPr="00517DDB">
        <w:rPr>
          <w:color w:val="4472C4" w:themeColor="accent5"/>
          <w:shd w:val="clear" w:color="auto" w:fill="FFFFFF"/>
        </w:rPr>
        <w:t>d</w:t>
      </w:r>
      <w:r w:rsidRPr="00517DDB">
        <w:rPr>
          <w:color w:val="4472C4" w:themeColor="accent5"/>
          <w:shd w:val="clear" w:color="auto" w:fill="FFFFFF"/>
        </w:rPr>
        <w:t>rop_subscription.sql” script on publication server to drop the subscription to the publication</w:t>
      </w:r>
      <w:r w:rsidRPr="00517DDB">
        <w:rPr>
          <w:color w:val="4472C4" w:themeColor="accent5"/>
          <w:shd w:val="clear" w:color="auto" w:fill="FFFFFF"/>
        </w:rPr>
        <w:t xml:space="preserve"> – BCCSS DBA</w:t>
      </w:r>
      <w:ins w:id="10" w:author="Zhang, James" w:date="2017-10-25T13:13:00Z">
        <w:r w:rsidRPr="00517DDB">
          <w:rPr>
            <w:color w:val="4472C4" w:themeColor="accent5"/>
            <w:shd w:val="clear" w:color="auto" w:fill="FFFFFF"/>
          </w:rPr>
          <w:t xml:space="preserve"> (15 minutes)</w:t>
        </w:r>
      </w:ins>
    </w:p>
    <w:p w:rsidR="00120612" w:rsidRPr="00517DDB" w:rsidRDefault="00FF3717" w:rsidP="00FF3717">
      <w:pPr>
        <w:pStyle w:val="ListParagraph"/>
        <w:numPr>
          <w:ilvl w:val="0"/>
          <w:numId w:val="7"/>
        </w:numPr>
        <w:rPr>
          <w:color w:val="4472C4" w:themeColor="accent5"/>
          <w:shd w:val="clear" w:color="auto" w:fill="FFFFFF"/>
        </w:rPr>
      </w:pPr>
      <w:r w:rsidRPr="00517DDB">
        <w:rPr>
          <w:color w:val="4472C4" w:themeColor="accent5"/>
          <w:shd w:val="clear" w:color="auto" w:fill="FFFFFF"/>
        </w:rPr>
        <w:t>Execute “</w:t>
      </w:r>
      <w:r w:rsidRPr="00517DDB">
        <w:rPr>
          <w:color w:val="4472C4" w:themeColor="accent5"/>
          <w:shd w:val="clear" w:color="auto" w:fill="FFFFFF"/>
        </w:rPr>
        <w:t>2_drop_articles.sql” script on publication server to remove all the publish</w:t>
      </w:r>
      <w:r w:rsidR="00120612" w:rsidRPr="00517DDB">
        <w:rPr>
          <w:color w:val="4472C4" w:themeColor="accent5"/>
          <w:shd w:val="clear" w:color="auto" w:fill="FFFFFF"/>
        </w:rPr>
        <w:t xml:space="preserve">ed articles for the publication </w:t>
      </w:r>
      <w:r w:rsidRPr="00517DDB">
        <w:rPr>
          <w:color w:val="4472C4" w:themeColor="accent5"/>
          <w:shd w:val="clear" w:color="auto" w:fill="FFFFFF"/>
        </w:rPr>
        <w:t>– BCCSS DBA</w:t>
      </w:r>
      <w:ins w:id="11" w:author="Zhang, James" w:date="2017-10-25T13:13:00Z">
        <w:r w:rsidRPr="00517DDB">
          <w:rPr>
            <w:color w:val="4472C4" w:themeColor="accent5"/>
            <w:shd w:val="clear" w:color="auto" w:fill="FFFFFF"/>
          </w:rPr>
          <w:t xml:space="preserve"> (</w:t>
        </w:r>
      </w:ins>
      <w:r w:rsidR="00120612" w:rsidRPr="00517DDB">
        <w:rPr>
          <w:color w:val="4472C4" w:themeColor="accent5"/>
          <w:shd w:val="clear" w:color="auto" w:fill="FFFFFF"/>
        </w:rPr>
        <w:t>2</w:t>
      </w:r>
      <w:ins w:id="12" w:author="Zhang, James" w:date="2017-10-25T13:13:00Z">
        <w:r w:rsidRPr="00517DDB">
          <w:rPr>
            <w:color w:val="4472C4" w:themeColor="accent5"/>
            <w:shd w:val="clear" w:color="auto" w:fill="FFFFFF"/>
          </w:rPr>
          <w:t xml:space="preserve">0 </w:t>
        </w:r>
      </w:ins>
      <w:ins w:id="13" w:author="Zhang, James" w:date="2017-10-27T11:22:00Z">
        <w:r w:rsidRPr="00517DDB">
          <w:rPr>
            <w:color w:val="4472C4" w:themeColor="accent5"/>
            <w:shd w:val="clear" w:color="auto" w:fill="FFFFFF"/>
          </w:rPr>
          <w:t>minutes</w:t>
        </w:r>
      </w:ins>
      <w:ins w:id="14" w:author="Zhang, James" w:date="2017-10-25T13:13:00Z">
        <w:r w:rsidRPr="00517DDB">
          <w:rPr>
            <w:color w:val="4472C4" w:themeColor="accent5"/>
            <w:shd w:val="clear" w:color="auto" w:fill="FFFFFF"/>
          </w:rPr>
          <w:t>)</w:t>
        </w:r>
      </w:ins>
      <w:ins w:id="15" w:author="Zhang, James" w:date="2017-10-25T13:15:00Z">
        <w:r w:rsidRPr="00517DDB">
          <w:rPr>
            <w:color w:val="4472C4" w:themeColor="accent5"/>
            <w:shd w:val="clear" w:color="auto" w:fill="FFFFFF"/>
          </w:rPr>
          <w:t xml:space="preserve"> </w:t>
        </w:r>
      </w:ins>
    </w:p>
    <w:p w:rsidR="00517DDB" w:rsidRPr="00517DDB" w:rsidRDefault="00517DDB" w:rsidP="00FF3717">
      <w:pPr>
        <w:pStyle w:val="ListParagraph"/>
        <w:numPr>
          <w:ilvl w:val="0"/>
          <w:numId w:val="7"/>
        </w:numPr>
        <w:rPr>
          <w:color w:val="4472C4" w:themeColor="accent5"/>
          <w:shd w:val="clear" w:color="auto" w:fill="FFFFFF"/>
        </w:rPr>
      </w:pPr>
      <w:r w:rsidRPr="00517DDB">
        <w:rPr>
          <w:color w:val="4472C4" w:themeColor="accent5"/>
          <w:shd w:val="clear" w:color="auto" w:fill="FFFFFF"/>
        </w:rPr>
        <w:t xml:space="preserve">Execute “3_drop_publication.sql” script to drop the publication </w:t>
      </w:r>
      <w:r w:rsidR="00E85D02">
        <w:rPr>
          <w:color w:val="4472C4" w:themeColor="accent5"/>
          <w:shd w:val="clear" w:color="auto" w:fill="FFFFFF"/>
        </w:rPr>
        <w:t xml:space="preserve">-- </w:t>
      </w:r>
      <w:r w:rsidRPr="00517DDB">
        <w:rPr>
          <w:color w:val="4472C4" w:themeColor="accent5"/>
          <w:shd w:val="clear" w:color="auto" w:fill="FFFFFF"/>
        </w:rPr>
        <w:t>BCCSS DBA</w:t>
      </w:r>
      <w:ins w:id="16" w:author="Zhang, James" w:date="2017-10-25T13:13:00Z">
        <w:r w:rsidRPr="00517DDB">
          <w:rPr>
            <w:color w:val="4472C4" w:themeColor="accent5"/>
            <w:shd w:val="clear" w:color="auto" w:fill="FFFFFF"/>
          </w:rPr>
          <w:t xml:space="preserve"> (</w:t>
        </w:r>
      </w:ins>
      <w:r w:rsidR="00C45677">
        <w:rPr>
          <w:color w:val="4472C4" w:themeColor="accent5"/>
          <w:shd w:val="clear" w:color="auto" w:fill="FFFFFF"/>
        </w:rPr>
        <w:t>5</w:t>
      </w:r>
      <w:ins w:id="17" w:author="Zhang, James" w:date="2017-10-25T13:13:00Z">
        <w:r w:rsidRPr="00517DDB">
          <w:rPr>
            <w:color w:val="4472C4" w:themeColor="accent5"/>
            <w:shd w:val="clear" w:color="auto" w:fill="FFFFFF"/>
          </w:rPr>
          <w:t xml:space="preserve"> </w:t>
        </w:r>
      </w:ins>
      <w:ins w:id="18" w:author="Zhang, James" w:date="2017-10-27T11:22:00Z">
        <w:r w:rsidRPr="00517DDB">
          <w:rPr>
            <w:color w:val="4472C4" w:themeColor="accent5"/>
            <w:shd w:val="clear" w:color="auto" w:fill="FFFFFF"/>
          </w:rPr>
          <w:t>minutes</w:t>
        </w:r>
      </w:ins>
      <w:ins w:id="19" w:author="Zhang, James" w:date="2017-10-25T13:13:00Z">
        <w:r w:rsidRPr="00517DDB">
          <w:rPr>
            <w:color w:val="4472C4" w:themeColor="accent5"/>
            <w:shd w:val="clear" w:color="auto" w:fill="FFFFFF"/>
          </w:rPr>
          <w:t>)</w:t>
        </w:r>
      </w:ins>
    </w:p>
    <w:p w:rsidR="00FF3717" w:rsidRPr="00517DDB" w:rsidRDefault="00517DDB" w:rsidP="00FF3717">
      <w:pPr>
        <w:pStyle w:val="ListParagraph"/>
        <w:numPr>
          <w:ilvl w:val="0"/>
          <w:numId w:val="7"/>
        </w:numPr>
        <w:rPr>
          <w:color w:val="4472C4" w:themeColor="accent5"/>
          <w:shd w:val="clear" w:color="auto" w:fill="FFFFFF"/>
          <w:rPrChange w:id="20" w:author="Zhang, James" w:date="2017-10-25T13:15:00Z">
            <w:rPr>
              <w:shd w:val="clear" w:color="auto" w:fill="FFFFFF"/>
            </w:rPr>
          </w:rPrChange>
        </w:rPr>
      </w:pPr>
      <w:r w:rsidRPr="00517DDB">
        <w:rPr>
          <w:color w:val="4472C4" w:themeColor="accent5"/>
          <w:shd w:val="clear" w:color="auto" w:fill="FFFFFF"/>
        </w:rPr>
        <w:t xml:space="preserve">Execute “4_set_database_replication_to_false” to disable the replication feature for the database. – BCCSS </w:t>
      </w:r>
      <w:r w:rsidR="00C45677">
        <w:rPr>
          <w:color w:val="4472C4" w:themeColor="accent5"/>
          <w:shd w:val="clear" w:color="auto" w:fill="FFFFFF"/>
        </w:rPr>
        <w:t>DBA</w:t>
      </w:r>
    </w:p>
    <w:p w:rsidR="00FF3717" w:rsidRPr="00517DDB" w:rsidRDefault="00FF3717" w:rsidP="00FF3717">
      <w:pPr>
        <w:pStyle w:val="ListParagraph"/>
        <w:numPr>
          <w:ilvl w:val="0"/>
          <w:numId w:val="7"/>
        </w:numPr>
        <w:rPr>
          <w:color w:val="4472C4" w:themeColor="accent5"/>
          <w:shd w:val="clear" w:color="auto" w:fill="FFFFFF"/>
          <w:rPrChange w:id="21" w:author="Zhang, James" w:date="2017-10-25T13:15:00Z">
            <w:rPr>
              <w:shd w:val="clear" w:color="auto" w:fill="FFFFFF"/>
            </w:rPr>
          </w:rPrChange>
        </w:rPr>
      </w:pPr>
      <w:r w:rsidRPr="00517DDB">
        <w:rPr>
          <w:color w:val="4472C4" w:themeColor="accent5"/>
          <w:shd w:val="clear" w:color="auto" w:fill="FFFFFF"/>
        </w:rPr>
        <w:t xml:space="preserve">Backup production </w:t>
      </w:r>
      <w:r w:rsidR="00517DDB" w:rsidRPr="00517DDB">
        <w:rPr>
          <w:color w:val="4472C4" w:themeColor="accent5"/>
          <w:shd w:val="clear" w:color="auto" w:fill="FFFFFF"/>
        </w:rPr>
        <w:t xml:space="preserve">WHITE Database </w:t>
      </w:r>
      <w:r w:rsidRPr="00517DDB">
        <w:rPr>
          <w:color w:val="4472C4" w:themeColor="accent5"/>
          <w:shd w:val="clear" w:color="auto" w:fill="FFFFFF"/>
        </w:rPr>
        <w:t xml:space="preserve">and restore </w:t>
      </w:r>
      <w:r w:rsidR="00517DDB" w:rsidRPr="00517DDB">
        <w:rPr>
          <w:color w:val="4472C4" w:themeColor="accent5"/>
          <w:shd w:val="clear" w:color="auto" w:fill="FFFFFF"/>
        </w:rPr>
        <w:t xml:space="preserve">it </w:t>
      </w:r>
      <w:r w:rsidRPr="00517DDB">
        <w:rPr>
          <w:color w:val="4472C4" w:themeColor="accent5"/>
          <w:shd w:val="clear" w:color="auto" w:fill="FFFFFF"/>
        </w:rPr>
        <w:t xml:space="preserve">on test </w:t>
      </w:r>
      <w:del w:id="22" w:author="Zhang, James" w:date="2017-10-26T09:15:00Z">
        <w:r w:rsidRPr="00517DDB" w:rsidDel="0080742E">
          <w:rPr>
            <w:color w:val="4472C4" w:themeColor="accent5"/>
            <w:lang w:val="en-US"/>
          </w:rPr>
          <w:delText xml:space="preserve"> </w:delText>
        </w:r>
      </w:del>
      <w:r w:rsidR="00517DDB" w:rsidRPr="00517DDB">
        <w:rPr>
          <w:color w:val="4472C4" w:themeColor="accent5"/>
          <w:lang w:val="en-US"/>
        </w:rPr>
        <w:t>server</w:t>
      </w:r>
      <w:r w:rsidRPr="00517DDB">
        <w:rPr>
          <w:color w:val="4472C4" w:themeColor="accent5"/>
          <w:lang w:val="en-US"/>
        </w:rPr>
        <w:t xml:space="preserve"> </w:t>
      </w:r>
      <w:r w:rsidR="00E85D02">
        <w:rPr>
          <w:color w:val="4472C4" w:themeColor="accent5"/>
          <w:lang w:val="en-US"/>
        </w:rPr>
        <w:t xml:space="preserve">-- </w:t>
      </w:r>
      <w:r w:rsidRPr="00517DDB">
        <w:rPr>
          <w:color w:val="4472C4" w:themeColor="accent5"/>
          <w:shd w:val="clear" w:color="auto" w:fill="FFFFFF"/>
          <w:rPrChange w:id="23" w:author="Zhang, James" w:date="2017-10-25T13:15:00Z">
            <w:rPr>
              <w:shd w:val="clear" w:color="auto" w:fill="FFFFFF"/>
            </w:rPr>
          </w:rPrChange>
        </w:rPr>
        <w:t xml:space="preserve">BCCSS DBA </w:t>
      </w:r>
      <w:ins w:id="24" w:author="Zhang, James" w:date="2017-10-25T13:13:00Z">
        <w:r w:rsidRPr="00517DDB">
          <w:rPr>
            <w:color w:val="4472C4" w:themeColor="accent5"/>
            <w:shd w:val="clear" w:color="auto" w:fill="FFFFFF"/>
            <w:rPrChange w:id="25" w:author="Zhang, James" w:date="2017-10-25T13:15:00Z">
              <w:rPr>
                <w:shd w:val="clear" w:color="auto" w:fill="FFFFFF"/>
              </w:rPr>
            </w:rPrChange>
          </w:rPr>
          <w:t>(2 hour</w:t>
        </w:r>
      </w:ins>
      <w:ins w:id="26" w:author="Zhang, James" w:date="2017-10-26T09:13:00Z">
        <w:r w:rsidRPr="00517DDB">
          <w:rPr>
            <w:color w:val="4472C4" w:themeColor="accent5"/>
            <w:shd w:val="clear" w:color="auto" w:fill="FFFFFF"/>
          </w:rPr>
          <w:t xml:space="preserve"> or more, which depends on the size of </w:t>
        </w:r>
      </w:ins>
      <w:ins w:id="27" w:author="Zhang, James" w:date="2017-10-26T09:14:00Z">
        <w:r w:rsidRPr="00517DDB">
          <w:rPr>
            <w:color w:val="4472C4" w:themeColor="accent5"/>
            <w:shd w:val="clear" w:color="auto" w:fill="FFFFFF"/>
          </w:rPr>
          <w:t xml:space="preserve">the source </w:t>
        </w:r>
      </w:ins>
      <w:ins w:id="28" w:author="Zhang, James" w:date="2017-10-26T09:13:00Z">
        <w:r w:rsidRPr="00517DDB">
          <w:rPr>
            <w:color w:val="4472C4" w:themeColor="accent5"/>
            <w:shd w:val="clear" w:color="auto" w:fill="FFFFFF"/>
          </w:rPr>
          <w:t xml:space="preserve">database </w:t>
        </w:r>
      </w:ins>
      <w:ins w:id="29" w:author="Zhang, James" w:date="2017-10-26T09:14:00Z">
        <w:r w:rsidRPr="00517DDB">
          <w:rPr>
            <w:color w:val="4472C4" w:themeColor="accent5"/>
            <w:shd w:val="clear" w:color="auto" w:fill="FFFFFF"/>
          </w:rPr>
          <w:t xml:space="preserve">and the network </w:t>
        </w:r>
      </w:ins>
      <w:ins w:id="30" w:author="Zhang, James" w:date="2017-10-27T11:22:00Z">
        <w:r w:rsidRPr="00517DDB">
          <w:rPr>
            <w:color w:val="4472C4" w:themeColor="accent5"/>
            <w:shd w:val="clear" w:color="auto" w:fill="FFFFFF"/>
          </w:rPr>
          <w:t>traffic</w:t>
        </w:r>
      </w:ins>
      <w:ins w:id="31" w:author="Zhang, James" w:date="2017-10-25T13:13:00Z">
        <w:del w:id="32" w:author="Zhang, James" w:date="2017-10-26T09:15:00Z">
          <w:r w:rsidRPr="00517DDB" w:rsidDel="0080742E">
            <w:rPr>
              <w:color w:val="4472C4" w:themeColor="accent5"/>
              <w:shd w:val="clear" w:color="auto" w:fill="FFFFFF"/>
              <w:rPrChange w:id="33" w:author="Zhang, James" w:date="2017-10-25T13:15:00Z">
                <w:rPr>
                  <w:shd w:val="clear" w:color="auto" w:fill="FFFFFF"/>
                </w:rPr>
              </w:rPrChange>
            </w:rPr>
            <w:delText xml:space="preserve"> if the production and test servers are in the same data center</w:delText>
          </w:r>
        </w:del>
        <w:r w:rsidRPr="00517DDB">
          <w:rPr>
            <w:color w:val="4472C4" w:themeColor="accent5"/>
            <w:shd w:val="clear" w:color="auto" w:fill="FFFFFF"/>
            <w:rPrChange w:id="34" w:author="Zhang, James" w:date="2017-10-25T13:15:00Z">
              <w:rPr>
                <w:shd w:val="clear" w:color="auto" w:fill="FFFFFF"/>
              </w:rPr>
            </w:rPrChange>
          </w:rPr>
          <w:t>)</w:t>
        </w:r>
      </w:ins>
      <w:ins w:id="35" w:author="Zhang, James" w:date="2017-10-25T13:19:00Z">
        <w:r w:rsidRPr="00517DDB">
          <w:rPr>
            <w:color w:val="4472C4" w:themeColor="accent5"/>
            <w:shd w:val="clear" w:color="auto" w:fill="FFFFFF"/>
          </w:rPr>
          <w:t xml:space="preserve">. </w:t>
        </w:r>
      </w:ins>
    </w:p>
    <w:p w:rsidR="00FF3717" w:rsidRPr="00517DDB" w:rsidRDefault="00FF3717" w:rsidP="00FF3717">
      <w:pPr>
        <w:pStyle w:val="ListParagraph"/>
        <w:numPr>
          <w:ilvl w:val="0"/>
          <w:numId w:val="7"/>
        </w:numPr>
        <w:rPr>
          <w:color w:val="4472C4" w:themeColor="accent5"/>
          <w:shd w:val="clear" w:color="auto" w:fill="FFFFFF"/>
        </w:rPr>
      </w:pPr>
      <w:r w:rsidRPr="00517DDB">
        <w:rPr>
          <w:color w:val="4472C4" w:themeColor="accent5"/>
          <w:shd w:val="clear" w:color="auto" w:fill="FFFFFF"/>
        </w:rPr>
        <w:t xml:space="preserve">Notify WHITE team the database </w:t>
      </w:r>
      <w:r w:rsidR="00517DDB">
        <w:rPr>
          <w:color w:val="4472C4" w:themeColor="accent5"/>
          <w:shd w:val="clear" w:color="auto" w:fill="FFFFFF"/>
        </w:rPr>
        <w:t>restore</w:t>
      </w:r>
      <w:r w:rsidRPr="00517DDB">
        <w:rPr>
          <w:color w:val="4472C4" w:themeColor="accent5"/>
          <w:shd w:val="clear" w:color="auto" w:fill="FFFFFF"/>
        </w:rPr>
        <w:t xml:space="preserve"> is complete – BCCSS DBA</w:t>
      </w:r>
      <w:r w:rsidR="00517DDB" w:rsidRPr="00517DDB">
        <w:rPr>
          <w:color w:val="4472C4" w:themeColor="accent5"/>
          <w:shd w:val="clear" w:color="auto" w:fill="FFFFFF"/>
        </w:rPr>
        <w:br/>
      </w:r>
    </w:p>
    <w:p w:rsidR="00FF3717" w:rsidRPr="00804E77" w:rsidRDefault="00FF3717" w:rsidP="00FF3717">
      <w:pPr>
        <w:pStyle w:val="ListParagraph"/>
        <w:numPr>
          <w:ilvl w:val="0"/>
          <w:numId w:val="7"/>
        </w:numPr>
        <w:rPr>
          <w:color w:val="000000"/>
          <w:shd w:val="clear" w:color="auto" w:fill="FFFFFF"/>
        </w:rPr>
      </w:pPr>
      <w:r w:rsidRPr="00804E77">
        <w:rPr>
          <w:color w:val="000000"/>
          <w:shd w:val="clear" w:color="auto" w:fill="FFFFFF"/>
        </w:rPr>
        <w:t xml:space="preserve">Back up WHITE application folder </w:t>
      </w:r>
      <w:r w:rsidRPr="00804E77">
        <w:rPr>
          <w:color w:val="FF0000"/>
          <w:shd w:val="clear" w:color="auto" w:fill="FFFFFF"/>
        </w:rPr>
        <w:t>– PHSA</w:t>
      </w:r>
      <w:r>
        <w:rPr>
          <w:color w:val="FF0000"/>
          <w:shd w:val="clear" w:color="auto" w:fill="FFFFFF"/>
        </w:rPr>
        <w:t xml:space="preserve"> ( 1 min)</w:t>
      </w:r>
    </w:p>
    <w:p w:rsidR="00FF3717" w:rsidRPr="00804E77" w:rsidRDefault="00FF3717" w:rsidP="00FF3717">
      <w:pPr>
        <w:pStyle w:val="ListParagraph"/>
        <w:numPr>
          <w:ilvl w:val="0"/>
          <w:numId w:val="7"/>
        </w:numPr>
        <w:rPr>
          <w:color w:val="000000"/>
          <w:shd w:val="clear" w:color="auto" w:fill="FFFFFF"/>
        </w:rPr>
      </w:pPr>
      <w:r w:rsidRPr="00804E77">
        <w:rPr>
          <w:color w:val="000000"/>
          <w:shd w:val="clear" w:color="auto" w:fill="FFFFFF"/>
        </w:rPr>
        <w:t xml:space="preserve">Apply WHITE service pack </w:t>
      </w:r>
      <w:r w:rsidRPr="00804E77">
        <w:rPr>
          <w:color w:val="FF0000"/>
          <w:shd w:val="clear" w:color="auto" w:fill="FFFFFF"/>
        </w:rPr>
        <w:t>– PHSA</w:t>
      </w:r>
      <w:r>
        <w:rPr>
          <w:color w:val="000000"/>
        </w:rPr>
        <w:t xml:space="preserve"> </w:t>
      </w:r>
      <w:r>
        <w:rPr>
          <w:color w:val="FF0000"/>
          <w:shd w:val="clear" w:color="auto" w:fill="FFFFFF"/>
        </w:rPr>
        <w:t>( 1 min)</w:t>
      </w:r>
    </w:p>
    <w:p w:rsidR="00FF3717" w:rsidRPr="00804E77" w:rsidRDefault="00FF3717" w:rsidP="00FF3717">
      <w:pPr>
        <w:pStyle w:val="ListParagraph"/>
        <w:numPr>
          <w:ilvl w:val="0"/>
          <w:numId w:val="7"/>
        </w:numPr>
        <w:rPr>
          <w:color w:val="000000"/>
          <w:shd w:val="clear" w:color="auto" w:fill="FFFFFF"/>
        </w:rPr>
      </w:pPr>
      <w:r w:rsidRPr="00804E77">
        <w:rPr>
          <w:color w:val="000000"/>
          <w:shd w:val="clear" w:color="auto" w:fill="FFFFFF"/>
        </w:rPr>
        <w:lastRenderedPageBreak/>
        <w:t>Start WHITE Windows service</w:t>
      </w:r>
      <w:r w:rsidRPr="00804E77">
        <w:rPr>
          <w:color w:val="FF0000"/>
          <w:shd w:val="clear" w:color="auto" w:fill="FFFFFF"/>
        </w:rPr>
        <w:t xml:space="preserve"> </w:t>
      </w:r>
      <w:r>
        <w:rPr>
          <w:color w:val="FF0000"/>
          <w:shd w:val="clear" w:color="auto" w:fill="FFFFFF"/>
        </w:rPr>
        <w:t>–</w:t>
      </w:r>
      <w:r w:rsidRPr="00804E77">
        <w:rPr>
          <w:color w:val="FF0000"/>
          <w:shd w:val="clear" w:color="auto" w:fill="FFFFFF"/>
        </w:rPr>
        <w:t xml:space="preserve"> PHSA</w:t>
      </w:r>
      <w:r>
        <w:rPr>
          <w:color w:val="FF0000"/>
          <w:shd w:val="clear" w:color="auto" w:fill="FFFFFF"/>
        </w:rPr>
        <w:t xml:space="preserve"> ( 1 min)</w:t>
      </w:r>
    </w:p>
    <w:p w:rsidR="00FF3717" w:rsidRPr="00804E77" w:rsidRDefault="00FF3717" w:rsidP="00FF3717">
      <w:pPr>
        <w:pStyle w:val="ListParagraph"/>
        <w:numPr>
          <w:ilvl w:val="0"/>
          <w:numId w:val="7"/>
        </w:numPr>
        <w:rPr>
          <w:color w:val="000000"/>
          <w:shd w:val="clear" w:color="auto" w:fill="FFFFFF"/>
        </w:rPr>
      </w:pPr>
      <w:r w:rsidRPr="00804E77">
        <w:rPr>
          <w:color w:val="000000"/>
          <w:shd w:val="clear" w:color="auto" w:fill="FFFFFF"/>
        </w:rPr>
        <w:t xml:space="preserve">Start WHITE application in IIS </w:t>
      </w:r>
      <w:r>
        <w:rPr>
          <w:color w:val="FF0000"/>
          <w:shd w:val="clear" w:color="auto" w:fill="FFFFFF"/>
        </w:rPr>
        <w:t>–</w:t>
      </w:r>
      <w:r w:rsidRPr="00804E77">
        <w:rPr>
          <w:color w:val="FF0000"/>
          <w:shd w:val="clear" w:color="auto" w:fill="FFFFFF"/>
        </w:rPr>
        <w:t xml:space="preserve"> PHSA</w:t>
      </w:r>
      <w:r>
        <w:rPr>
          <w:color w:val="FF0000"/>
          <w:shd w:val="clear" w:color="auto" w:fill="FFFFFF"/>
        </w:rPr>
        <w:t xml:space="preserve"> ( 1 min)</w:t>
      </w:r>
    </w:p>
    <w:p w:rsidR="00FF3717" w:rsidRPr="0053027E" w:rsidRDefault="00FF3717" w:rsidP="00FF3717">
      <w:pPr>
        <w:pStyle w:val="ListParagraph"/>
        <w:numPr>
          <w:ilvl w:val="0"/>
          <w:numId w:val="7"/>
        </w:numPr>
        <w:rPr>
          <w:color w:val="000000"/>
          <w:shd w:val="clear" w:color="auto" w:fill="FFFFFF"/>
        </w:rPr>
      </w:pPr>
      <w:r w:rsidRPr="00804E77">
        <w:rPr>
          <w:color w:val="000000"/>
          <w:shd w:val="clear" w:color="auto" w:fill="FFFFFF"/>
        </w:rPr>
        <w:t xml:space="preserve">Notify IHA the completion of service pack installation </w:t>
      </w:r>
      <w:r>
        <w:rPr>
          <w:color w:val="FF0000"/>
          <w:shd w:val="clear" w:color="auto" w:fill="FFFFFF"/>
        </w:rPr>
        <w:t>–</w:t>
      </w:r>
      <w:r w:rsidRPr="00804E77">
        <w:rPr>
          <w:color w:val="FF0000"/>
          <w:shd w:val="clear" w:color="auto" w:fill="FFFFFF"/>
        </w:rPr>
        <w:t xml:space="preserve"> PHSA</w:t>
      </w:r>
      <w:r>
        <w:rPr>
          <w:color w:val="FF0000"/>
          <w:shd w:val="clear" w:color="auto" w:fill="FFFFFF"/>
        </w:rPr>
        <w:t xml:space="preserve"> ( 1 min)</w:t>
      </w:r>
      <w:r w:rsidR="00517DDB">
        <w:rPr>
          <w:color w:val="FF0000"/>
          <w:shd w:val="clear" w:color="auto" w:fill="FFFFFF"/>
        </w:rPr>
        <w:br/>
      </w:r>
    </w:p>
    <w:p w:rsidR="00D17A61" w:rsidRPr="00E85D02" w:rsidRDefault="00D17A61" w:rsidP="00FF3717">
      <w:pPr>
        <w:pStyle w:val="ListParagraph"/>
        <w:numPr>
          <w:ilvl w:val="0"/>
          <w:numId w:val="7"/>
        </w:numPr>
        <w:rPr>
          <w:b/>
          <w:color w:val="4472C4" w:themeColor="accent5"/>
          <w:shd w:val="clear" w:color="auto" w:fill="FFFFFF"/>
        </w:rPr>
      </w:pPr>
      <w:r w:rsidRPr="00E85D02">
        <w:rPr>
          <w:color w:val="4472C4" w:themeColor="accent5"/>
          <w:shd w:val="clear" w:color="auto" w:fill="FFFFFF"/>
        </w:rPr>
        <w:t xml:space="preserve">Execute “5_set_database_replication_to_true.sql” </w:t>
      </w:r>
      <w:r w:rsidR="00FF3717" w:rsidRPr="00E85D02">
        <w:rPr>
          <w:color w:val="4472C4" w:themeColor="accent5"/>
          <w:shd w:val="clear" w:color="auto" w:fill="FFFFFF"/>
        </w:rPr>
        <w:t xml:space="preserve"> </w:t>
      </w:r>
      <w:r w:rsidRPr="00E85D02">
        <w:rPr>
          <w:color w:val="4472C4" w:themeColor="accent5"/>
          <w:shd w:val="clear" w:color="auto" w:fill="FFFFFF"/>
        </w:rPr>
        <w:t xml:space="preserve">to start the replication </w:t>
      </w:r>
      <w:r w:rsidR="00FF3717" w:rsidRPr="00E85D02">
        <w:rPr>
          <w:color w:val="4472C4" w:themeColor="accent5"/>
          <w:shd w:val="clear" w:color="auto" w:fill="FFFFFF"/>
        </w:rPr>
        <w:t>– BCCSS DBA</w:t>
      </w:r>
      <w:ins w:id="36" w:author="Zhang, James" w:date="2017-10-25T13:22:00Z">
        <w:r w:rsidR="00FF3717" w:rsidRPr="00E85D02">
          <w:rPr>
            <w:color w:val="4472C4" w:themeColor="accent5"/>
            <w:shd w:val="clear" w:color="auto" w:fill="FFFFFF"/>
          </w:rPr>
          <w:t xml:space="preserve"> </w:t>
        </w:r>
      </w:ins>
    </w:p>
    <w:p w:rsidR="00D17A61" w:rsidRPr="00E85D02" w:rsidRDefault="00D17A61" w:rsidP="00FF3717">
      <w:pPr>
        <w:pStyle w:val="ListParagraph"/>
        <w:numPr>
          <w:ilvl w:val="0"/>
          <w:numId w:val="7"/>
        </w:numPr>
        <w:rPr>
          <w:b/>
          <w:color w:val="4472C4" w:themeColor="accent5"/>
          <w:shd w:val="clear" w:color="auto" w:fill="FFFFFF"/>
        </w:rPr>
      </w:pPr>
      <w:r w:rsidRPr="00E85D02">
        <w:rPr>
          <w:color w:val="4472C4" w:themeColor="accent5"/>
          <w:shd w:val="clear" w:color="auto" w:fill="FFFFFF"/>
        </w:rPr>
        <w:t>Execute “6_create_publicaton.sql” to re-create the publication – BCCSS DBA (10 minutes)</w:t>
      </w:r>
    </w:p>
    <w:p w:rsidR="00C45677" w:rsidRPr="00E85D02" w:rsidRDefault="00C45677" w:rsidP="00C45677">
      <w:pPr>
        <w:pStyle w:val="ListParagraph"/>
        <w:numPr>
          <w:ilvl w:val="0"/>
          <w:numId w:val="7"/>
        </w:numPr>
        <w:rPr>
          <w:color w:val="4472C4" w:themeColor="accent5"/>
          <w:shd w:val="clear" w:color="auto" w:fill="FFFFFF"/>
        </w:rPr>
      </w:pPr>
      <w:r w:rsidRPr="00E85D02">
        <w:rPr>
          <w:color w:val="4472C4" w:themeColor="accent5"/>
          <w:shd w:val="clear" w:color="auto" w:fill="FFFFFF"/>
        </w:rPr>
        <w:t>Execute “publisher_09_add_articles.sql” to add the articles into the publication – BCCSS DBA (1</w:t>
      </w:r>
      <w:r>
        <w:rPr>
          <w:color w:val="4472C4" w:themeColor="accent5"/>
          <w:shd w:val="clear" w:color="auto" w:fill="FFFFFF"/>
        </w:rPr>
        <w:t>0</w:t>
      </w:r>
      <w:r w:rsidRPr="00E85D02">
        <w:rPr>
          <w:color w:val="4472C4" w:themeColor="accent5"/>
          <w:shd w:val="clear" w:color="auto" w:fill="FFFFFF"/>
        </w:rPr>
        <w:t xml:space="preserve"> minutes) </w:t>
      </w:r>
    </w:p>
    <w:p w:rsidR="00C45677" w:rsidRPr="00C45677" w:rsidRDefault="00C45677" w:rsidP="00C45677">
      <w:pPr>
        <w:pStyle w:val="ListParagraph"/>
        <w:numPr>
          <w:ilvl w:val="0"/>
          <w:numId w:val="7"/>
        </w:numPr>
        <w:rPr>
          <w:color w:val="4472C4" w:themeColor="accent5"/>
          <w:shd w:val="clear" w:color="auto" w:fill="FFFFFF"/>
        </w:rPr>
      </w:pPr>
      <w:r w:rsidRPr="00E85D02">
        <w:rPr>
          <w:color w:val="4472C4" w:themeColor="accent5"/>
          <w:shd w:val="clear" w:color="auto" w:fill="FFFFFF"/>
        </w:rPr>
        <w:t>Execute “publisher_11_add_subscription.sql” to add the subscription to the publication</w:t>
      </w:r>
      <w:r>
        <w:rPr>
          <w:color w:val="4472C4" w:themeColor="accent5"/>
          <w:shd w:val="clear" w:color="auto" w:fill="FFFFFF"/>
        </w:rPr>
        <w:t xml:space="preserve"> </w:t>
      </w:r>
      <w:r w:rsidRPr="00E85D02">
        <w:rPr>
          <w:color w:val="4472C4" w:themeColor="accent5"/>
          <w:shd w:val="clear" w:color="auto" w:fill="FFFFFF"/>
        </w:rPr>
        <w:t xml:space="preserve">– BCCSS </w:t>
      </w:r>
      <w:r>
        <w:rPr>
          <w:color w:val="4472C4" w:themeColor="accent5"/>
          <w:shd w:val="clear" w:color="auto" w:fill="FFFFFF"/>
        </w:rPr>
        <w:t>DBA (5</w:t>
      </w:r>
      <w:r w:rsidRPr="00E85D02">
        <w:rPr>
          <w:color w:val="4472C4" w:themeColor="accent5"/>
          <w:shd w:val="clear" w:color="auto" w:fill="FFFFFF"/>
        </w:rPr>
        <w:t xml:space="preserve"> minutes) </w:t>
      </w:r>
    </w:p>
    <w:p w:rsidR="00C45677" w:rsidRPr="00C45677" w:rsidRDefault="00C45677" w:rsidP="00C45677">
      <w:pPr>
        <w:pStyle w:val="ListParagraph"/>
        <w:numPr>
          <w:ilvl w:val="0"/>
          <w:numId w:val="7"/>
        </w:numPr>
        <w:rPr>
          <w:color w:val="4472C4" w:themeColor="accent5"/>
          <w:shd w:val="clear" w:color="auto" w:fill="FFFFFF"/>
        </w:rPr>
      </w:pPr>
      <w:r w:rsidRPr="00C45677">
        <w:rPr>
          <w:color w:val="4472C4" w:themeColor="accent5"/>
        </w:rPr>
        <w:t>Start snapshot agent in replication monitor to re-create the snapshot of the new publication</w:t>
      </w:r>
      <w:r w:rsidRPr="00C45677">
        <w:rPr>
          <w:color w:val="4472C4" w:themeColor="accent5"/>
          <w:shd w:val="clear" w:color="auto" w:fill="FFFFFF"/>
        </w:rPr>
        <w:t xml:space="preserve"> – BCCSS DBA</w:t>
      </w:r>
      <w:ins w:id="37" w:author="Zhang, James" w:date="2017-10-25T13:22:00Z">
        <w:r w:rsidRPr="00C45677">
          <w:rPr>
            <w:color w:val="4472C4" w:themeColor="accent5"/>
            <w:shd w:val="clear" w:color="auto" w:fill="FFFFFF"/>
          </w:rPr>
          <w:t xml:space="preserve"> </w:t>
        </w:r>
      </w:ins>
      <w:ins w:id="38" w:author="Zhang, James" w:date="2017-10-25T13:23:00Z">
        <w:r w:rsidRPr="00C45677">
          <w:rPr>
            <w:color w:val="4472C4" w:themeColor="accent5"/>
            <w:shd w:val="clear" w:color="auto" w:fill="FFFFFF"/>
          </w:rPr>
          <w:t>(</w:t>
        </w:r>
      </w:ins>
      <w:r>
        <w:rPr>
          <w:color w:val="4472C4" w:themeColor="accent5"/>
          <w:shd w:val="clear" w:color="auto" w:fill="FFFFFF"/>
        </w:rPr>
        <w:t>15</w:t>
      </w:r>
      <w:ins w:id="39" w:author="Zhang, James" w:date="2017-10-25T13:23:00Z">
        <w:r w:rsidRPr="00C45677">
          <w:rPr>
            <w:color w:val="4472C4" w:themeColor="accent5"/>
            <w:shd w:val="clear" w:color="auto" w:fill="FFFFFF"/>
          </w:rPr>
          <w:t xml:space="preserve"> minutes</w:t>
        </w:r>
      </w:ins>
      <w:r>
        <w:rPr>
          <w:color w:val="4472C4" w:themeColor="accent5"/>
          <w:shd w:val="clear" w:color="auto" w:fill="FFFFFF"/>
        </w:rPr>
        <w:t xml:space="preserve">) </w:t>
      </w:r>
    </w:p>
    <w:p w:rsidR="00C45677" w:rsidRPr="00C45677" w:rsidRDefault="00C45677" w:rsidP="00C45677">
      <w:pPr>
        <w:pStyle w:val="ListParagraph"/>
        <w:numPr>
          <w:ilvl w:val="0"/>
          <w:numId w:val="7"/>
        </w:numPr>
        <w:rPr>
          <w:color w:val="4472C4" w:themeColor="accent5"/>
          <w:shd w:val="clear" w:color="auto" w:fill="FFFFFF"/>
        </w:rPr>
      </w:pPr>
      <w:r w:rsidRPr="00C45677">
        <w:rPr>
          <w:color w:val="4472C4" w:themeColor="accent5"/>
        </w:rPr>
        <w:t xml:space="preserve">Start log-reader agent from replication monitor  </w:t>
      </w:r>
      <w:r w:rsidRPr="00C45677">
        <w:rPr>
          <w:color w:val="4472C4" w:themeColor="accent5"/>
          <w:shd w:val="clear" w:color="auto" w:fill="FFFFFF"/>
        </w:rPr>
        <w:t xml:space="preserve">– BCCSS DBA </w:t>
      </w:r>
    </w:p>
    <w:p w:rsidR="00C45677" w:rsidRPr="00C45677" w:rsidRDefault="00C45677" w:rsidP="00C45677">
      <w:pPr>
        <w:pStyle w:val="ListParagraph"/>
        <w:numPr>
          <w:ilvl w:val="0"/>
          <w:numId w:val="7"/>
        </w:numPr>
        <w:rPr>
          <w:color w:val="4472C4" w:themeColor="accent5"/>
          <w:shd w:val="clear" w:color="auto" w:fill="FFFFFF"/>
        </w:rPr>
      </w:pPr>
      <w:r w:rsidRPr="00C45677">
        <w:rPr>
          <w:color w:val="4472C4" w:themeColor="accent5"/>
        </w:rPr>
        <w:t xml:space="preserve">Start distribution agent from replication monitor </w:t>
      </w:r>
      <w:r w:rsidRPr="00C45677">
        <w:rPr>
          <w:color w:val="4472C4" w:themeColor="accent5"/>
          <w:shd w:val="clear" w:color="auto" w:fill="FFFFFF"/>
        </w:rPr>
        <w:t xml:space="preserve">– BCCSS DBA  </w:t>
      </w:r>
      <w:r w:rsidRPr="00C45677">
        <w:rPr>
          <w:color w:val="4472C4" w:themeColor="accent5"/>
        </w:rPr>
        <w:t>(5 minutes)</w:t>
      </w:r>
    </w:p>
    <w:p w:rsidR="00C45677" w:rsidRPr="00E85D02" w:rsidRDefault="00C45677" w:rsidP="00C45677">
      <w:pPr>
        <w:pStyle w:val="ListParagraph"/>
        <w:numPr>
          <w:ilvl w:val="0"/>
          <w:numId w:val="7"/>
        </w:numPr>
        <w:rPr>
          <w:color w:val="4472C4" w:themeColor="accent5"/>
        </w:rPr>
      </w:pPr>
      <w:r w:rsidRPr="00E85D02">
        <w:rPr>
          <w:color w:val="4472C4" w:themeColor="accent5"/>
        </w:rPr>
        <w:t xml:space="preserve">Notify WHITE team the </w:t>
      </w:r>
      <w:r>
        <w:rPr>
          <w:color w:val="4472C4" w:themeColor="accent5"/>
        </w:rPr>
        <w:t>release</w:t>
      </w:r>
      <w:r w:rsidRPr="00E85D02">
        <w:rPr>
          <w:color w:val="4472C4" w:themeColor="accent5"/>
        </w:rPr>
        <w:t xml:space="preserve"> is done. </w:t>
      </w:r>
    </w:p>
    <w:p w:rsidR="00AB271D" w:rsidRDefault="00AB271D" w:rsidP="00446627">
      <w:pPr>
        <w:pStyle w:val="Heading1"/>
        <w:numPr>
          <w:ilvl w:val="0"/>
          <w:numId w:val="5"/>
        </w:numPr>
        <w:ind w:left="450" w:hanging="450"/>
      </w:pPr>
      <w:r>
        <w:t xml:space="preserve">Procedures for </w:t>
      </w:r>
      <w:r w:rsidR="0062446A">
        <w:t xml:space="preserve">Production </w:t>
      </w:r>
      <w:r w:rsidR="00446627">
        <w:t>Release</w:t>
      </w:r>
    </w:p>
    <w:p w:rsidR="00C45677" w:rsidRDefault="00C45677" w:rsidP="00C45677">
      <w:r>
        <w:t xml:space="preserve">This section is for </w:t>
      </w:r>
      <w:r>
        <w:t xml:space="preserve">new release to </w:t>
      </w:r>
      <w:r>
        <w:t xml:space="preserve">the six </w:t>
      </w:r>
      <w:r>
        <w:t xml:space="preserve">production </w:t>
      </w:r>
      <w:r>
        <w:t xml:space="preserve">environments. All the scripts must be </w:t>
      </w:r>
      <w:r w:rsidRPr="00C45677">
        <w:rPr>
          <w:b/>
          <w:u w:val="single"/>
        </w:rPr>
        <w:t>run on the publication server.</w:t>
      </w:r>
      <w:r>
        <w:t xml:space="preserve"> And the settings of publication, distribution and subscription must </w:t>
      </w:r>
      <w:r w:rsidRPr="00C45677">
        <w:rPr>
          <w:b/>
          <w:u w:val="single"/>
        </w:rPr>
        <w:t xml:space="preserve">be changed according to the specific </w:t>
      </w:r>
      <w:r>
        <w:rPr>
          <w:b/>
          <w:u w:val="single"/>
        </w:rPr>
        <w:t>production</w:t>
      </w:r>
      <w:r w:rsidRPr="00C45677">
        <w:rPr>
          <w:b/>
          <w:u w:val="single"/>
        </w:rPr>
        <w:t xml:space="preserve"> environment</w:t>
      </w:r>
      <w:r>
        <w:t xml:space="preserve">. The settings can be found in the excel file of </w:t>
      </w:r>
      <w:proofErr w:type="spellStart"/>
      <w:r>
        <w:t>Publication_distribution_Subscription_configuration</w:t>
      </w:r>
      <w:proofErr w:type="spellEnd"/>
      <w:r>
        <w:t>.</w:t>
      </w:r>
    </w:p>
    <w:p w:rsidR="00C45677" w:rsidRDefault="00C45677" w:rsidP="00C45677"/>
    <w:p w:rsidR="00C45677" w:rsidRPr="00804E77" w:rsidRDefault="00C45677" w:rsidP="00C45677">
      <w:pPr>
        <w:pStyle w:val="ListParagraph"/>
        <w:numPr>
          <w:ilvl w:val="0"/>
          <w:numId w:val="8"/>
        </w:numPr>
        <w:rPr>
          <w:color w:val="000000"/>
          <w:shd w:val="clear" w:color="auto" w:fill="FFFFFF"/>
        </w:rPr>
      </w:pPr>
      <w:r w:rsidRPr="00804E77">
        <w:rPr>
          <w:color w:val="000000"/>
          <w:shd w:val="clear" w:color="auto" w:fill="FFFFFF"/>
        </w:rPr>
        <w:t xml:space="preserve">Stop WHITE application in IIS </w:t>
      </w:r>
      <w:r w:rsidRPr="00804E77">
        <w:rPr>
          <w:color w:val="FF0000"/>
          <w:shd w:val="clear" w:color="auto" w:fill="FFFFFF"/>
        </w:rPr>
        <w:t>– PHSA</w:t>
      </w:r>
      <w:r>
        <w:rPr>
          <w:color w:val="FF0000"/>
          <w:shd w:val="clear" w:color="auto" w:fill="FFFFFF"/>
        </w:rPr>
        <w:t xml:space="preserve"> ( 1 min)</w:t>
      </w:r>
    </w:p>
    <w:p w:rsidR="00C45677" w:rsidRPr="00804E77" w:rsidRDefault="00C45677" w:rsidP="00C45677">
      <w:pPr>
        <w:pStyle w:val="ListParagraph"/>
        <w:numPr>
          <w:ilvl w:val="0"/>
          <w:numId w:val="8"/>
        </w:numPr>
        <w:rPr>
          <w:color w:val="000000"/>
          <w:shd w:val="clear" w:color="auto" w:fill="FFFFFF"/>
        </w:rPr>
      </w:pPr>
      <w:r w:rsidRPr="00804E77">
        <w:rPr>
          <w:color w:val="000000"/>
          <w:shd w:val="clear" w:color="auto" w:fill="FFFFFF"/>
        </w:rPr>
        <w:t xml:space="preserve">Stop WHITE Windows service </w:t>
      </w:r>
      <w:r>
        <w:rPr>
          <w:color w:val="FF0000"/>
          <w:shd w:val="clear" w:color="auto" w:fill="FFFFFF"/>
        </w:rPr>
        <w:t>– PHSA ( 1 min)</w:t>
      </w:r>
      <w:r>
        <w:rPr>
          <w:color w:val="FF0000"/>
          <w:shd w:val="clear" w:color="auto" w:fill="FFFFFF"/>
        </w:rPr>
        <w:br/>
      </w:r>
    </w:p>
    <w:p w:rsidR="00C45677" w:rsidRPr="00517DDB" w:rsidRDefault="00C45677" w:rsidP="00C45677">
      <w:pPr>
        <w:pStyle w:val="ListParagraph"/>
        <w:numPr>
          <w:ilvl w:val="0"/>
          <w:numId w:val="8"/>
        </w:numPr>
        <w:rPr>
          <w:color w:val="4472C4" w:themeColor="accent5"/>
          <w:shd w:val="clear" w:color="auto" w:fill="FFFFFF"/>
        </w:rPr>
      </w:pPr>
      <w:r w:rsidRPr="00517DDB">
        <w:rPr>
          <w:color w:val="4472C4" w:themeColor="accent5"/>
          <w:shd w:val="clear" w:color="auto" w:fill="FFFFFF"/>
        </w:rPr>
        <w:t xml:space="preserve">In replication Monitor, stop subscription agent and the log-reader agent - BCCSS DBA per HA </w:t>
      </w:r>
      <w:ins w:id="40" w:author="Zhang, James" w:date="2017-10-25T13:12:00Z">
        <w:r w:rsidRPr="00517DDB">
          <w:rPr>
            <w:color w:val="4472C4" w:themeColor="accent5"/>
            <w:shd w:val="clear" w:color="auto" w:fill="FFFFFF"/>
          </w:rPr>
          <w:t xml:space="preserve"> ( </w:t>
        </w:r>
      </w:ins>
      <w:r>
        <w:rPr>
          <w:color w:val="4472C4" w:themeColor="accent5"/>
          <w:shd w:val="clear" w:color="auto" w:fill="FFFFFF"/>
        </w:rPr>
        <w:t>5</w:t>
      </w:r>
      <w:ins w:id="41" w:author="Zhang, James" w:date="2017-10-25T13:12:00Z">
        <w:r w:rsidRPr="00517DDB">
          <w:rPr>
            <w:color w:val="4472C4" w:themeColor="accent5"/>
            <w:shd w:val="clear" w:color="auto" w:fill="FFFFFF"/>
          </w:rPr>
          <w:t xml:space="preserve"> minutes)</w:t>
        </w:r>
      </w:ins>
    </w:p>
    <w:p w:rsidR="00C45677" w:rsidRPr="00517DDB" w:rsidRDefault="00C45677" w:rsidP="00C45677">
      <w:pPr>
        <w:pStyle w:val="ListParagraph"/>
        <w:numPr>
          <w:ilvl w:val="0"/>
          <w:numId w:val="8"/>
        </w:numPr>
        <w:rPr>
          <w:color w:val="4472C4" w:themeColor="accent5"/>
          <w:shd w:val="clear" w:color="auto" w:fill="FFFFFF"/>
        </w:rPr>
      </w:pPr>
      <w:r w:rsidRPr="00517DDB">
        <w:rPr>
          <w:color w:val="4472C4" w:themeColor="accent5"/>
          <w:shd w:val="clear" w:color="auto" w:fill="FFFFFF"/>
        </w:rPr>
        <w:t>Execute “1_drop_subscription.sql” script on publication server to drop the subscription to the publication – BCCSS DBA</w:t>
      </w:r>
      <w:ins w:id="42" w:author="Zhang, James" w:date="2017-10-25T13:13:00Z">
        <w:r w:rsidRPr="00517DDB">
          <w:rPr>
            <w:color w:val="4472C4" w:themeColor="accent5"/>
            <w:shd w:val="clear" w:color="auto" w:fill="FFFFFF"/>
          </w:rPr>
          <w:t xml:space="preserve"> (15 minutes)</w:t>
        </w:r>
      </w:ins>
    </w:p>
    <w:p w:rsidR="00C45677" w:rsidRPr="00517DDB" w:rsidRDefault="00C45677" w:rsidP="00C45677">
      <w:pPr>
        <w:pStyle w:val="ListParagraph"/>
        <w:numPr>
          <w:ilvl w:val="0"/>
          <w:numId w:val="8"/>
        </w:numPr>
        <w:rPr>
          <w:color w:val="4472C4" w:themeColor="accent5"/>
          <w:shd w:val="clear" w:color="auto" w:fill="FFFFFF"/>
        </w:rPr>
      </w:pPr>
      <w:r w:rsidRPr="00517DDB">
        <w:rPr>
          <w:color w:val="4472C4" w:themeColor="accent5"/>
          <w:shd w:val="clear" w:color="auto" w:fill="FFFFFF"/>
        </w:rPr>
        <w:t>Execute “2_drop_articles.sql” script on publication server to remove all the published articles for the publication – BCCSS DBA</w:t>
      </w:r>
      <w:ins w:id="43" w:author="Zhang, James" w:date="2017-10-25T13:13:00Z">
        <w:r w:rsidRPr="00517DDB">
          <w:rPr>
            <w:color w:val="4472C4" w:themeColor="accent5"/>
            <w:shd w:val="clear" w:color="auto" w:fill="FFFFFF"/>
          </w:rPr>
          <w:t xml:space="preserve"> (</w:t>
        </w:r>
      </w:ins>
      <w:r w:rsidRPr="00517DDB">
        <w:rPr>
          <w:color w:val="4472C4" w:themeColor="accent5"/>
          <w:shd w:val="clear" w:color="auto" w:fill="FFFFFF"/>
        </w:rPr>
        <w:t>2</w:t>
      </w:r>
      <w:ins w:id="44" w:author="Zhang, James" w:date="2017-10-25T13:13:00Z">
        <w:r w:rsidRPr="00517DDB">
          <w:rPr>
            <w:color w:val="4472C4" w:themeColor="accent5"/>
            <w:shd w:val="clear" w:color="auto" w:fill="FFFFFF"/>
          </w:rPr>
          <w:t xml:space="preserve">0 </w:t>
        </w:r>
      </w:ins>
      <w:ins w:id="45" w:author="Zhang, James" w:date="2017-10-27T11:22:00Z">
        <w:r w:rsidRPr="00517DDB">
          <w:rPr>
            <w:color w:val="4472C4" w:themeColor="accent5"/>
            <w:shd w:val="clear" w:color="auto" w:fill="FFFFFF"/>
          </w:rPr>
          <w:t>minutes</w:t>
        </w:r>
      </w:ins>
      <w:ins w:id="46" w:author="Zhang, James" w:date="2017-10-25T13:13:00Z">
        <w:r w:rsidRPr="00517DDB">
          <w:rPr>
            <w:color w:val="4472C4" w:themeColor="accent5"/>
            <w:shd w:val="clear" w:color="auto" w:fill="FFFFFF"/>
          </w:rPr>
          <w:t>)</w:t>
        </w:r>
      </w:ins>
      <w:ins w:id="47" w:author="Zhang, James" w:date="2017-10-25T13:15:00Z">
        <w:r w:rsidRPr="00517DDB">
          <w:rPr>
            <w:color w:val="4472C4" w:themeColor="accent5"/>
            <w:shd w:val="clear" w:color="auto" w:fill="FFFFFF"/>
          </w:rPr>
          <w:t xml:space="preserve"> </w:t>
        </w:r>
      </w:ins>
    </w:p>
    <w:p w:rsidR="00C45677" w:rsidRPr="00517DDB" w:rsidRDefault="00C45677" w:rsidP="00C45677">
      <w:pPr>
        <w:pStyle w:val="ListParagraph"/>
        <w:numPr>
          <w:ilvl w:val="0"/>
          <w:numId w:val="8"/>
        </w:numPr>
        <w:rPr>
          <w:color w:val="4472C4" w:themeColor="accent5"/>
          <w:shd w:val="clear" w:color="auto" w:fill="FFFFFF"/>
          <w:rPrChange w:id="48" w:author="Zhang, James" w:date="2017-10-25T13:15:00Z">
            <w:rPr>
              <w:shd w:val="clear" w:color="auto" w:fill="FFFFFF"/>
            </w:rPr>
          </w:rPrChange>
        </w:rPr>
      </w:pPr>
      <w:r w:rsidRPr="00517DDB">
        <w:rPr>
          <w:color w:val="4472C4" w:themeColor="accent5"/>
          <w:shd w:val="clear" w:color="auto" w:fill="FFFFFF"/>
        </w:rPr>
        <w:t xml:space="preserve">Backup production WHITE Database </w:t>
      </w:r>
      <w:r>
        <w:rPr>
          <w:color w:val="4472C4" w:themeColor="accent5"/>
          <w:lang w:val="en-US"/>
        </w:rPr>
        <w:t xml:space="preserve">-- </w:t>
      </w:r>
      <w:r w:rsidRPr="00517DDB">
        <w:rPr>
          <w:color w:val="4472C4" w:themeColor="accent5"/>
          <w:shd w:val="clear" w:color="auto" w:fill="FFFFFF"/>
          <w:rPrChange w:id="49" w:author="Zhang, James" w:date="2017-10-25T13:15:00Z">
            <w:rPr>
              <w:shd w:val="clear" w:color="auto" w:fill="FFFFFF"/>
            </w:rPr>
          </w:rPrChange>
        </w:rPr>
        <w:t xml:space="preserve">BCCSS DBA </w:t>
      </w:r>
      <w:ins w:id="50" w:author="Zhang, James" w:date="2017-10-25T13:13:00Z">
        <w:r w:rsidRPr="00517DDB">
          <w:rPr>
            <w:color w:val="4472C4" w:themeColor="accent5"/>
            <w:shd w:val="clear" w:color="auto" w:fill="FFFFFF"/>
            <w:rPrChange w:id="51" w:author="Zhang, James" w:date="2017-10-25T13:15:00Z">
              <w:rPr>
                <w:shd w:val="clear" w:color="auto" w:fill="FFFFFF"/>
              </w:rPr>
            </w:rPrChange>
          </w:rPr>
          <w:t>(</w:t>
        </w:r>
      </w:ins>
      <w:r>
        <w:rPr>
          <w:color w:val="4472C4" w:themeColor="accent5"/>
          <w:shd w:val="clear" w:color="auto" w:fill="FFFFFF"/>
        </w:rPr>
        <w:t xml:space="preserve">30 minutes) </w:t>
      </w:r>
      <w:ins w:id="52" w:author="Zhang, James" w:date="2017-10-25T13:13:00Z">
        <w:del w:id="53" w:author="Zhang, James" w:date="2017-10-26T09:15:00Z">
          <w:r w:rsidRPr="00517DDB" w:rsidDel="0080742E">
            <w:rPr>
              <w:color w:val="4472C4" w:themeColor="accent5"/>
              <w:shd w:val="clear" w:color="auto" w:fill="FFFFFF"/>
              <w:rPrChange w:id="54" w:author="Zhang, James" w:date="2017-10-25T13:15:00Z">
                <w:rPr>
                  <w:shd w:val="clear" w:color="auto" w:fill="FFFFFF"/>
                </w:rPr>
              </w:rPrChange>
            </w:rPr>
            <w:delText xml:space="preserve"> if the production and test servers are in the same data center</w:delText>
          </w:r>
        </w:del>
      </w:ins>
      <w:ins w:id="55" w:author="Zhang, James" w:date="2017-10-25T13:19:00Z">
        <w:r w:rsidRPr="00517DDB">
          <w:rPr>
            <w:color w:val="4472C4" w:themeColor="accent5"/>
            <w:shd w:val="clear" w:color="auto" w:fill="FFFFFF"/>
          </w:rPr>
          <w:t xml:space="preserve"> </w:t>
        </w:r>
      </w:ins>
    </w:p>
    <w:p w:rsidR="00C45677" w:rsidRPr="00517DDB" w:rsidRDefault="00C45677" w:rsidP="00C45677">
      <w:pPr>
        <w:pStyle w:val="ListParagraph"/>
        <w:numPr>
          <w:ilvl w:val="0"/>
          <w:numId w:val="8"/>
        </w:numPr>
        <w:rPr>
          <w:color w:val="4472C4" w:themeColor="accent5"/>
          <w:shd w:val="clear" w:color="auto" w:fill="FFFFFF"/>
        </w:rPr>
      </w:pPr>
      <w:r w:rsidRPr="00517DDB">
        <w:rPr>
          <w:color w:val="4472C4" w:themeColor="accent5"/>
          <w:shd w:val="clear" w:color="auto" w:fill="FFFFFF"/>
        </w:rPr>
        <w:t xml:space="preserve">Notify WHITE team the database </w:t>
      </w:r>
      <w:r>
        <w:rPr>
          <w:color w:val="4472C4" w:themeColor="accent5"/>
          <w:shd w:val="clear" w:color="auto" w:fill="FFFFFF"/>
        </w:rPr>
        <w:t>restore</w:t>
      </w:r>
      <w:r w:rsidRPr="00517DDB">
        <w:rPr>
          <w:color w:val="4472C4" w:themeColor="accent5"/>
          <w:shd w:val="clear" w:color="auto" w:fill="FFFFFF"/>
        </w:rPr>
        <w:t xml:space="preserve"> is complete – BCCSS DBA</w:t>
      </w:r>
      <w:r w:rsidRPr="00517DDB">
        <w:rPr>
          <w:color w:val="4472C4" w:themeColor="accent5"/>
          <w:shd w:val="clear" w:color="auto" w:fill="FFFFFF"/>
        </w:rPr>
        <w:br/>
      </w:r>
    </w:p>
    <w:p w:rsidR="00C45677" w:rsidRPr="00804E77" w:rsidRDefault="00C45677" w:rsidP="00C45677">
      <w:pPr>
        <w:pStyle w:val="ListParagraph"/>
        <w:numPr>
          <w:ilvl w:val="0"/>
          <w:numId w:val="8"/>
        </w:numPr>
        <w:rPr>
          <w:color w:val="000000"/>
          <w:shd w:val="clear" w:color="auto" w:fill="FFFFFF"/>
        </w:rPr>
      </w:pPr>
      <w:r w:rsidRPr="00804E77">
        <w:rPr>
          <w:color w:val="000000"/>
          <w:shd w:val="clear" w:color="auto" w:fill="FFFFFF"/>
        </w:rPr>
        <w:t xml:space="preserve">Back up WHITE application folder </w:t>
      </w:r>
      <w:r w:rsidRPr="00804E77">
        <w:rPr>
          <w:color w:val="FF0000"/>
          <w:shd w:val="clear" w:color="auto" w:fill="FFFFFF"/>
        </w:rPr>
        <w:t>– PHSA</w:t>
      </w:r>
      <w:r>
        <w:rPr>
          <w:color w:val="FF0000"/>
          <w:shd w:val="clear" w:color="auto" w:fill="FFFFFF"/>
        </w:rPr>
        <w:t xml:space="preserve"> ( 1 min)</w:t>
      </w:r>
    </w:p>
    <w:p w:rsidR="00C45677" w:rsidRPr="00804E77" w:rsidRDefault="00C45677" w:rsidP="00C45677">
      <w:pPr>
        <w:pStyle w:val="ListParagraph"/>
        <w:numPr>
          <w:ilvl w:val="0"/>
          <w:numId w:val="8"/>
        </w:numPr>
        <w:rPr>
          <w:color w:val="000000"/>
          <w:shd w:val="clear" w:color="auto" w:fill="FFFFFF"/>
        </w:rPr>
      </w:pPr>
      <w:r w:rsidRPr="00804E77">
        <w:rPr>
          <w:color w:val="000000"/>
          <w:shd w:val="clear" w:color="auto" w:fill="FFFFFF"/>
        </w:rPr>
        <w:t xml:space="preserve">Apply WHITE service pack </w:t>
      </w:r>
      <w:r w:rsidRPr="00804E77">
        <w:rPr>
          <w:color w:val="FF0000"/>
          <w:shd w:val="clear" w:color="auto" w:fill="FFFFFF"/>
        </w:rPr>
        <w:t>– PHSA</w:t>
      </w:r>
      <w:r>
        <w:rPr>
          <w:color w:val="000000"/>
        </w:rPr>
        <w:t xml:space="preserve"> </w:t>
      </w:r>
      <w:r>
        <w:rPr>
          <w:color w:val="FF0000"/>
          <w:shd w:val="clear" w:color="auto" w:fill="FFFFFF"/>
        </w:rPr>
        <w:t>( 1 min)</w:t>
      </w:r>
    </w:p>
    <w:p w:rsidR="00C45677" w:rsidRPr="00804E77" w:rsidRDefault="00C45677" w:rsidP="00C45677">
      <w:pPr>
        <w:pStyle w:val="ListParagraph"/>
        <w:numPr>
          <w:ilvl w:val="0"/>
          <w:numId w:val="8"/>
        </w:numPr>
        <w:rPr>
          <w:color w:val="000000"/>
          <w:shd w:val="clear" w:color="auto" w:fill="FFFFFF"/>
        </w:rPr>
      </w:pPr>
      <w:r w:rsidRPr="00804E77">
        <w:rPr>
          <w:color w:val="000000"/>
          <w:shd w:val="clear" w:color="auto" w:fill="FFFFFF"/>
        </w:rPr>
        <w:t>Start WHITE Windows service</w:t>
      </w:r>
      <w:r w:rsidRPr="00804E77">
        <w:rPr>
          <w:color w:val="FF0000"/>
          <w:shd w:val="clear" w:color="auto" w:fill="FFFFFF"/>
        </w:rPr>
        <w:t xml:space="preserve"> </w:t>
      </w:r>
      <w:r>
        <w:rPr>
          <w:color w:val="FF0000"/>
          <w:shd w:val="clear" w:color="auto" w:fill="FFFFFF"/>
        </w:rPr>
        <w:t>–</w:t>
      </w:r>
      <w:r w:rsidRPr="00804E77">
        <w:rPr>
          <w:color w:val="FF0000"/>
          <w:shd w:val="clear" w:color="auto" w:fill="FFFFFF"/>
        </w:rPr>
        <w:t xml:space="preserve"> PHSA</w:t>
      </w:r>
      <w:r>
        <w:rPr>
          <w:color w:val="FF0000"/>
          <w:shd w:val="clear" w:color="auto" w:fill="FFFFFF"/>
        </w:rPr>
        <w:t xml:space="preserve"> ( 1 min)</w:t>
      </w:r>
    </w:p>
    <w:p w:rsidR="00C45677" w:rsidRPr="00804E77" w:rsidRDefault="00C45677" w:rsidP="00C45677">
      <w:pPr>
        <w:pStyle w:val="ListParagraph"/>
        <w:numPr>
          <w:ilvl w:val="0"/>
          <w:numId w:val="8"/>
        </w:numPr>
        <w:rPr>
          <w:color w:val="000000"/>
          <w:shd w:val="clear" w:color="auto" w:fill="FFFFFF"/>
        </w:rPr>
      </w:pPr>
      <w:r w:rsidRPr="00804E77">
        <w:rPr>
          <w:color w:val="000000"/>
          <w:shd w:val="clear" w:color="auto" w:fill="FFFFFF"/>
        </w:rPr>
        <w:t xml:space="preserve">Start WHITE application in IIS </w:t>
      </w:r>
      <w:r>
        <w:rPr>
          <w:color w:val="FF0000"/>
          <w:shd w:val="clear" w:color="auto" w:fill="FFFFFF"/>
        </w:rPr>
        <w:t>–</w:t>
      </w:r>
      <w:r w:rsidRPr="00804E77">
        <w:rPr>
          <w:color w:val="FF0000"/>
          <w:shd w:val="clear" w:color="auto" w:fill="FFFFFF"/>
        </w:rPr>
        <w:t xml:space="preserve"> PHSA</w:t>
      </w:r>
      <w:r>
        <w:rPr>
          <w:color w:val="FF0000"/>
          <w:shd w:val="clear" w:color="auto" w:fill="FFFFFF"/>
        </w:rPr>
        <w:t xml:space="preserve"> ( 1 min)</w:t>
      </w:r>
    </w:p>
    <w:p w:rsidR="00C45677" w:rsidRPr="0053027E" w:rsidRDefault="00C45677" w:rsidP="00C45677">
      <w:pPr>
        <w:pStyle w:val="ListParagraph"/>
        <w:numPr>
          <w:ilvl w:val="0"/>
          <w:numId w:val="8"/>
        </w:numPr>
        <w:rPr>
          <w:color w:val="000000"/>
          <w:shd w:val="clear" w:color="auto" w:fill="FFFFFF"/>
        </w:rPr>
      </w:pPr>
      <w:r w:rsidRPr="00804E77">
        <w:rPr>
          <w:color w:val="000000"/>
          <w:shd w:val="clear" w:color="auto" w:fill="FFFFFF"/>
        </w:rPr>
        <w:t xml:space="preserve">Notify IHA the completion of service pack installation </w:t>
      </w:r>
      <w:r>
        <w:rPr>
          <w:color w:val="FF0000"/>
          <w:shd w:val="clear" w:color="auto" w:fill="FFFFFF"/>
        </w:rPr>
        <w:t>–</w:t>
      </w:r>
      <w:r w:rsidRPr="00804E77">
        <w:rPr>
          <w:color w:val="FF0000"/>
          <w:shd w:val="clear" w:color="auto" w:fill="FFFFFF"/>
        </w:rPr>
        <w:t xml:space="preserve"> PHSA</w:t>
      </w:r>
      <w:r>
        <w:rPr>
          <w:color w:val="FF0000"/>
          <w:shd w:val="clear" w:color="auto" w:fill="FFFFFF"/>
        </w:rPr>
        <w:t xml:space="preserve"> ( 1 min)</w:t>
      </w:r>
      <w:r>
        <w:rPr>
          <w:color w:val="FF0000"/>
          <w:shd w:val="clear" w:color="auto" w:fill="FFFFFF"/>
        </w:rPr>
        <w:br/>
      </w:r>
    </w:p>
    <w:p w:rsidR="00C45677" w:rsidRPr="00E85D02" w:rsidRDefault="00C45677" w:rsidP="00C45677">
      <w:pPr>
        <w:pStyle w:val="ListParagraph"/>
        <w:numPr>
          <w:ilvl w:val="0"/>
          <w:numId w:val="8"/>
        </w:numPr>
        <w:rPr>
          <w:color w:val="4472C4" w:themeColor="accent5"/>
          <w:shd w:val="clear" w:color="auto" w:fill="FFFFFF"/>
        </w:rPr>
      </w:pPr>
      <w:r w:rsidRPr="00E85D02">
        <w:rPr>
          <w:color w:val="4472C4" w:themeColor="accent5"/>
          <w:shd w:val="clear" w:color="auto" w:fill="FFFFFF"/>
        </w:rPr>
        <w:t>Execute “publisher_09_add_articles.sql” to add the articles into the publication – BCCSS DBA (1</w:t>
      </w:r>
      <w:r>
        <w:rPr>
          <w:color w:val="4472C4" w:themeColor="accent5"/>
          <w:shd w:val="clear" w:color="auto" w:fill="FFFFFF"/>
        </w:rPr>
        <w:t>0</w:t>
      </w:r>
      <w:r w:rsidRPr="00E85D02">
        <w:rPr>
          <w:color w:val="4472C4" w:themeColor="accent5"/>
          <w:shd w:val="clear" w:color="auto" w:fill="FFFFFF"/>
        </w:rPr>
        <w:t xml:space="preserve"> minutes) </w:t>
      </w:r>
    </w:p>
    <w:p w:rsidR="00C45677" w:rsidRPr="00C45677" w:rsidRDefault="00C45677" w:rsidP="00C45677">
      <w:pPr>
        <w:pStyle w:val="ListParagraph"/>
        <w:numPr>
          <w:ilvl w:val="0"/>
          <w:numId w:val="8"/>
        </w:numPr>
        <w:rPr>
          <w:color w:val="4472C4" w:themeColor="accent5"/>
          <w:shd w:val="clear" w:color="auto" w:fill="FFFFFF"/>
        </w:rPr>
      </w:pPr>
      <w:r w:rsidRPr="00E85D02">
        <w:rPr>
          <w:color w:val="4472C4" w:themeColor="accent5"/>
          <w:shd w:val="clear" w:color="auto" w:fill="FFFFFF"/>
        </w:rPr>
        <w:t>Execute “publisher_11_add_subscription.sql” to add the subscription to the publication</w:t>
      </w:r>
      <w:r>
        <w:rPr>
          <w:color w:val="4472C4" w:themeColor="accent5"/>
          <w:shd w:val="clear" w:color="auto" w:fill="FFFFFF"/>
        </w:rPr>
        <w:t xml:space="preserve"> </w:t>
      </w:r>
      <w:r w:rsidRPr="00E85D02">
        <w:rPr>
          <w:color w:val="4472C4" w:themeColor="accent5"/>
          <w:shd w:val="clear" w:color="auto" w:fill="FFFFFF"/>
        </w:rPr>
        <w:t xml:space="preserve">– BCCSS </w:t>
      </w:r>
      <w:r>
        <w:rPr>
          <w:color w:val="4472C4" w:themeColor="accent5"/>
          <w:shd w:val="clear" w:color="auto" w:fill="FFFFFF"/>
        </w:rPr>
        <w:t>DBA (5</w:t>
      </w:r>
      <w:r w:rsidRPr="00E85D02">
        <w:rPr>
          <w:color w:val="4472C4" w:themeColor="accent5"/>
          <w:shd w:val="clear" w:color="auto" w:fill="FFFFFF"/>
        </w:rPr>
        <w:t xml:space="preserve"> minutes) </w:t>
      </w:r>
    </w:p>
    <w:p w:rsidR="00C45677" w:rsidRPr="00C45677" w:rsidRDefault="00C45677" w:rsidP="00C45677">
      <w:pPr>
        <w:pStyle w:val="ListParagraph"/>
        <w:numPr>
          <w:ilvl w:val="0"/>
          <w:numId w:val="8"/>
        </w:numPr>
        <w:rPr>
          <w:color w:val="4472C4" w:themeColor="accent5"/>
          <w:shd w:val="clear" w:color="auto" w:fill="FFFFFF"/>
        </w:rPr>
      </w:pPr>
      <w:r w:rsidRPr="00C45677">
        <w:rPr>
          <w:color w:val="4472C4" w:themeColor="accent5"/>
        </w:rPr>
        <w:t>Start snapshot agent in replication monitor to re-create the snapshot of the new publication</w:t>
      </w:r>
      <w:r w:rsidRPr="00C45677">
        <w:rPr>
          <w:color w:val="4472C4" w:themeColor="accent5"/>
          <w:shd w:val="clear" w:color="auto" w:fill="FFFFFF"/>
        </w:rPr>
        <w:t xml:space="preserve"> – BCCSS DBA</w:t>
      </w:r>
      <w:ins w:id="56" w:author="Zhang, James" w:date="2017-10-25T13:22:00Z">
        <w:r w:rsidRPr="00C45677">
          <w:rPr>
            <w:color w:val="4472C4" w:themeColor="accent5"/>
            <w:shd w:val="clear" w:color="auto" w:fill="FFFFFF"/>
          </w:rPr>
          <w:t xml:space="preserve"> </w:t>
        </w:r>
      </w:ins>
      <w:ins w:id="57" w:author="Zhang, James" w:date="2017-10-25T13:23:00Z">
        <w:r w:rsidRPr="00C45677">
          <w:rPr>
            <w:color w:val="4472C4" w:themeColor="accent5"/>
            <w:shd w:val="clear" w:color="auto" w:fill="FFFFFF"/>
          </w:rPr>
          <w:t>(</w:t>
        </w:r>
      </w:ins>
      <w:r>
        <w:rPr>
          <w:color w:val="4472C4" w:themeColor="accent5"/>
          <w:shd w:val="clear" w:color="auto" w:fill="FFFFFF"/>
        </w:rPr>
        <w:t>15</w:t>
      </w:r>
      <w:ins w:id="58" w:author="Zhang, James" w:date="2017-10-25T13:23:00Z">
        <w:r w:rsidRPr="00C45677">
          <w:rPr>
            <w:color w:val="4472C4" w:themeColor="accent5"/>
            <w:shd w:val="clear" w:color="auto" w:fill="FFFFFF"/>
          </w:rPr>
          <w:t xml:space="preserve"> minutes</w:t>
        </w:r>
      </w:ins>
      <w:r>
        <w:rPr>
          <w:color w:val="4472C4" w:themeColor="accent5"/>
          <w:shd w:val="clear" w:color="auto" w:fill="FFFFFF"/>
        </w:rPr>
        <w:t>)</w:t>
      </w:r>
    </w:p>
    <w:p w:rsidR="00C45677" w:rsidRPr="00C45677" w:rsidRDefault="00C45677" w:rsidP="00C45677">
      <w:pPr>
        <w:pStyle w:val="ListParagraph"/>
        <w:numPr>
          <w:ilvl w:val="0"/>
          <w:numId w:val="8"/>
        </w:numPr>
        <w:rPr>
          <w:color w:val="4472C4" w:themeColor="accent5"/>
          <w:shd w:val="clear" w:color="auto" w:fill="FFFFFF"/>
        </w:rPr>
      </w:pPr>
      <w:r w:rsidRPr="00C45677">
        <w:rPr>
          <w:color w:val="4472C4" w:themeColor="accent5"/>
        </w:rPr>
        <w:t xml:space="preserve">Start log-reader agent from replication monitor  </w:t>
      </w:r>
      <w:r w:rsidRPr="00C45677">
        <w:rPr>
          <w:color w:val="4472C4" w:themeColor="accent5"/>
          <w:shd w:val="clear" w:color="auto" w:fill="FFFFFF"/>
        </w:rPr>
        <w:t xml:space="preserve">– BCCSS DBA </w:t>
      </w:r>
    </w:p>
    <w:p w:rsidR="00C45677" w:rsidRPr="00C45677" w:rsidRDefault="00C45677" w:rsidP="00C45677">
      <w:pPr>
        <w:pStyle w:val="ListParagraph"/>
        <w:numPr>
          <w:ilvl w:val="0"/>
          <w:numId w:val="8"/>
        </w:numPr>
        <w:rPr>
          <w:color w:val="4472C4" w:themeColor="accent5"/>
          <w:shd w:val="clear" w:color="auto" w:fill="FFFFFF"/>
        </w:rPr>
      </w:pPr>
      <w:r w:rsidRPr="00C45677">
        <w:rPr>
          <w:color w:val="4472C4" w:themeColor="accent5"/>
        </w:rPr>
        <w:lastRenderedPageBreak/>
        <w:t xml:space="preserve">Start distribution agent from replication monitor </w:t>
      </w:r>
      <w:r w:rsidRPr="00C45677">
        <w:rPr>
          <w:color w:val="4472C4" w:themeColor="accent5"/>
          <w:shd w:val="clear" w:color="auto" w:fill="FFFFFF"/>
        </w:rPr>
        <w:t xml:space="preserve">– BCCSS DBA  </w:t>
      </w:r>
      <w:r w:rsidRPr="00C45677">
        <w:rPr>
          <w:color w:val="4472C4" w:themeColor="accent5"/>
        </w:rPr>
        <w:t>(5 minutes)</w:t>
      </w:r>
    </w:p>
    <w:p w:rsidR="00C45677" w:rsidRPr="00E85D02" w:rsidRDefault="00C45677" w:rsidP="00C45677">
      <w:pPr>
        <w:pStyle w:val="ListParagraph"/>
        <w:numPr>
          <w:ilvl w:val="0"/>
          <w:numId w:val="8"/>
        </w:numPr>
        <w:rPr>
          <w:color w:val="4472C4" w:themeColor="accent5"/>
        </w:rPr>
      </w:pPr>
      <w:r w:rsidRPr="00E85D02">
        <w:rPr>
          <w:color w:val="4472C4" w:themeColor="accent5"/>
        </w:rPr>
        <w:t xml:space="preserve">Notify WHITE team the </w:t>
      </w:r>
      <w:r>
        <w:rPr>
          <w:color w:val="4472C4" w:themeColor="accent5"/>
        </w:rPr>
        <w:t>release</w:t>
      </w:r>
      <w:r w:rsidRPr="00E85D02">
        <w:rPr>
          <w:color w:val="4472C4" w:themeColor="accent5"/>
        </w:rPr>
        <w:t xml:space="preserve"> is done. </w:t>
      </w:r>
    </w:p>
    <w:p w:rsidR="00C45677" w:rsidRPr="00C45677" w:rsidRDefault="00C45677" w:rsidP="00C45677"/>
    <w:p w:rsidR="00446627" w:rsidRPr="00446627" w:rsidRDefault="00446627" w:rsidP="00446627">
      <w:pPr>
        <w:pStyle w:val="Heading1"/>
        <w:numPr>
          <w:ilvl w:val="0"/>
          <w:numId w:val="5"/>
        </w:numPr>
        <w:ind w:left="450" w:hanging="450"/>
      </w:pPr>
      <w:r>
        <w:t>Improvement</w:t>
      </w:r>
    </w:p>
    <w:p w:rsidR="00AB271D" w:rsidRDefault="00AB271D" w:rsidP="00AB271D"/>
    <w:p w:rsidR="00AB271D" w:rsidRDefault="00B31A04" w:rsidP="00AB271D">
      <w:r>
        <w:t>To simplify the WHITE.NET replication, all of the production publication databases will be moved onto SPDBSWHT003 and all of the test publication databases onto SDDBSWHT003. The subscriptions will be on server SPDBWHTSUB.</w:t>
      </w:r>
    </w:p>
    <w:p w:rsidR="00B31A04" w:rsidRDefault="00B31A04" w:rsidP="00AB271D"/>
    <w:p w:rsidR="00B31A04" w:rsidRPr="00AB271D" w:rsidRDefault="00B31A04" w:rsidP="00AB271D">
      <w:r>
        <w:t xml:space="preserve">Accordingly, all the 18 service accounts for six different Health Authorities will be reduced to three accounts for snapshot agent, log-reader agent and subscription agent. </w:t>
      </w:r>
    </w:p>
    <w:p w:rsidR="00F462AF" w:rsidDel="00691CD7" w:rsidRDefault="00115613" w:rsidP="00CF5876">
      <w:pPr>
        <w:pStyle w:val="Heading1"/>
        <w:rPr>
          <w:ins w:id="59" w:author="Hundal, Paul [HSSBC]" w:date="2017-10-26T16:27:00Z"/>
          <w:del w:id="60" w:author="Zhang, James" w:date="2017-10-30T09:28:00Z"/>
          <w:shd w:val="clear" w:color="auto" w:fill="FFFFFF"/>
        </w:rPr>
        <w:pPrChange w:id="61" w:author="Zhang, James" w:date="2017-11-07T10:50:00Z">
          <w:pPr/>
        </w:pPrChange>
      </w:pPr>
      <w:ins w:id="62" w:author="Hundal, Paul [HSSBC]" w:date="2017-10-26T16:39:00Z">
        <w:del w:id="63" w:author="Zhang, James" w:date="2017-10-30T09:28:00Z">
          <w:r w:rsidDel="00691CD7">
            <w:rPr>
              <w:shd w:val="clear" w:color="auto" w:fill="FFFFFF"/>
            </w:rPr>
            <w:delText xml:space="preserve">N </w:delText>
          </w:r>
        </w:del>
      </w:ins>
    </w:p>
    <w:p w:rsidR="0053027E" w:rsidRDefault="0053027E" w:rsidP="0053027E">
      <w:pPr>
        <w:pStyle w:val="ListParagraph"/>
        <w:ind w:left="360"/>
      </w:pPr>
    </w:p>
    <w:sectPr w:rsidR="0053027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9835A8"/>
    <w:multiLevelType w:val="hybridMultilevel"/>
    <w:tmpl w:val="6C7ADD5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nsid w:val="071F72FB"/>
    <w:multiLevelType w:val="hybridMultilevel"/>
    <w:tmpl w:val="C9B84B3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nsid w:val="24CC71F6"/>
    <w:multiLevelType w:val="hybridMultilevel"/>
    <w:tmpl w:val="CC3E0BA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415A2"/>
    <w:multiLevelType w:val="hybridMultilevel"/>
    <w:tmpl w:val="2C10ED3C"/>
    <w:lvl w:ilvl="0" w:tplc="04090011">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40565684"/>
    <w:multiLevelType w:val="hybridMultilevel"/>
    <w:tmpl w:val="955684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55E75431"/>
    <w:multiLevelType w:val="hybridMultilevel"/>
    <w:tmpl w:val="BA4A267A"/>
    <w:lvl w:ilvl="0" w:tplc="1009000F">
      <w:start w:val="1"/>
      <w:numFmt w:val="decimal"/>
      <w:lvlText w:val="%1."/>
      <w:lvlJc w:val="left"/>
      <w:pPr>
        <w:ind w:left="360" w:hanging="360"/>
      </w:pPr>
    </w:lvl>
    <w:lvl w:ilvl="1" w:tplc="10090019">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6">
    <w:nsid w:val="59500EF4"/>
    <w:multiLevelType w:val="hybridMultilevel"/>
    <w:tmpl w:val="2C10ED3C"/>
    <w:lvl w:ilvl="0" w:tplc="04090011">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7">
    <w:nsid w:val="64F978F1"/>
    <w:multiLevelType w:val="hybridMultilevel"/>
    <w:tmpl w:val="035424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0"/>
  </w:num>
  <w:num w:numId="4">
    <w:abstractNumId w:val="7"/>
  </w:num>
  <w:num w:numId="5">
    <w:abstractNumId w:val="2"/>
  </w:num>
  <w:num w:numId="6">
    <w:abstractNumId w:val="4"/>
  </w:num>
  <w:num w:numId="7">
    <w:abstractNumId w:val="3"/>
  </w:num>
  <w:num w:numId="8">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Zhang, James">
    <w15:presenceInfo w15:providerId="AD" w15:userId="S-1-5-21-4172170125-223816578-2443521385-50280"/>
  </w15:person>
  <w15:person w15:author="Hundal, Paul [HSSBC]">
    <w15:presenceInfo w15:providerId="AD" w15:userId="S-1-5-21-1993347182-2135889123-59193277-304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407A"/>
    <w:rsid w:val="000E18A0"/>
    <w:rsid w:val="00115613"/>
    <w:rsid w:val="00120612"/>
    <w:rsid w:val="0016177A"/>
    <w:rsid w:val="001B0E7D"/>
    <w:rsid w:val="00207E7D"/>
    <w:rsid w:val="00234FDC"/>
    <w:rsid w:val="002E33E3"/>
    <w:rsid w:val="002F62EA"/>
    <w:rsid w:val="00337763"/>
    <w:rsid w:val="003570CB"/>
    <w:rsid w:val="003633C1"/>
    <w:rsid w:val="004441E3"/>
    <w:rsid w:val="00446627"/>
    <w:rsid w:val="00463CE8"/>
    <w:rsid w:val="004D5C30"/>
    <w:rsid w:val="004E7DEF"/>
    <w:rsid w:val="004F1348"/>
    <w:rsid w:val="005074B1"/>
    <w:rsid w:val="00517DDB"/>
    <w:rsid w:val="0053027E"/>
    <w:rsid w:val="0062446A"/>
    <w:rsid w:val="00641702"/>
    <w:rsid w:val="00691CD7"/>
    <w:rsid w:val="006D2449"/>
    <w:rsid w:val="007348E9"/>
    <w:rsid w:val="00751DC3"/>
    <w:rsid w:val="00804E77"/>
    <w:rsid w:val="0080742E"/>
    <w:rsid w:val="0085407A"/>
    <w:rsid w:val="008B35A5"/>
    <w:rsid w:val="008C107C"/>
    <w:rsid w:val="008E4692"/>
    <w:rsid w:val="009E228C"/>
    <w:rsid w:val="00A1060D"/>
    <w:rsid w:val="00A94692"/>
    <w:rsid w:val="00AB271D"/>
    <w:rsid w:val="00AC7397"/>
    <w:rsid w:val="00B31A04"/>
    <w:rsid w:val="00B53E1A"/>
    <w:rsid w:val="00B81BB8"/>
    <w:rsid w:val="00C45677"/>
    <w:rsid w:val="00C5141C"/>
    <w:rsid w:val="00C94112"/>
    <w:rsid w:val="00CD45BA"/>
    <w:rsid w:val="00CE6275"/>
    <w:rsid w:val="00CF3A56"/>
    <w:rsid w:val="00CF5876"/>
    <w:rsid w:val="00D074E1"/>
    <w:rsid w:val="00D17A61"/>
    <w:rsid w:val="00D73474"/>
    <w:rsid w:val="00D739CB"/>
    <w:rsid w:val="00DD6B07"/>
    <w:rsid w:val="00E85D02"/>
    <w:rsid w:val="00F416FA"/>
    <w:rsid w:val="00F462AF"/>
    <w:rsid w:val="00FF3717"/>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5A9210E-EC4E-45DA-89BD-132100B756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5407A"/>
    <w:pPr>
      <w:spacing w:after="0" w:line="240" w:lineRule="auto"/>
    </w:pPr>
    <w:rPr>
      <w:rFonts w:ascii="Calibri" w:hAnsi="Calibri" w:cs="Times New Roman"/>
      <w:lang w:eastAsia="en-US"/>
    </w:rPr>
  </w:style>
  <w:style w:type="paragraph" w:styleId="Heading1">
    <w:name w:val="heading 1"/>
    <w:basedOn w:val="Normal"/>
    <w:next w:val="Normal"/>
    <w:link w:val="Heading1Char"/>
    <w:uiPriority w:val="9"/>
    <w:qFormat/>
    <w:rsid w:val="00CF5876"/>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4F1348"/>
    <w:pPr>
      <w:keepNext/>
      <w:keepLines/>
      <w:spacing w:before="4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407A"/>
    <w:pPr>
      <w:ind w:left="720"/>
      <w:contextualSpacing/>
    </w:pPr>
  </w:style>
  <w:style w:type="paragraph" w:styleId="PlainText">
    <w:name w:val="Plain Text"/>
    <w:basedOn w:val="Normal"/>
    <w:link w:val="PlainTextChar"/>
    <w:uiPriority w:val="99"/>
    <w:semiHidden/>
    <w:unhideWhenUsed/>
    <w:rsid w:val="00641702"/>
    <w:rPr>
      <w:rFonts w:eastAsiaTheme="minorHAnsi" w:cstheme="minorBidi"/>
      <w:szCs w:val="21"/>
    </w:rPr>
  </w:style>
  <w:style w:type="character" w:customStyle="1" w:styleId="PlainTextChar">
    <w:name w:val="Plain Text Char"/>
    <w:basedOn w:val="DefaultParagraphFont"/>
    <w:link w:val="PlainText"/>
    <w:uiPriority w:val="99"/>
    <w:semiHidden/>
    <w:rsid w:val="00641702"/>
    <w:rPr>
      <w:rFonts w:ascii="Calibri" w:eastAsiaTheme="minorHAnsi" w:hAnsi="Calibri"/>
      <w:szCs w:val="21"/>
      <w:lang w:eastAsia="en-US"/>
    </w:rPr>
  </w:style>
  <w:style w:type="paragraph" w:styleId="BalloonText">
    <w:name w:val="Balloon Text"/>
    <w:basedOn w:val="Normal"/>
    <w:link w:val="BalloonTextChar"/>
    <w:uiPriority w:val="99"/>
    <w:semiHidden/>
    <w:unhideWhenUsed/>
    <w:rsid w:val="0053027E"/>
    <w:rPr>
      <w:rFonts w:ascii="Tahoma" w:hAnsi="Tahoma" w:cs="Tahoma"/>
      <w:sz w:val="16"/>
      <w:szCs w:val="16"/>
    </w:rPr>
  </w:style>
  <w:style w:type="character" w:customStyle="1" w:styleId="BalloonTextChar">
    <w:name w:val="Balloon Text Char"/>
    <w:basedOn w:val="DefaultParagraphFont"/>
    <w:link w:val="BalloonText"/>
    <w:uiPriority w:val="99"/>
    <w:semiHidden/>
    <w:rsid w:val="0053027E"/>
    <w:rPr>
      <w:rFonts w:ascii="Tahoma" w:hAnsi="Tahoma" w:cs="Tahoma"/>
      <w:sz w:val="16"/>
      <w:szCs w:val="16"/>
      <w:lang w:eastAsia="en-US"/>
    </w:rPr>
  </w:style>
  <w:style w:type="character" w:customStyle="1" w:styleId="Heading1Char">
    <w:name w:val="Heading 1 Char"/>
    <w:basedOn w:val="DefaultParagraphFont"/>
    <w:link w:val="Heading1"/>
    <w:uiPriority w:val="9"/>
    <w:rsid w:val="00CF5876"/>
    <w:rPr>
      <w:rFonts w:asciiTheme="majorHAnsi" w:eastAsiaTheme="majorEastAsia" w:hAnsiTheme="majorHAnsi" w:cstheme="majorBidi"/>
      <w:color w:val="2E74B5" w:themeColor="accent1" w:themeShade="BF"/>
      <w:sz w:val="32"/>
      <w:szCs w:val="32"/>
      <w:lang w:eastAsia="en-US"/>
    </w:rPr>
  </w:style>
  <w:style w:type="character" w:styleId="Hyperlink">
    <w:name w:val="Hyperlink"/>
    <w:basedOn w:val="DefaultParagraphFont"/>
    <w:uiPriority w:val="99"/>
    <w:unhideWhenUsed/>
    <w:rsid w:val="004F1348"/>
    <w:rPr>
      <w:color w:val="0563C1" w:themeColor="hyperlink"/>
      <w:u w:val="single"/>
    </w:rPr>
  </w:style>
  <w:style w:type="character" w:styleId="FollowedHyperlink">
    <w:name w:val="FollowedHyperlink"/>
    <w:basedOn w:val="DefaultParagraphFont"/>
    <w:uiPriority w:val="99"/>
    <w:semiHidden/>
    <w:unhideWhenUsed/>
    <w:rsid w:val="004F1348"/>
    <w:rPr>
      <w:color w:val="954F72" w:themeColor="followedHyperlink"/>
      <w:u w:val="single"/>
    </w:rPr>
  </w:style>
  <w:style w:type="character" w:customStyle="1" w:styleId="Heading2Char">
    <w:name w:val="Heading 2 Char"/>
    <w:basedOn w:val="DefaultParagraphFont"/>
    <w:link w:val="Heading2"/>
    <w:uiPriority w:val="9"/>
    <w:rsid w:val="004F1348"/>
    <w:rPr>
      <w:rFonts w:asciiTheme="majorHAnsi" w:eastAsiaTheme="majorEastAsia" w:hAnsiTheme="majorHAnsi" w:cstheme="majorBidi"/>
      <w:color w:val="2E74B5"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5949681">
      <w:bodyDiv w:val="1"/>
      <w:marLeft w:val="0"/>
      <w:marRight w:val="0"/>
      <w:marTop w:val="0"/>
      <w:marBottom w:val="0"/>
      <w:divBdr>
        <w:top w:val="none" w:sz="0" w:space="0" w:color="auto"/>
        <w:left w:val="none" w:sz="0" w:space="0" w:color="auto"/>
        <w:bottom w:val="none" w:sz="0" w:space="0" w:color="auto"/>
        <w:right w:val="none" w:sz="0" w:space="0" w:color="auto"/>
      </w:divBdr>
    </w:div>
    <w:div w:id="1347051257">
      <w:bodyDiv w:val="1"/>
      <w:marLeft w:val="0"/>
      <w:marRight w:val="0"/>
      <w:marTop w:val="0"/>
      <w:marBottom w:val="0"/>
      <w:divBdr>
        <w:top w:val="none" w:sz="0" w:space="0" w:color="auto"/>
        <w:left w:val="none" w:sz="0" w:space="0" w:color="auto"/>
        <w:bottom w:val="none" w:sz="0" w:space="0" w:color="auto"/>
        <w:right w:val="none" w:sz="0" w:space="0" w:color="auto"/>
      </w:divBdr>
    </w:div>
    <w:div w:id="20618578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microsoft.com/office/2011/relationships/people" Target="peop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our.healthbc.org/sites/TSC/Infrastruct/DBServ/TeamPrivate/Forms/AllItems.aspx?RootFolder=%2Fsites%2FTSC%2FInfrastruct%2FDBServ%2FTeamPrivate%2FSQL%2FProject%2FWHITE%2ENET%2FDocument%20and%20Script%20for%20New%20Release&amp;FolderCTID=0x012000D9152AF2063A1D469B967718E6C1B312&amp;View=%7B90278D88%2D1729%2D4949%2DBA8A%2D4D41B8E09308%7D"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4335</TotalTime>
  <Pages>1</Pages>
  <Words>867</Words>
  <Characters>4947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Health Shared Services BC</Company>
  <LinksUpToDate>false</LinksUpToDate>
  <CharactersWithSpaces>5803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Yang, Ling</dc:creator>
  <cp:lastModifiedBy>Zhang, James</cp:lastModifiedBy>
  <cp:revision>13</cp:revision>
  <dcterms:created xsi:type="dcterms:W3CDTF">2017-11-07T18:50:00Z</dcterms:created>
  <dcterms:modified xsi:type="dcterms:W3CDTF">2017-11-10T21:34:00Z</dcterms:modified>
</cp:coreProperties>
</file>