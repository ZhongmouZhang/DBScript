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05356" w14:textId="74679E26" w:rsidR="00B95CE0" w:rsidRDefault="00BD5986" w:rsidP="00AA3B05">
      <w:pPr>
        <w:jc w:val="center"/>
        <w:rPr>
          <w:b/>
          <w:sz w:val="32"/>
          <w:szCs w:val="32"/>
        </w:rPr>
      </w:pPr>
      <w:r w:rsidRPr="00AA3B05">
        <w:rPr>
          <w:b/>
          <w:sz w:val="32"/>
          <w:szCs w:val="32"/>
        </w:rPr>
        <w:t xml:space="preserve">SQL </w:t>
      </w:r>
      <w:ins w:id="0" w:author="Licensed Workstation" w:date="2015-11-04T14:09:00Z">
        <w:r w:rsidR="00454540">
          <w:rPr>
            <w:b/>
            <w:sz w:val="32"/>
            <w:szCs w:val="32"/>
          </w:rPr>
          <w:t xml:space="preserve">Server </w:t>
        </w:r>
      </w:ins>
      <w:r w:rsidRPr="00AA3B05">
        <w:rPr>
          <w:b/>
          <w:sz w:val="32"/>
          <w:szCs w:val="32"/>
        </w:rPr>
        <w:t>201</w:t>
      </w:r>
      <w:ins w:id="1" w:author="Zhang, James" w:date="2018-03-20T13:41:00Z">
        <w:r w:rsidR="000735FF">
          <w:rPr>
            <w:b/>
            <w:sz w:val="32"/>
            <w:szCs w:val="32"/>
          </w:rPr>
          <w:t>7</w:t>
        </w:r>
      </w:ins>
      <w:del w:id="2" w:author="Zhang, James" w:date="2018-03-20T13:41:00Z">
        <w:r w:rsidRPr="00AA3B05" w:rsidDel="000735FF">
          <w:rPr>
            <w:b/>
            <w:sz w:val="32"/>
            <w:szCs w:val="32"/>
          </w:rPr>
          <w:delText>4</w:delText>
        </w:r>
      </w:del>
      <w:r w:rsidRPr="00AA3B05">
        <w:rPr>
          <w:b/>
          <w:sz w:val="32"/>
          <w:szCs w:val="32"/>
        </w:rPr>
        <w:t xml:space="preserve"> </w:t>
      </w:r>
      <w:r w:rsidR="00F93ED3">
        <w:rPr>
          <w:b/>
          <w:sz w:val="32"/>
          <w:szCs w:val="32"/>
        </w:rPr>
        <w:t>Offering</w:t>
      </w:r>
    </w:p>
    <w:p w14:paraId="09005357" w14:textId="77777777" w:rsidR="003A0EBB" w:rsidRDefault="003A0EBB" w:rsidP="00AA3B05">
      <w:pPr>
        <w:jc w:val="center"/>
        <w:rPr>
          <w:b/>
          <w:sz w:val="32"/>
          <w:szCs w:val="32"/>
        </w:rPr>
      </w:pPr>
    </w:p>
    <w:p w14:paraId="09005358" w14:textId="55C06426" w:rsidR="003A0EBB" w:rsidRPr="003A0EBB" w:rsidRDefault="00F93ED3" w:rsidP="003A0EBB">
      <w:pPr>
        <w:pStyle w:val="ListParagraph"/>
        <w:numPr>
          <w:ilvl w:val="0"/>
          <w:numId w:val="1"/>
        </w:numPr>
      </w:pPr>
      <w:r>
        <w:t>Standard Build</w:t>
      </w:r>
      <w:del w:id="3" w:author="Licensed Workstation" w:date="2015-11-04T14:09:00Z">
        <w:r w:rsidDel="00454540">
          <w:delText>ing</w:delText>
        </w:r>
      </w:del>
      <w:r w:rsidR="003A0EBB" w:rsidRPr="003A0EBB">
        <w:t>:</w:t>
      </w:r>
    </w:p>
    <w:p w14:paraId="09005359" w14:textId="77777777" w:rsidR="00BD5986" w:rsidRDefault="00BD5986" w:rsidP="003A0EBB">
      <w:pPr>
        <w:pStyle w:val="ListParagraph"/>
        <w:numPr>
          <w:ilvl w:val="1"/>
          <w:numId w:val="1"/>
        </w:numPr>
      </w:pPr>
      <w:r>
        <w:t>Database Engine Services</w:t>
      </w:r>
    </w:p>
    <w:p w14:paraId="0900535A" w14:textId="7D38AC7C" w:rsidR="003A0EBB" w:rsidRDefault="003A0EBB" w:rsidP="003A0EBB">
      <w:pPr>
        <w:pStyle w:val="ListParagraph"/>
        <w:numPr>
          <w:ilvl w:val="1"/>
          <w:numId w:val="1"/>
        </w:numPr>
      </w:pPr>
      <w:r>
        <w:t xml:space="preserve">Standard </w:t>
      </w:r>
      <w:del w:id="4" w:author="Licensed Workstation" w:date="2015-11-04T14:09:00Z">
        <w:r w:rsidDel="00454540">
          <w:delText xml:space="preserve">regular </w:delText>
        </w:r>
      </w:del>
      <w:del w:id="5" w:author="Licensed Workstation" w:date="2015-11-04T14:10:00Z">
        <w:r w:rsidDel="00454540">
          <w:delText xml:space="preserve">maintenance </w:delText>
        </w:r>
      </w:del>
      <w:r>
        <w:t xml:space="preserve">job for </w:t>
      </w:r>
      <w:del w:id="6" w:author="Licensed Workstation" w:date="2015-11-04T14:10:00Z">
        <w:r w:rsidDel="00454540">
          <w:delText xml:space="preserve">user </w:delText>
        </w:r>
      </w:del>
      <w:r>
        <w:t>database maintenance, such as backing up, checking</w:t>
      </w:r>
      <w:ins w:id="7" w:author="Licensed Workstation" w:date="2015-11-04T14:10:00Z">
        <w:r w:rsidR="00454540">
          <w:t xml:space="preserve"> integrity</w:t>
        </w:r>
      </w:ins>
      <w:r>
        <w:t xml:space="preserve">, </w:t>
      </w:r>
      <w:ins w:id="8" w:author="Licensed Workstation" w:date="2015-11-04T14:11:00Z">
        <w:r w:rsidR="00454540">
          <w:t xml:space="preserve">updating statistics, and </w:t>
        </w:r>
      </w:ins>
      <w:r>
        <w:t xml:space="preserve">re-indexing </w:t>
      </w:r>
      <w:ins w:id="9" w:author="Licensed Workstation" w:date="2015-11-04T14:11:00Z">
        <w:r w:rsidR="00454540">
          <w:t>all</w:t>
        </w:r>
      </w:ins>
      <w:del w:id="10" w:author="Licensed Workstation" w:date="2015-11-04T14:11:00Z">
        <w:r w:rsidDel="00454540">
          <w:delText xml:space="preserve">user </w:delText>
        </w:r>
      </w:del>
      <w:ins w:id="11" w:author="Licensed Workstation" w:date="2015-11-04T14:11:00Z">
        <w:r w:rsidR="00454540">
          <w:t xml:space="preserve"> </w:t>
        </w:r>
      </w:ins>
      <w:r>
        <w:t>databases.</w:t>
      </w:r>
    </w:p>
    <w:p w14:paraId="0900535B" w14:textId="77777777" w:rsidR="00F93ED3" w:rsidRDefault="00F93ED3" w:rsidP="00F93ED3">
      <w:pPr>
        <w:pStyle w:val="ListParagraph"/>
        <w:numPr>
          <w:ilvl w:val="1"/>
          <w:numId w:val="1"/>
        </w:numPr>
      </w:pPr>
      <w:r>
        <w:t xml:space="preserve">Client Tools: Database Services Team only installs the tools on the server side. </w:t>
      </w:r>
      <w:r>
        <w:br/>
      </w:r>
    </w:p>
    <w:p w14:paraId="0900535C" w14:textId="290823A8" w:rsidR="003A0EBB" w:rsidRDefault="003A0EBB" w:rsidP="003A0EBB">
      <w:pPr>
        <w:pStyle w:val="ListParagraph"/>
        <w:numPr>
          <w:ilvl w:val="0"/>
          <w:numId w:val="1"/>
        </w:numPr>
      </w:pPr>
      <w:r>
        <w:t>Optional</w:t>
      </w:r>
      <w:ins w:id="12" w:author="Zhang, James" w:date="2018-03-20T14:44:00Z">
        <w:r w:rsidR="00EC0AB0">
          <w:t xml:space="preserve"> Features</w:t>
        </w:r>
      </w:ins>
      <w:r>
        <w:t>:</w:t>
      </w:r>
    </w:p>
    <w:p w14:paraId="0900535D" w14:textId="77777777" w:rsidR="00BD5986" w:rsidRDefault="00BD5986" w:rsidP="00BD5986">
      <w:pPr>
        <w:pStyle w:val="ListParagraph"/>
        <w:numPr>
          <w:ilvl w:val="1"/>
          <w:numId w:val="1"/>
        </w:numPr>
        <w:rPr>
          <w:ins w:id="13" w:author="Zhang, James" w:date="2018-03-20T14:46:00Z"/>
        </w:rPr>
      </w:pPr>
      <w:r>
        <w:t>SQL Server Replication</w:t>
      </w:r>
    </w:p>
    <w:p w14:paraId="443CC78F" w14:textId="6AC0824D" w:rsidR="00EC0AB0" w:rsidRDefault="00EC0AB0" w:rsidP="00BD5986">
      <w:pPr>
        <w:pStyle w:val="ListParagraph"/>
        <w:numPr>
          <w:ilvl w:val="1"/>
          <w:numId w:val="1"/>
        </w:numPr>
      </w:pPr>
      <w:ins w:id="14" w:author="Zhang, James" w:date="2018-03-20T14:46:00Z">
        <w:r>
          <w:t>Machine Learning Services (in-Database)</w:t>
        </w:r>
      </w:ins>
    </w:p>
    <w:p w14:paraId="0900535E" w14:textId="77777777" w:rsidR="00BD5986" w:rsidRDefault="00BD5986" w:rsidP="00BD5986">
      <w:pPr>
        <w:pStyle w:val="ListParagraph"/>
        <w:numPr>
          <w:ilvl w:val="1"/>
          <w:numId w:val="1"/>
        </w:numPr>
        <w:rPr>
          <w:ins w:id="15" w:author="Zhang, James" w:date="2018-03-20T14:45:00Z"/>
        </w:rPr>
      </w:pPr>
      <w:r>
        <w:t>Full-Text and Semantic Extractions for Searching</w:t>
      </w:r>
    </w:p>
    <w:p w14:paraId="384CA106" w14:textId="5EBF040F" w:rsidR="00EC0AB0" w:rsidRDefault="00EC0AB0" w:rsidP="00BD5986">
      <w:pPr>
        <w:pStyle w:val="ListParagraph"/>
        <w:numPr>
          <w:ilvl w:val="1"/>
          <w:numId w:val="1"/>
        </w:numPr>
        <w:rPr>
          <w:ins w:id="16" w:author="Zhang, James" w:date="2018-03-20T14:45:00Z"/>
        </w:rPr>
      </w:pPr>
      <w:ins w:id="17" w:author="Zhang, James" w:date="2018-03-20T14:45:00Z">
        <w:r>
          <w:t>Data Quality Services</w:t>
        </w:r>
        <w:bookmarkStart w:id="18" w:name="_GoBack"/>
        <w:bookmarkEnd w:id="18"/>
      </w:ins>
    </w:p>
    <w:p w14:paraId="6ECA3779" w14:textId="229EE17A" w:rsidR="00EC0AB0" w:rsidRDefault="00EC0AB0" w:rsidP="00BD5986">
      <w:pPr>
        <w:pStyle w:val="ListParagraph"/>
        <w:numPr>
          <w:ilvl w:val="1"/>
          <w:numId w:val="1"/>
        </w:numPr>
      </w:pPr>
      <w:proofErr w:type="spellStart"/>
      <w:ins w:id="19" w:author="Zhang, James" w:date="2018-03-20T14:45:00Z">
        <w:r>
          <w:t>PolyBase</w:t>
        </w:r>
        <w:proofErr w:type="spellEnd"/>
        <w:r>
          <w:t xml:space="preserve"> Query Service for External Data</w:t>
        </w:r>
      </w:ins>
    </w:p>
    <w:p w14:paraId="0900535F" w14:textId="77777777" w:rsidR="00BD5986" w:rsidRDefault="00BD5986" w:rsidP="003A0EBB">
      <w:pPr>
        <w:pStyle w:val="ListParagraph"/>
        <w:numPr>
          <w:ilvl w:val="1"/>
          <w:numId w:val="1"/>
        </w:numPr>
      </w:pPr>
      <w:r>
        <w:t>Analysis Services</w:t>
      </w:r>
    </w:p>
    <w:p w14:paraId="09005360" w14:textId="084EAC33" w:rsidR="00BD5986" w:rsidDel="00EC0AB0" w:rsidRDefault="00EC0AB0" w:rsidP="003A0EBB">
      <w:pPr>
        <w:pStyle w:val="ListParagraph"/>
        <w:numPr>
          <w:ilvl w:val="1"/>
          <w:numId w:val="1"/>
        </w:numPr>
        <w:rPr>
          <w:del w:id="20" w:author="Zhang, James" w:date="2018-03-20T14:47:00Z"/>
        </w:rPr>
      </w:pPr>
      <w:ins w:id="21" w:author="Zhang, James" w:date="2018-03-20T14:47:00Z">
        <w:r>
          <w:t>Machine Learning Server (standalone)</w:t>
        </w:r>
      </w:ins>
      <w:del w:id="22" w:author="Zhang, James" w:date="2018-03-20T14:47:00Z">
        <w:r w:rsidR="00BD5986" w:rsidDel="00EC0AB0">
          <w:delText>Reporting Services</w:delText>
        </w:r>
      </w:del>
    </w:p>
    <w:p w14:paraId="7D86FD02" w14:textId="77777777" w:rsidR="00EC0AB0" w:rsidRDefault="00EC0AB0" w:rsidP="003A0EBB">
      <w:pPr>
        <w:pStyle w:val="ListParagraph"/>
        <w:numPr>
          <w:ilvl w:val="1"/>
          <w:numId w:val="1"/>
        </w:numPr>
        <w:rPr>
          <w:ins w:id="23" w:author="Zhang, James" w:date="2018-03-20T14:47:00Z"/>
        </w:rPr>
      </w:pPr>
    </w:p>
    <w:p w14:paraId="09005361" w14:textId="77777777" w:rsidR="00BD5986" w:rsidRDefault="00BD5986" w:rsidP="003A0EBB">
      <w:pPr>
        <w:pStyle w:val="ListParagraph"/>
        <w:numPr>
          <w:ilvl w:val="1"/>
          <w:numId w:val="1"/>
        </w:numPr>
      </w:pPr>
      <w:r>
        <w:t>Integration Services</w:t>
      </w:r>
    </w:p>
    <w:p w14:paraId="09005362" w14:textId="77777777" w:rsidR="00F93ED3" w:rsidRDefault="00F93ED3" w:rsidP="00F93ED3">
      <w:pPr>
        <w:pStyle w:val="ListParagraph"/>
        <w:numPr>
          <w:ilvl w:val="1"/>
          <w:numId w:val="1"/>
        </w:numPr>
      </w:pPr>
      <w:r>
        <w:t>Data Quality Services</w:t>
      </w:r>
    </w:p>
    <w:p w14:paraId="09005363" w14:textId="77777777" w:rsidR="00F93ED3" w:rsidRDefault="00F93ED3" w:rsidP="00F93ED3">
      <w:pPr>
        <w:pStyle w:val="ListParagraph"/>
        <w:numPr>
          <w:ilvl w:val="1"/>
          <w:numId w:val="1"/>
        </w:numPr>
      </w:pPr>
      <w:r>
        <w:t>Master Data Services</w:t>
      </w:r>
      <w:r>
        <w:br/>
      </w:r>
    </w:p>
    <w:p w14:paraId="09005364" w14:textId="0ECD030F" w:rsidR="00F93ED3" w:rsidRDefault="003A0EBB" w:rsidP="00F93ED3">
      <w:pPr>
        <w:pStyle w:val="ListParagraph"/>
        <w:numPr>
          <w:ilvl w:val="0"/>
          <w:numId w:val="1"/>
        </w:numPr>
      </w:pPr>
      <w:r>
        <w:t>High a</w:t>
      </w:r>
      <w:r w:rsidR="00F93ED3">
        <w:t xml:space="preserve">vailability: </w:t>
      </w:r>
      <w:proofErr w:type="spellStart"/>
      <w:ins w:id="24" w:author="Licensed Workstation" w:date="2015-11-04T14:12:00Z">
        <w:r w:rsidR="00454540">
          <w:t>AlwaysOn</w:t>
        </w:r>
        <w:proofErr w:type="spellEnd"/>
        <w:r w:rsidR="00454540">
          <w:t xml:space="preserve"> </w:t>
        </w:r>
      </w:ins>
      <w:r w:rsidR="00F93ED3">
        <w:t>Availability Group</w:t>
      </w:r>
      <w:ins w:id="25" w:author="Licensed Workstation" w:date="2015-11-04T14:12:00Z">
        <w:r w:rsidR="00454540">
          <w:t>s</w:t>
        </w:r>
      </w:ins>
      <w:r w:rsidR="00F93ED3">
        <w:t xml:space="preserve"> </w:t>
      </w:r>
      <w:del w:id="26" w:author="Licensed Workstation" w:date="2015-11-04T14:12:00Z">
        <w:r w:rsidR="00F93ED3" w:rsidDel="00454540">
          <w:delText xml:space="preserve">of AlwaysOn </w:delText>
        </w:r>
      </w:del>
      <w:ins w:id="27" w:author="Licensed Workstation" w:date="2015-11-04T14:13:00Z">
        <w:r w:rsidR="00454540">
          <w:t xml:space="preserve">can be </w:t>
        </w:r>
      </w:ins>
      <w:del w:id="28" w:author="Licensed Workstation" w:date="2015-11-04T14:13:00Z">
        <w:r w:rsidR="00F93ED3" w:rsidDel="00454540">
          <w:delText xml:space="preserve">is </w:delText>
        </w:r>
      </w:del>
      <w:r w:rsidR="00F93ED3">
        <w:t xml:space="preserve">provided. </w:t>
      </w:r>
    </w:p>
    <w:p w14:paraId="09005365" w14:textId="77777777" w:rsidR="00F93ED3" w:rsidRDefault="00F93ED3" w:rsidP="00F93ED3">
      <w:pPr>
        <w:pStyle w:val="ListParagraph"/>
      </w:pPr>
    </w:p>
    <w:p w14:paraId="09005366" w14:textId="2EEA608D" w:rsidR="00F93ED3" w:rsidRDefault="00F93ED3" w:rsidP="00F93ED3">
      <w:pPr>
        <w:pStyle w:val="ListParagraph"/>
        <w:numPr>
          <w:ilvl w:val="0"/>
          <w:numId w:val="1"/>
        </w:numPr>
      </w:pPr>
      <w:r>
        <w:t>S</w:t>
      </w:r>
      <w:r w:rsidR="003A0EBB">
        <w:t>hared SQL Server</w:t>
      </w:r>
      <w:r>
        <w:t xml:space="preserve"> Service: </w:t>
      </w:r>
      <w:ins w:id="29" w:author="Licensed Workstation" w:date="2015-11-04T14:14:00Z">
        <w:r w:rsidR="00454540">
          <w:t>New databases can be hosted in a multi-tenant environment whe</w:t>
        </w:r>
      </w:ins>
      <w:ins w:id="30" w:author="Licensed Workstation" w:date="2015-11-04T14:17:00Z">
        <w:r w:rsidR="00454540">
          <w:t>n</w:t>
        </w:r>
      </w:ins>
      <w:ins w:id="31" w:author="Licensed Workstation" w:date="2015-11-04T14:14:00Z">
        <w:r w:rsidR="00454540">
          <w:t xml:space="preserve"> a dedicated SQL Server instance is not a feasible solution; however the maximum </w:t>
        </w:r>
      </w:ins>
      <w:ins w:id="32" w:author="Licensed Workstation" w:date="2015-11-04T14:20:00Z">
        <w:r w:rsidR="006B72A7">
          <w:t xml:space="preserve">granted </w:t>
        </w:r>
      </w:ins>
      <w:ins w:id="33" w:author="Licensed Workstation" w:date="2015-11-04T14:14:00Z">
        <w:r w:rsidR="00454540">
          <w:t xml:space="preserve">permission </w:t>
        </w:r>
      </w:ins>
      <w:del w:id="34" w:author="Licensed Workstation" w:date="2015-11-04T14:16:00Z">
        <w:r w:rsidR="003A0EBB" w:rsidDel="00454540">
          <w:delText>Users</w:delText>
        </w:r>
        <w:r w:rsidR="001B3704" w:rsidDel="00454540">
          <w:delText xml:space="preserve"> </w:delText>
        </w:r>
      </w:del>
      <w:del w:id="35" w:author="Licensed Workstation" w:date="2015-11-04T14:20:00Z">
        <w:r w:rsidR="001B3704" w:rsidDel="006B72A7">
          <w:delText xml:space="preserve">can be granted </w:delText>
        </w:r>
      </w:del>
      <w:ins w:id="36" w:author="Licensed Workstation" w:date="2015-11-04T14:16:00Z">
        <w:r w:rsidR="00454540">
          <w:t xml:space="preserve">will be </w:t>
        </w:r>
      </w:ins>
      <w:r w:rsidR="001B3704">
        <w:t>DB</w:t>
      </w:r>
      <w:ins w:id="37" w:author="Licensed Workstation" w:date="2015-11-04T14:16:00Z">
        <w:r w:rsidR="00454540">
          <w:t xml:space="preserve"> </w:t>
        </w:r>
      </w:ins>
      <w:ins w:id="38" w:author="Licensed Workstation" w:date="2015-11-04T14:17:00Z">
        <w:r w:rsidR="00454540">
          <w:t>o</w:t>
        </w:r>
      </w:ins>
      <w:ins w:id="39" w:author="Licensed Workstation" w:date="2015-11-04T14:16:00Z">
        <w:r w:rsidR="00454540">
          <w:t>wner</w:t>
        </w:r>
      </w:ins>
      <w:del w:id="40" w:author="Licensed Workstation" w:date="2015-11-04T14:16:00Z">
        <w:r w:rsidR="001B3704" w:rsidDel="00454540">
          <w:delText>O permission</w:delText>
        </w:r>
      </w:del>
      <w:r w:rsidR="001B3704">
        <w:t xml:space="preserve"> on their databases.</w:t>
      </w:r>
    </w:p>
    <w:p w14:paraId="09005367" w14:textId="77777777" w:rsidR="00F93ED3" w:rsidRDefault="00F93ED3" w:rsidP="00F93ED3">
      <w:pPr>
        <w:pStyle w:val="ListParagraph"/>
      </w:pPr>
    </w:p>
    <w:p w14:paraId="09005368" w14:textId="462B16CF" w:rsidR="00F93ED3" w:rsidRDefault="00F93ED3" w:rsidP="00F93ED3">
      <w:pPr>
        <w:pStyle w:val="ListParagraph"/>
        <w:numPr>
          <w:ilvl w:val="0"/>
          <w:numId w:val="1"/>
        </w:numPr>
      </w:pPr>
      <w:r>
        <w:t xml:space="preserve">Upgrade to SQL </w:t>
      </w:r>
      <w:ins w:id="41" w:author="Licensed Workstation" w:date="2015-11-04T14:19:00Z">
        <w:r w:rsidR="006B72A7">
          <w:t xml:space="preserve">Server </w:t>
        </w:r>
      </w:ins>
      <w:r>
        <w:t>201</w:t>
      </w:r>
      <w:ins w:id="42" w:author="Zhang, James" w:date="2018-03-20T13:44:00Z">
        <w:r w:rsidR="000735FF">
          <w:t>7</w:t>
        </w:r>
      </w:ins>
      <w:del w:id="43" w:author="Zhang, James" w:date="2018-03-20T13:44:00Z">
        <w:r w:rsidDel="000735FF">
          <w:delText>4</w:delText>
        </w:r>
      </w:del>
      <w:r>
        <w:t>.</w:t>
      </w:r>
    </w:p>
    <w:p w14:paraId="09005369" w14:textId="77777777" w:rsidR="001B3704" w:rsidRDefault="001B3704" w:rsidP="001B3704"/>
    <w:p w14:paraId="0900536A" w14:textId="77777777" w:rsidR="001B3704" w:rsidRDefault="001B3704" w:rsidP="001B3704"/>
    <w:sectPr w:rsidR="001B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33582"/>
    <w:multiLevelType w:val="hybridMultilevel"/>
    <w:tmpl w:val="DF68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, James">
    <w15:presenceInfo w15:providerId="AD" w15:userId="S-1-5-21-4172170125-223816578-2443521385-50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86"/>
    <w:rsid w:val="000735FF"/>
    <w:rsid w:val="001B3704"/>
    <w:rsid w:val="003A0EBB"/>
    <w:rsid w:val="00454540"/>
    <w:rsid w:val="006B72A7"/>
    <w:rsid w:val="00AA3B05"/>
    <w:rsid w:val="00AC19D4"/>
    <w:rsid w:val="00B95CE0"/>
    <w:rsid w:val="00BD5986"/>
    <w:rsid w:val="00EC0AB0"/>
    <w:rsid w:val="00EF2617"/>
    <w:rsid w:val="00F9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356"/>
  <w15:docId w15:val="{6C37CA73-9120-4786-9EBE-D489EDBB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ff9400f6-8f5f-4ae6-bbc6-141388aface6">C4PJ2TS5ZSCU-326-75</_dlc_DocId>
    <_dlc_DocIdUrl xmlns="ff9400f6-8f5f-4ae6-bbc6-141388aface6">
      <Url>http://our.healthbc.org/sites/TSC/Infrastruct/DBServ/_layouts/15/DocIdRedir.aspx?ID=C4PJ2TS5ZSCU-326-75</Url>
      <Description>C4PJ2TS5ZSCU-326-75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80FE00F744348AD8500A2DEE03A46" ma:contentTypeVersion="0" ma:contentTypeDescription="Create a new document." ma:contentTypeScope="" ma:versionID="f83c7c7d3163740e6ed72aaa3afa4d40">
  <xsd:schema xmlns:xsd="http://www.w3.org/2001/XMLSchema" xmlns:xs="http://www.w3.org/2001/XMLSchema" xmlns:p="http://schemas.microsoft.com/office/2006/metadata/properties" xmlns:ns2="ff9400f6-8f5f-4ae6-bbc6-141388aface6" targetNamespace="http://schemas.microsoft.com/office/2006/metadata/properties" ma:root="true" ma:fieldsID="ae9f0785fbab12c97bb46be46c9b12a0" ns2:_="">
    <xsd:import namespace="ff9400f6-8f5f-4ae6-bbc6-141388afac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400f6-8f5f-4ae6-bbc6-141388afac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D1CF-F2C6-44EC-B7A7-94EB28C4F2C5}">
  <ds:schemaRefs>
    <ds:schemaRef ds:uri="http://schemas.microsoft.com/office/2006/metadata/properties"/>
    <ds:schemaRef ds:uri="ff9400f6-8f5f-4ae6-bbc6-141388aface6"/>
  </ds:schemaRefs>
</ds:datastoreItem>
</file>

<file path=customXml/itemProps2.xml><?xml version="1.0" encoding="utf-8"?>
<ds:datastoreItem xmlns:ds="http://schemas.openxmlformats.org/officeDocument/2006/customXml" ds:itemID="{947C2129-EFBD-452D-A328-B0CEFE33F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400f6-8f5f-4ae6-bbc6-141388afa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F2E80-BEAD-423F-A955-0FF83323865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7F5EA17-76FC-4075-9F29-62048781CB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4894A5-D18B-49D1-BCA7-ED1EB46F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James</dc:creator>
  <cp:lastModifiedBy>Zhang, James</cp:lastModifiedBy>
  <cp:revision>2</cp:revision>
  <cp:lastPrinted>2015-11-04T18:04:00Z</cp:lastPrinted>
  <dcterms:created xsi:type="dcterms:W3CDTF">2018-03-20T21:50:00Z</dcterms:created>
  <dcterms:modified xsi:type="dcterms:W3CDTF">2018-03-20T21:50:00Z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0x010100FD980FE00F744348AD8500A2DEE03A46</vt:lpwstr>
  </property>
  <property fmtid="{D5CDD505-2E9C-101B-9397-08002B2CF9AE}" pid="3" name="_dlc_DocIdItemGuid">
    <vt:lpwstr>27b628ad-df75-476f-b48c-07624a4d68a6</vt:lpwstr>
  </property>
</Properties>
</file>