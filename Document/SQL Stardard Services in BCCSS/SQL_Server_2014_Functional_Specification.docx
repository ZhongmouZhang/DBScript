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594663861"/>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7740"/>
          </w:tblGrid>
          <w:tr w:rsidR="00A63C9E" w14:paraId="4D384578" w14:textId="77777777">
            <w:trPr>
              <w:trHeight w:val="2880"/>
              <w:jc w:val="center"/>
            </w:trPr>
            <w:sdt>
              <w:sdtPr>
                <w:rPr>
                  <w:rFonts w:asciiTheme="majorHAnsi" w:eastAsiaTheme="majorEastAsia" w:hAnsiTheme="majorHAnsi" w:cstheme="majorBidi"/>
                  <w:caps/>
                  <w:lang w:eastAsia="en-US"/>
                </w:rPr>
                <w:alias w:val="Company"/>
                <w:id w:val="15524243"/>
                <w:placeholder>
                  <w:docPart w:val="43B22ACCD2E04E0E82B6938C8C570E8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4D68EC26" w14:textId="77777777" w:rsidR="00A63C9E" w:rsidRDefault="00A63C9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PHSABC</w:t>
                    </w:r>
                  </w:p>
                </w:tc>
              </w:sdtContent>
            </w:sdt>
          </w:tr>
          <w:tr w:rsidR="00A63C9E" w14:paraId="330A9F99" w14:textId="77777777">
            <w:trPr>
              <w:trHeight w:val="1440"/>
              <w:jc w:val="center"/>
            </w:trPr>
            <w:sdt>
              <w:sdtPr>
                <w:rPr>
                  <w:rFonts w:asciiTheme="majorHAnsi" w:eastAsiaTheme="majorEastAsia" w:hAnsiTheme="majorHAnsi" w:cstheme="majorBidi"/>
                  <w:sz w:val="80"/>
                  <w:szCs w:val="80"/>
                </w:rPr>
                <w:alias w:val="Title"/>
                <w:id w:val="15524250"/>
                <w:placeholder>
                  <w:docPart w:val="F38FC9DB5C984673BA66CF9F4BD663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2CDFA5E" w14:textId="77777777" w:rsidR="00A63C9E" w:rsidRDefault="00A63C9E" w:rsidP="00A63C9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SQL 2014 Functional Specification</w:t>
                    </w:r>
                  </w:p>
                </w:tc>
              </w:sdtContent>
            </w:sdt>
          </w:tr>
          <w:tr w:rsidR="00A63C9E" w14:paraId="4F01E0B5" w14:textId="77777777">
            <w:trPr>
              <w:trHeight w:val="720"/>
              <w:jc w:val="center"/>
            </w:trPr>
            <w:sdt>
              <w:sdtPr>
                <w:rPr>
                  <w:rFonts w:asciiTheme="majorHAnsi" w:eastAsiaTheme="majorEastAsia" w:hAnsiTheme="majorHAnsi" w:cstheme="majorBidi"/>
                  <w:sz w:val="44"/>
                  <w:szCs w:val="44"/>
                </w:rPr>
                <w:alias w:val="Subtitle"/>
                <w:id w:val="15524255"/>
                <w:placeholder>
                  <w:docPart w:val="EDA0140AF8EB46EFBC8C1BA3A5A199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99973F2" w14:textId="77777777" w:rsidR="00A63C9E" w:rsidRDefault="004021F6" w:rsidP="003E604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New and Enhanced Features</w:t>
                    </w:r>
                  </w:p>
                </w:tc>
              </w:sdtContent>
            </w:sdt>
          </w:tr>
          <w:tr w:rsidR="00A63C9E" w14:paraId="72584F4F" w14:textId="77777777">
            <w:trPr>
              <w:trHeight w:val="360"/>
              <w:jc w:val="center"/>
            </w:trPr>
            <w:tc>
              <w:tcPr>
                <w:tcW w:w="5000" w:type="pct"/>
                <w:vAlign w:val="center"/>
              </w:tcPr>
              <w:p w14:paraId="161658C6" w14:textId="77777777" w:rsidR="00A63C9E" w:rsidRDefault="00A63C9E">
                <w:pPr>
                  <w:pStyle w:val="NoSpacing"/>
                  <w:jc w:val="center"/>
                </w:pPr>
              </w:p>
            </w:tc>
          </w:tr>
          <w:tr w:rsidR="00A63C9E" w14:paraId="0E9C497E" w14:textId="77777777">
            <w:trPr>
              <w:trHeight w:val="360"/>
              <w:jc w:val="center"/>
            </w:trPr>
            <w:sdt>
              <w:sdtPr>
                <w:rPr>
                  <w:b/>
                  <w:bCs/>
                </w:rPr>
                <w:alias w:val="Author"/>
                <w:id w:val="15524260"/>
                <w:placeholder>
                  <w:docPart w:val="0F2871C6309A4F30B5A62553A4E4FB4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0E7906C" w14:textId="77777777" w:rsidR="00A63C9E" w:rsidRDefault="003E6046" w:rsidP="003E6046">
                    <w:pPr>
                      <w:pStyle w:val="NoSpacing"/>
                      <w:jc w:val="center"/>
                      <w:rPr>
                        <w:b/>
                        <w:bCs/>
                      </w:rPr>
                    </w:pPr>
                    <w:r>
                      <w:rPr>
                        <w:b/>
                        <w:bCs/>
                      </w:rPr>
                      <w:t>HSSBC Database Services Team</w:t>
                    </w:r>
                  </w:p>
                </w:tc>
              </w:sdtContent>
            </w:sdt>
          </w:tr>
          <w:tr w:rsidR="00A63C9E" w14:paraId="77507A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2-20T00:00:00Z">
                  <w:dateFormat w:val="M/d/yyyy"/>
                  <w:lid w:val="en-US"/>
                  <w:storeMappedDataAs w:val="dateTime"/>
                  <w:calendar w:val="gregorian"/>
                </w:date>
              </w:sdtPr>
              <w:sdtContent>
                <w:tc>
                  <w:tcPr>
                    <w:tcW w:w="5000" w:type="pct"/>
                    <w:vAlign w:val="center"/>
                  </w:tcPr>
                  <w:p w14:paraId="1CBC1A7A" w14:textId="586F41F9" w:rsidR="00A63C9E" w:rsidRDefault="00DF3702" w:rsidP="00331969">
                    <w:pPr>
                      <w:pStyle w:val="NoSpacing"/>
                      <w:jc w:val="center"/>
                      <w:rPr>
                        <w:b/>
                        <w:bCs/>
                      </w:rPr>
                    </w:pPr>
                    <w:del w:id="0" w:author="Zhang, James" w:date="2016-02-04T09:44:00Z">
                      <w:r w:rsidDel="00DF3702">
                        <w:rPr>
                          <w:b/>
                          <w:bCs/>
                        </w:rPr>
                        <w:delText>1/20/2016</w:delText>
                      </w:r>
                    </w:del>
                    <w:ins w:id="1" w:author="Zhang, James" w:date="2016-02-04T09:44:00Z">
                      <w:r>
                        <w:rPr>
                          <w:b/>
                          <w:bCs/>
                        </w:rPr>
                        <w:t>2/20/2016</w:t>
                      </w:r>
                    </w:ins>
                  </w:p>
                </w:tc>
              </w:sdtContent>
            </w:sdt>
          </w:tr>
        </w:tbl>
        <w:p w14:paraId="6579A6CB" w14:textId="77777777" w:rsidR="00A63C9E" w:rsidRDefault="00A63C9E"/>
        <w:p w14:paraId="0700AF76" w14:textId="77777777" w:rsidR="00A63C9E" w:rsidRDefault="00A63C9E"/>
        <w:tbl>
          <w:tblPr>
            <w:tblpPr w:leftFromText="187" w:rightFromText="187" w:horzAnchor="margin" w:tblpXSpec="center" w:tblpYSpec="bottom"/>
            <w:tblW w:w="5000" w:type="pct"/>
            <w:tblLook w:val="04A0" w:firstRow="1" w:lastRow="0" w:firstColumn="1" w:lastColumn="0" w:noHBand="0" w:noVBand="1"/>
          </w:tblPr>
          <w:tblGrid>
            <w:gridCol w:w="7740"/>
          </w:tblGrid>
          <w:tr w:rsidR="00A63C9E" w14:paraId="0B7A0AFA"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58030E" w14:textId="77777777" w:rsidR="00A63C9E" w:rsidRDefault="003A3B12" w:rsidP="00A63C9E">
                    <w:pPr>
                      <w:pStyle w:val="NoSpacing"/>
                    </w:pPr>
                    <w:del w:id="2" w:author="Hundal, Paul [HSSBC]" w:date="2016-01-23T18:45:00Z">
                      <w:r w:rsidDel="003A3B12">
                        <w:delText>This document introduces the new and enhanced features which supported by HSSBC Database Services Team</w:delText>
                      </w:r>
                    </w:del>
                    <w:ins w:id="3" w:author="Hundal, Paul [HSSBC]" w:date="2016-01-23T18:45:00Z">
                      <w:r>
                        <w:t>This document introduces the new and enhanced features which are supported by HSSBC Database Services Team</w:t>
                      </w:r>
                    </w:ins>
                  </w:p>
                </w:tc>
              </w:sdtContent>
            </w:sdt>
          </w:tr>
          <w:tr w:rsidR="007611BF" w14:paraId="168B80AC" w14:textId="77777777">
            <w:trPr>
              <w:ins w:id="4" w:author="Zhang, James" w:date="2016-02-04T10:16:00Z"/>
            </w:trPr>
            <w:tc>
              <w:tcPr>
                <w:tcW w:w="5000" w:type="pct"/>
              </w:tcPr>
              <w:p w14:paraId="2005B8B3" w14:textId="77777777" w:rsidR="007611BF" w:rsidRDefault="007611BF" w:rsidP="00A63C9E">
                <w:pPr>
                  <w:pStyle w:val="NoSpacing"/>
                  <w:rPr>
                    <w:ins w:id="5" w:author="Zhang, James" w:date="2016-02-04T10:16:00Z"/>
                  </w:rPr>
                </w:pPr>
              </w:p>
            </w:tc>
          </w:tr>
        </w:tbl>
        <w:p w14:paraId="6403D8F5" w14:textId="77777777" w:rsidR="00A63C9E" w:rsidRDefault="00A63C9E"/>
        <w:p w14:paraId="02A71B6E" w14:textId="77777777" w:rsidR="00A63C9E" w:rsidRDefault="00A63C9E">
          <w:r>
            <w:rPr>
              <w:b/>
              <w:bCs/>
            </w:rPr>
            <w:br w:type="page"/>
          </w:r>
        </w:p>
      </w:sdtContent>
    </w:sdt>
    <w:sdt>
      <w:sdtPr>
        <w:rPr>
          <w:rFonts w:asciiTheme="minorHAnsi" w:eastAsiaTheme="minorHAnsi" w:hAnsiTheme="minorHAnsi" w:cstheme="minorBidi"/>
          <w:b w:val="0"/>
          <w:bCs w:val="0"/>
          <w:color w:val="auto"/>
          <w:sz w:val="22"/>
          <w:szCs w:val="22"/>
          <w:lang w:eastAsia="en-US"/>
        </w:rPr>
        <w:id w:val="613418731"/>
        <w:docPartObj>
          <w:docPartGallery w:val="Table of Contents"/>
          <w:docPartUnique/>
        </w:docPartObj>
      </w:sdtPr>
      <w:sdtEndPr>
        <w:rPr>
          <w:noProof/>
        </w:rPr>
      </w:sdtEndPr>
      <w:sdtContent>
        <w:p w14:paraId="5FD3F811" w14:textId="77777777" w:rsidR="004264DF" w:rsidRDefault="004264DF">
          <w:pPr>
            <w:pStyle w:val="TOCHeading"/>
          </w:pPr>
          <w:r>
            <w:t>Contents</w:t>
          </w:r>
        </w:p>
        <w:p w14:paraId="2BE1DD5B" w14:textId="77777777" w:rsidR="004C5843" w:rsidRDefault="004264DF">
          <w:pPr>
            <w:pStyle w:val="TOC1"/>
            <w:tabs>
              <w:tab w:val="left" w:pos="440"/>
              <w:tab w:val="right" w:leader="dot" w:pos="7730"/>
            </w:tabs>
            <w:rPr>
              <w:ins w:id="6" w:author="Zhang, James" w:date="2016-02-04T09:57:00Z"/>
              <w:rFonts w:eastAsiaTheme="minorEastAsia"/>
              <w:noProof/>
            </w:rPr>
          </w:pPr>
          <w:r>
            <w:fldChar w:fldCharType="begin"/>
          </w:r>
          <w:r>
            <w:instrText xml:space="preserve"> TOC \o "1-3" \h \z \u </w:instrText>
          </w:r>
          <w:r>
            <w:fldChar w:fldCharType="separate"/>
          </w:r>
          <w:ins w:id="7" w:author="Zhang, James" w:date="2016-02-04T09:57:00Z">
            <w:r w:rsidR="004C5843" w:rsidRPr="00275E42">
              <w:rPr>
                <w:rStyle w:val="Hyperlink"/>
                <w:noProof/>
              </w:rPr>
              <w:fldChar w:fldCharType="begin"/>
            </w:r>
            <w:r w:rsidR="004C5843" w:rsidRPr="00275E42">
              <w:rPr>
                <w:rStyle w:val="Hyperlink"/>
                <w:noProof/>
              </w:rPr>
              <w:instrText xml:space="preserve"> </w:instrText>
            </w:r>
            <w:r w:rsidR="004C5843">
              <w:rPr>
                <w:noProof/>
              </w:rPr>
              <w:instrText>HYPERLINK \l "_Toc442343148"</w:instrText>
            </w:r>
            <w:r w:rsidR="004C5843" w:rsidRPr="00275E42">
              <w:rPr>
                <w:rStyle w:val="Hyperlink"/>
                <w:noProof/>
              </w:rPr>
              <w:instrText xml:space="preserve"> </w:instrText>
            </w:r>
            <w:r w:rsidR="004C5843" w:rsidRPr="00275E42">
              <w:rPr>
                <w:rStyle w:val="Hyperlink"/>
                <w:noProof/>
              </w:rPr>
            </w:r>
            <w:r w:rsidR="004C5843" w:rsidRPr="00275E42">
              <w:rPr>
                <w:rStyle w:val="Hyperlink"/>
                <w:noProof/>
              </w:rPr>
              <w:fldChar w:fldCharType="separate"/>
            </w:r>
            <w:r w:rsidR="004C5843" w:rsidRPr="00275E42">
              <w:rPr>
                <w:rStyle w:val="Hyperlink"/>
                <w:noProof/>
              </w:rPr>
              <w:t>1</w:t>
            </w:r>
            <w:r w:rsidR="004C5843">
              <w:rPr>
                <w:rFonts w:eastAsiaTheme="minorEastAsia"/>
                <w:noProof/>
              </w:rPr>
              <w:tab/>
            </w:r>
            <w:r w:rsidR="004C5843" w:rsidRPr="00275E42">
              <w:rPr>
                <w:rStyle w:val="Hyperlink"/>
                <w:noProof/>
              </w:rPr>
              <w:t>Purpose</w:t>
            </w:r>
            <w:r w:rsidR="004C5843">
              <w:rPr>
                <w:noProof/>
                <w:webHidden/>
              </w:rPr>
              <w:tab/>
            </w:r>
            <w:r w:rsidR="004C5843">
              <w:rPr>
                <w:noProof/>
                <w:webHidden/>
              </w:rPr>
              <w:fldChar w:fldCharType="begin"/>
            </w:r>
            <w:r w:rsidR="004C5843">
              <w:rPr>
                <w:noProof/>
                <w:webHidden/>
              </w:rPr>
              <w:instrText xml:space="preserve"> PAGEREF _Toc442343148 \h </w:instrText>
            </w:r>
            <w:r w:rsidR="004C5843">
              <w:rPr>
                <w:noProof/>
                <w:webHidden/>
              </w:rPr>
            </w:r>
          </w:ins>
          <w:r w:rsidR="004C5843">
            <w:rPr>
              <w:noProof/>
              <w:webHidden/>
            </w:rPr>
            <w:fldChar w:fldCharType="separate"/>
          </w:r>
          <w:ins w:id="8" w:author="Zhang, James" w:date="2016-02-04T09:57:00Z">
            <w:r w:rsidR="004C5843">
              <w:rPr>
                <w:noProof/>
                <w:webHidden/>
              </w:rPr>
              <w:t>3</w:t>
            </w:r>
            <w:r w:rsidR="004C5843">
              <w:rPr>
                <w:noProof/>
                <w:webHidden/>
              </w:rPr>
              <w:fldChar w:fldCharType="end"/>
            </w:r>
            <w:r w:rsidR="004C5843" w:rsidRPr="00275E42">
              <w:rPr>
                <w:rStyle w:val="Hyperlink"/>
                <w:noProof/>
              </w:rPr>
              <w:fldChar w:fldCharType="end"/>
            </w:r>
          </w:ins>
        </w:p>
        <w:p w14:paraId="12F5AFF2" w14:textId="77777777" w:rsidR="004C5843" w:rsidRDefault="004C5843">
          <w:pPr>
            <w:pStyle w:val="TOC1"/>
            <w:tabs>
              <w:tab w:val="left" w:pos="440"/>
              <w:tab w:val="right" w:leader="dot" w:pos="7730"/>
            </w:tabs>
            <w:rPr>
              <w:ins w:id="9" w:author="Zhang, James" w:date="2016-02-04T09:57:00Z"/>
              <w:rFonts w:eastAsiaTheme="minorEastAsia"/>
              <w:noProof/>
            </w:rPr>
          </w:pPr>
          <w:ins w:id="10"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"_Toc442343149"</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noProof/>
              </w:rPr>
              <w:t>2</w:t>
            </w:r>
            <w:r>
              <w:rPr>
                <w:rFonts w:eastAsiaTheme="minorEastAsia"/>
                <w:noProof/>
              </w:rPr>
              <w:tab/>
            </w:r>
            <w:r w:rsidRPr="00275E42">
              <w:rPr>
                <w:rStyle w:val="Hyperlink"/>
                <w:noProof/>
              </w:rPr>
              <w:t>Audience</w:t>
            </w:r>
            <w:r>
              <w:rPr>
                <w:noProof/>
                <w:webHidden/>
              </w:rPr>
              <w:tab/>
            </w:r>
            <w:r>
              <w:rPr>
                <w:noProof/>
                <w:webHidden/>
              </w:rPr>
              <w:fldChar w:fldCharType="begin"/>
            </w:r>
            <w:r>
              <w:rPr>
                <w:noProof/>
                <w:webHidden/>
              </w:rPr>
              <w:instrText xml:space="preserve"> PAGEREF _Toc442343149 \h </w:instrText>
            </w:r>
            <w:r>
              <w:rPr>
                <w:noProof/>
                <w:webHidden/>
              </w:rPr>
            </w:r>
          </w:ins>
          <w:r>
            <w:rPr>
              <w:noProof/>
              <w:webHidden/>
            </w:rPr>
            <w:fldChar w:fldCharType="separate"/>
          </w:r>
          <w:ins w:id="11" w:author="Zhang, James" w:date="2016-02-04T09:57:00Z">
            <w:r>
              <w:rPr>
                <w:noProof/>
                <w:webHidden/>
              </w:rPr>
              <w:t>3</w:t>
            </w:r>
            <w:r>
              <w:rPr>
                <w:noProof/>
                <w:webHidden/>
              </w:rPr>
              <w:fldChar w:fldCharType="end"/>
            </w:r>
            <w:r w:rsidRPr="00275E42">
              <w:rPr>
                <w:rStyle w:val="Hyperlink"/>
                <w:noProof/>
              </w:rPr>
              <w:fldChar w:fldCharType="end"/>
            </w:r>
          </w:ins>
        </w:p>
        <w:p w14:paraId="766BA01E" w14:textId="77777777" w:rsidR="004C5843" w:rsidRDefault="004C5843">
          <w:pPr>
            <w:pStyle w:val="TOC1"/>
            <w:tabs>
              <w:tab w:val="left" w:pos="440"/>
              <w:tab w:val="right" w:leader="dot" w:pos="7730"/>
            </w:tabs>
            <w:rPr>
              <w:ins w:id="12" w:author="Zhang, James" w:date="2016-02-04T09:57:00Z"/>
              <w:rFonts w:eastAsiaTheme="minorEastAsia"/>
              <w:noProof/>
            </w:rPr>
          </w:pPr>
          <w:ins w:id="13"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"_Toc442343150"</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noProof/>
              </w:rPr>
              <w:t>3</w:t>
            </w:r>
            <w:r>
              <w:rPr>
                <w:rFonts w:eastAsiaTheme="minorEastAsia"/>
                <w:noProof/>
              </w:rPr>
              <w:tab/>
            </w:r>
            <w:r w:rsidRPr="00275E42">
              <w:rPr>
                <w:rStyle w:val="Hyperlink"/>
                <w:noProof/>
              </w:rPr>
              <w:t>Assumptions</w:t>
            </w:r>
            <w:r>
              <w:rPr>
                <w:noProof/>
                <w:webHidden/>
              </w:rPr>
              <w:tab/>
            </w:r>
            <w:r>
              <w:rPr>
                <w:noProof/>
                <w:webHidden/>
              </w:rPr>
              <w:fldChar w:fldCharType="begin"/>
            </w:r>
            <w:r>
              <w:rPr>
                <w:noProof/>
                <w:webHidden/>
              </w:rPr>
              <w:instrText xml:space="preserve"> PAGEREF _Toc442343150 \h </w:instrText>
            </w:r>
            <w:r>
              <w:rPr>
                <w:noProof/>
                <w:webHidden/>
              </w:rPr>
            </w:r>
          </w:ins>
          <w:r>
            <w:rPr>
              <w:noProof/>
              <w:webHidden/>
            </w:rPr>
            <w:fldChar w:fldCharType="separate"/>
          </w:r>
          <w:ins w:id="14" w:author="Zhang, James" w:date="2016-02-04T09:57:00Z">
            <w:r>
              <w:rPr>
                <w:noProof/>
                <w:webHidden/>
              </w:rPr>
              <w:t>3</w:t>
            </w:r>
            <w:r>
              <w:rPr>
                <w:noProof/>
                <w:webHidden/>
              </w:rPr>
              <w:fldChar w:fldCharType="end"/>
            </w:r>
            <w:r w:rsidRPr="00275E42">
              <w:rPr>
                <w:rStyle w:val="Hyperlink"/>
                <w:noProof/>
              </w:rPr>
              <w:fldChar w:fldCharType="end"/>
            </w:r>
          </w:ins>
        </w:p>
        <w:p w14:paraId="19EA8A80" w14:textId="77777777" w:rsidR="004C5843" w:rsidRDefault="004C5843">
          <w:pPr>
            <w:pStyle w:val="TOC1"/>
            <w:tabs>
              <w:tab w:val="left" w:pos="440"/>
              <w:tab w:val="right" w:leader="dot" w:pos="7730"/>
            </w:tabs>
            <w:rPr>
              <w:ins w:id="15" w:author="Zhang, James" w:date="2016-02-04T09:57:00Z"/>
              <w:rFonts w:eastAsiaTheme="minorEastAsia"/>
              <w:noProof/>
            </w:rPr>
          </w:pPr>
          <w:ins w:id="16"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"_Toc442343151"</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w:t>
            </w:r>
            <w:r>
              <w:rPr>
                <w:rFonts w:eastAsiaTheme="minorEastAsia"/>
                <w:noProof/>
              </w:rPr>
              <w:tab/>
            </w:r>
            <w:r w:rsidRPr="00275E42">
              <w:rPr>
                <w:rStyle w:val="Hyperlink"/>
                <w:rFonts w:eastAsia="Segoe UI"/>
                <w:noProof/>
                <w:spacing w:val="-12"/>
              </w:rPr>
              <w:t>SQ</w:t>
            </w:r>
            <w:r w:rsidRPr="00275E42">
              <w:rPr>
                <w:rStyle w:val="Hyperlink"/>
                <w:rFonts w:eastAsia="Segoe UI"/>
                <w:noProof/>
              </w:rPr>
              <w:t>L</w:t>
            </w:r>
            <w:r w:rsidRPr="00275E42">
              <w:rPr>
                <w:rStyle w:val="Hyperlink"/>
                <w:rFonts w:eastAsia="Segoe UI"/>
                <w:noProof/>
                <w:spacing w:val="-19"/>
              </w:rPr>
              <w:t xml:space="preserve"> </w:t>
            </w:r>
            <w:r w:rsidRPr="00275E42">
              <w:rPr>
                <w:rStyle w:val="Hyperlink"/>
                <w:rFonts w:eastAsia="Segoe UI"/>
                <w:noProof/>
                <w:spacing w:val="-8"/>
              </w:rPr>
              <w:t>S</w:t>
            </w:r>
            <w:r w:rsidRPr="00275E42">
              <w:rPr>
                <w:rStyle w:val="Hyperlink"/>
                <w:rFonts w:eastAsia="Segoe UI"/>
                <w:noProof/>
              </w:rPr>
              <w:t>e</w:t>
            </w:r>
            <w:r w:rsidRPr="00275E42">
              <w:rPr>
                <w:rStyle w:val="Hyperlink"/>
                <w:rFonts w:eastAsia="Segoe UI"/>
                <w:noProof/>
                <w:spacing w:val="12"/>
              </w:rPr>
              <w:t>r</w:t>
            </w:r>
            <w:r w:rsidRPr="00275E42">
              <w:rPr>
                <w:rStyle w:val="Hyperlink"/>
                <w:rFonts w:eastAsia="Segoe UI"/>
                <w:noProof/>
                <w:spacing w:val="-17"/>
              </w:rPr>
              <w:t>v</w:t>
            </w:r>
            <w:r w:rsidRPr="00275E42">
              <w:rPr>
                <w:rStyle w:val="Hyperlink"/>
                <w:rFonts w:eastAsia="Segoe UI"/>
                <w:noProof/>
              </w:rPr>
              <w:t>er</w:t>
            </w:r>
            <w:r w:rsidRPr="00275E42">
              <w:rPr>
                <w:rStyle w:val="Hyperlink"/>
                <w:rFonts w:eastAsia="Segoe UI"/>
                <w:noProof/>
                <w:spacing w:val="10"/>
              </w:rPr>
              <w:t xml:space="preserve"> </w:t>
            </w:r>
            <w:r w:rsidRPr="00275E42">
              <w:rPr>
                <w:rStyle w:val="Hyperlink"/>
                <w:rFonts w:eastAsia="Segoe UI"/>
                <w:noProof/>
                <w:spacing w:val="-16"/>
              </w:rPr>
              <w:t>2</w:t>
            </w:r>
            <w:r w:rsidRPr="00275E42">
              <w:rPr>
                <w:rStyle w:val="Hyperlink"/>
                <w:rFonts w:eastAsia="Segoe UI"/>
                <w:noProof/>
                <w:spacing w:val="-25"/>
              </w:rPr>
              <w:t>0</w:t>
            </w:r>
            <w:r w:rsidRPr="00275E42">
              <w:rPr>
                <w:rStyle w:val="Hyperlink"/>
                <w:rFonts w:eastAsia="Segoe UI"/>
                <w:noProof/>
                <w:spacing w:val="-20"/>
              </w:rPr>
              <w:t>1</w:t>
            </w:r>
            <w:r w:rsidRPr="00275E42">
              <w:rPr>
                <w:rStyle w:val="Hyperlink"/>
                <w:rFonts w:eastAsia="Segoe UI"/>
                <w:noProof/>
              </w:rPr>
              <w:t>4</w:t>
            </w:r>
            <w:r w:rsidRPr="00275E42">
              <w:rPr>
                <w:rStyle w:val="Hyperlink"/>
                <w:rFonts w:eastAsia="Segoe UI"/>
                <w:noProof/>
                <w:spacing w:val="25"/>
              </w:rPr>
              <w:t xml:space="preserve"> </w:t>
            </w:r>
            <w:r w:rsidRPr="00275E42">
              <w:rPr>
                <w:rStyle w:val="Hyperlink"/>
                <w:rFonts w:eastAsia="Segoe UI"/>
                <w:noProof/>
              </w:rPr>
              <w:t>en</w:t>
            </w:r>
            <w:r w:rsidRPr="00275E42">
              <w:rPr>
                <w:rStyle w:val="Hyperlink"/>
                <w:rFonts w:eastAsia="Segoe UI"/>
                <w:noProof/>
                <w:spacing w:val="-15"/>
              </w:rPr>
              <w:t>g</w:t>
            </w:r>
            <w:r w:rsidRPr="00275E42">
              <w:rPr>
                <w:rStyle w:val="Hyperlink"/>
                <w:rFonts w:eastAsia="Segoe UI"/>
                <w:noProof/>
                <w:spacing w:val="-16"/>
              </w:rPr>
              <w:t>i</w:t>
            </w:r>
            <w:r w:rsidRPr="00275E42">
              <w:rPr>
                <w:rStyle w:val="Hyperlink"/>
                <w:rFonts w:eastAsia="Segoe UI"/>
                <w:noProof/>
              </w:rPr>
              <w:t>ne</w:t>
            </w:r>
            <w:r w:rsidRPr="00275E42">
              <w:rPr>
                <w:rStyle w:val="Hyperlink"/>
                <w:rFonts w:eastAsia="Segoe UI"/>
                <w:noProof/>
                <w:spacing w:val="32"/>
              </w:rPr>
              <w:t xml:space="preserve"> </w:t>
            </w:r>
            <w:r w:rsidRPr="00275E42">
              <w:rPr>
                <w:rStyle w:val="Hyperlink"/>
                <w:rFonts w:eastAsia="Segoe UI"/>
                <w:noProof/>
                <w:w w:val="102"/>
              </w:rPr>
              <w:t>e</w:t>
            </w:r>
            <w:r w:rsidRPr="00275E42">
              <w:rPr>
                <w:rStyle w:val="Hyperlink"/>
                <w:rFonts w:eastAsia="Segoe UI"/>
                <w:noProof/>
                <w:spacing w:val="-13"/>
                <w:w w:val="102"/>
              </w:rPr>
              <w:t>n</w:t>
            </w:r>
            <w:r w:rsidRPr="00275E42">
              <w:rPr>
                <w:rStyle w:val="Hyperlink"/>
                <w:rFonts w:eastAsia="Segoe UI"/>
                <w:noProof/>
                <w:w w:val="102"/>
              </w:rPr>
              <w:t>ha</w:t>
            </w:r>
            <w:r w:rsidRPr="00275E42">
              <w:rPr>
                <w:rStyle w:val="Hyperlink"/>
                <w:rFonts w:eastAsia="Segoe UI"/>
                <w:noProof/>
                <w:spacing w:val="-10"/>
                <w:w w:val="102"/>
              </w:rPr>
              <w:t>n</w:t>
            </w:r>
            <w:r w:rsidRPr="00275E42">
              <w:rPr>
                <w:rStyle w:val="Hyperlink"/>
                <w:rFonts w:eastAsia="Segoe UI"/>
                <w:noProof/>
                <w:spacing w:val="-11"/>
                <w:w w:val="101"/>
              </w:rPr>
              <w:t>c</w:t>
            </w:r>
            <w:r w:rsidRPr="00275E42">
              <w:rPr>
                <w:rStyle w:val="Hyperlink"/>
                <w:rFonts w:eastAsia="Segoe UI"/>
                <w:noProof/>
                <w:w w:val="102"/>
              </w:rPr>
              <w:t>eme</w:t>
            </w:r>
            <w:r w:rsidRPr="00275E42">
              <w:rPr>
                <w:rStyle w:val="Hyperlink"/>
                <w:rFonts w:eastAsia="Segoe UI"/>
                <w:noProof/>
                <w:spacing w:val="-13"/>
                <w:w w:val="102"/>
              </w:rPr>
              <w:t>n</w:t>
            </w:r>
            <w:r w:rsidRPr="00275E42">
              <w:rPr>
                <w:rStyle w:val="Hyperlink"/>
                <w:rFonts w:eastAsia="Segoe UI"/>
                <w:noProof/>
                <w:spacing w:val="-6"/>
                <w:w w:val="108"/>
              </w:rPr>
              <w:t>t</w:t>
            </w:r>
            <w:r w:rsidRPr="00275E42">
              <w:rPr>
                <w:rStyle w:val="Hyperlink"/>
                <w:rFonts w:eastAsia="Segoe UI"/>
                <w:noProof/>
                <w:w w:val="96"/>
              </w:rPr>
              <w:t xml:space="preserve">s </w:t>
            </w:r>
            <w:r w:rsidRPr="00275E42">
              <w:rPr>
                <w:rStyle w:val="Hyperlink"/>
                <w:rFonts w:eastAsia="Segoe UI"/>
                <w:noProof/>
                <w:w w:val="101"/>
              </w:rPr>
              <w:t>and</w:t>
            </w:r>
            <w:r w:rsidRPr="00275E42">
              <w:rPr>
                <w:rStyle w:val="Hyperlink"/>
                <w:rFonts w:eastAsia="Segoe UI"/>
                <w:noProof/>
                <w:spacing w:val="-5"/>
              </w:rPr>
              <w:t xml:space="preserve"> e</w:t>
            </w:r>
            <w:r w:rsidRPr="00275E42">
              <w:rPr>
                <w:rStyle w:val="Hyperlink"/>
                <w:rFonts w:eastAsia="Segoe UI"/>
                <w:noProof/>
                <w:spacing w:val="-16"/>
              </w:rPr>
              <w:t>d</w:t>
            </w:r>
            <w:r w:rsidRPr="00275E42">
              <w:rPr>
                <w:rStyle w:val="Hyperlink"/>
                <w:rFonts w:eastAsia="Segoe UI"/>
                <w:noProof/>
                <w:spacing w:val="-14"/>
              </w:rPr>
              <w:t>i</w:t>
            </w:r>
            <w:r w:rsidRPr="00275E42">
              <w:rPr>
                <w:rStyle w:val="Hyperlink"/>
                <w:rFonts w:eastAsia="Segoe UI"/>
                <w:noProof/>
                <w:spacing w:val="-16"/>
              </w:rPr>
              <w:t>t</w:t>
            </w:r>
            <w:r w:rsidRPr="00275E42">
              <w:rPr>
                <w:rStyle w:val="Hyperlink"/>
                <w:rFonts w:eastAsia="Segoe UI"/>
                <w:noProof/>
                <w:spacing w:val="-14"/>
              </w:rPr>
              <w:t>i</w:t>
            </w:r>
            <w:r w:rsidRPr="00275E42">
              <w:rPr>
                <w:rStyle w:val="Hyperlink"/>
                <w:rFonts w:eastAsia="Segoe UI"/>
                <w:noProof/>
                <w:spacing w:val="-13"/>
              </w:rPr>
              <w:t>o</w:t>
            </w:r>
            <w:r w:rsidRPr="00275E42">
              <w:rPr>
                <w:rStyle w:val="Hyperlink"/>
                <w:rFonts w:eastAsia="Segoe UI"/>
                <w:noProof/>
                <w:spacing w:val="-8"/>
              </w:rPr>
              <w:t>n</w:t>
            </w:r>
            <w:r w:rsidRPr="00275E42">
              <w:rPr>
                <w:rStyle w:val="Hyperlink"/>
                <w:rFonts w:eastAsia="Segoe UI"/>
                <w:noProof/>
              </w:rPr>
              <w:t>s</w:t>
            </w:r>
            <w:r>
              <w:rPr>
                <w:noProof/>
                <w:webHidden/>
              </w:rPr>
              <w:tab/>
            </w:r>
            <w:r>
              <w:rPr>
                <w:noProof/>
                <w:webHidden/>
              </w:rPr>
              <w:fldChar w:fldCharType="begin"/>
            </w:r>
            <w:r>
              <w:rPr>
                <w:noProof/>
                <w:webHidden/>
              </w:rPr>
              <w:instrText xml:space="preserve"> PAGEREF _Toc442343151 \h </w:instrText>
            </w:r>
            <w:r>
              <w:rPr>
                <w:noProof/>
                <w:webHidden/>
              </w:rPr>
            </w:r>
          </w:ins>
          <w:r>
            <w:rPr>
              <w:noProof/>
              <w:webHidden/>
            </w:rPr>
            <w:fldChar w:fldCharType="separate"/>
          </w:r>
          <w:ins w:id="17" w:author="Zhang, James" w:date="2016-02-04T09:57:00Z">
            <w:r>
              <w:rPr>
                <w:noProof/>
                <w:webHidden/>
              </w:rPr>
              <w:t>3</w:t>
            </w:r>
            <w:r>
              <w:rPr>
                <w:noProof/>
                <w:webHidden/>
              </w:rPr>
              <w:fldChar w:fldCharType="end"/>
            </w:r>
            <w:r w:rsidRPr="00275E42">
              <w:rPr>
                <w:rStyle w:val="Hyperlink"/>
                <w:noProof/>
              </w:rPr>
              <w:fldChar w:fldCharType="end"/>
            </w:r>
          </w:ins>
        </w:p>
        <w:p w14:paraId="55CFFDAE" w14:textId="77777777" w:rsidR="004C5843" w:rsidRDefault="004C5843">
          <w:pPr>
            <w:pStyle w:val="TOC2"/>
            <w:tabs>
              <w:tab w:val="left" w:pos="880"/>
              <w:tab w:val="right" w:leader="dot" w:pos="7730"/>
            </w:tabs>
            <w:rPr>
              <w:ins w:id="18" w:author="Zhang, James" w:date="2016-02-04T09:57:00Z"/>
              <w:rFonts w:eastAsiaTheme="minorEastAsia"/>
              <w:noProof/>
            </w:rPr>
          </w:pPr>
          <w:ins w:id="19"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"_Toc442343152"</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4.1</w:t>
            </w:r>
            <w:r>
              <w:rPr>
                <w:rFonts w:eastAsiaTheme="minorEastAsia"/>
                <w:noProof/>
              </w:rPr>
              <w:tab/>
            </w:r>
            <w:r w:rsidRPr="00275E42">
              <w:rPr>
                <w:rStyle w:val="Hyperlink"/>
                <w:rFonts w:eastAsia="Segoe UI"/>
                <w:noProof/>
              </w:rPr>
              <w:t>SQL Server 2014 overview</w:t>
            </w:r>
            <w:r>
              <w:rPr>
                <w:noProof/>
                <w:webHidden/>
              </w:rPr>
              <w:tab/>
            </w:r>
            <w:r>
              <w:rPr>
                <w:noProof/>
                <w:webHidden/>
              </w:rPr>
              <w:fldChar w:fldCharType="begin"/>
            </w:r>
            <w:r>
              <w:rPr>
                <w:noProof/>
                <w:webHidden/>
              </w:rPr>
              <w:instrText xml:space="preserve"> PAGEREF _Toc442343152 \h </w:instrText>
            </w:r>
            <w:r>
              <w:rPr>
                <w:noProof/>
                <w:webHidden/>
              </w:rPr>
            </w:r>
          </w:ins>
          <w:r>
            <w:rPr>
              <w:noProof/>
              <w:webHidden/>
            </w:rPr>
            <w:fldChar w:fldCharType="separate"/>
          </w:r>
          <w:ins w:id="20" w:author="Zhang, James" w:date="2016-02-04T09:57:00Z">
            <w:r>
              <w:rPr>
                <w:noProof/>
                <w:webHidden/>
              </w:rPr>
              <w:t>3</w:t>
            </w:r>
            <w:r>
              <w:rPr>
                <w:noProof/>
                <w:webHidden/>
              </w:rPr>
              <w:fldChar w:fldCharType="end"/>
            </w:r>
            <w:r w:rsidRPr="00275E42">
              <w:rPr>
                <w:rStyle w:val="Hyperlink"/>
                <w:noProof/>
              </w:rPr>
              <w:fldChar w:fldCharType="end"/>
            </w:r>
          </w:ins>
        </w:p>
        <w:p w14:paraId="2743EA5B" w14:textId="77777777" w:rsidR="004C5843" w:rsidRDefault="004C5843">
          <w:pPr>
            <w:pStyle w:val="TOC2"/>
            <w:tabs>
              <w:tab w:val="left" w:pos="880"/>
              <w:tab w:val="right" w:leader="dot" w:pos="7730"/>
            </w:tabs>
            <w:rPr>
              <w:ins w:id="21" w:author="Zhang, James" w:date="2016-02-04T09:57:00Z"/>
              <w:rFonts w:eastAsiaTheme="minorEastAsia"/>
              <w:noProof/>
            </w:rPr>
          </w:pPr>
          <w:ins w:id="22"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"_Toc442343154"</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4.2</w:t>
            </w:r>
            <w:r>
              <w:rPr>
                <w:rFonts w:eastAsiaTheme="minorEastAsia"/>
                <w:noProof/>
              </w:rPr>
              <w:tab/>
            </w:r>
            <w:r w:rsidRPr="00275E42">
              <w:rPr>
                <w:rStyle w:val="Hyperlink"/>
                <w:rFonts w:eastAsia="Segoe UI"/>
                <w:noProof/>
                <w:spacing w:val="-6"/>
              </w:rPr>
              <w:t>HSSBC Standard Supported Features</w:t>
            </w:r>
            <w:r>
              <w:rPr>
                <w:noProof/>
                <w:webHidden/>
              </w:rPr>
              <w:tab/>
            </w:r>
            <w:r>
              <w:rPr>
                <w:noProof/>
                <w:webHidden/>
              </w:rPr>
              <w:fldChar w:fldCharType="begin"/>
            </w:r>
            <w:r>
              <w:rPr>
                <w:noProof/>
                <w:webHidden/>
              </w:rPr>
              <w:instrText xml:space="preserve"> PAGEREF _Toc442343154 \h </w:instrText>
            </w:r>
            <w:r>
              <w:rPr>
                <w:noProof/>
                <w:webHidden/>
              </w:rPr>
            </w:r>
          </w:ins>
          <w:r>
            <w:rPr>
              <w:noProof/>
              <w:webHidden/>
            </w:rPr>
            <w:fldChar w:fldCharType="separate"/>
          </w:r>
          <w:ins w:id="23" w:author="Zhang, James" w:date="2016-02-04T09:57:00Z">
            <w:r>
              <w:rPr>
                <w:noProof/>
                <w:webHidden/>
              </w:rPr>
              <w:t>4</w:t>
            </w:r>
            <w:r>
              <w:rPr>
                <w:noProof/>
                <w:webHidden/>
              </w:rPr>
              <w:fldChar w:fldCharType="end"/>
            </w:r>
            <w:r w:rsidRPr="00275E42">
              <w:rPr>
                <w:rStyle w:val="Hyperlink"/>
                <w:noProof/>
              </w:rPr>
              <w:fldChar w:fldCharType="end"/>
            </w:r>
          </w:ins>
        </w:p>
        <w:p w14:paraId="73827F58" w14:textId="77777777" w:rsidR="004C5843" w:rsidRDefault="004C5843">
          <w:pPr>
            <w:pStyle w:val="TOC3"/>
            <w:tabs>
              <w:tab w:val="left" w:pos="1320"/>
              <w:tab w:val="right" w:leader="dot" w:pos="7730"/>
            </w:tabs>
            <w:rPr>
              <w:ins w:id="24" w:author="Zhang, James" w:date="2016-02-04T09:57:00Z"/>
              <w:rFonts w:eastAsiaTheme="minorEastAsia"/>
              <w:noProof/>
            </w:rPr>
          </w:pPr>
          <w:ins w:id="25"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"_Toc442343155"</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4.2.1</w:t>
            </w:r>
            <w:r>
              <w:rPr>
                <w:rFonts w:eastAsiaTheme="minorEastAsia"/>
                <w:noProof/>
              </w:rPr>
              <w:tab/>
            </w:r>
            <w:r w:rsidRPr="00275E42">
              <w:rPr>
                <w:rStyle w:val="Hyperlink"/>
                <w:rFonts w:eastAsia="Segoe UI"/>
                <w:noProof/>
                <w:spacing w:val="-6"/>
              </w:rPr>
              <w:t>A</w:t>
            </w:r>
            <w:r w:rsidRPr="00275E42">
              <w:rPr>
                <w:rStyle w:val="Hyperlink"/>
                <w:rFonts w:eastAsia="Segoe UI"/>
                <w:noProof/>
                <w:spacing w:val="-2"/>
              </w:rPr>
              <w:t>v</w:t>
            </w:r>
            <w:r w:rsidRPr="00275E42">
              <w:rPr>
                <w:rStyle w:val="Hyperlink"/>
                <w:rFonts w:eastAsia="Segoe UI"/>
                <w:noProof/>
                <w:spacing w:val="-1"/>
              </w:rPr>
              <w:t>a</w:t>
            </w:r>
            <w:r w:rsidRPr="00275E42">
              <w:rPr>
                <w:rStyle w:val="Hyperlink"/>
                <w:rFonts w:eastAsia="Segoe UI"/>
                <w:noProof/>
                <w:spacing w:val="-4"/>
              </w:rPr>
              <w:t>i</w:t>
            </w:r>
            <w:r w:rsidRPr="00275E42">
              <w:rPr>
                <w:rStyle w:val="Hyperlink"/>
                <w:rFonts w:eastAsia="Segoe UI"/>
                <w:noProof/>
                <w:spacing w:val="-1"/>
              </w:rPr>
              <w:t>l</w:t>
            </w:r>
            <w:r w:rsidRPr="00275E42">
              <w:rPr>
                <w:rStyle w:val="Hyperlink"/>
                <w:rFonts w:eastAsia="Segoe UI"/>
                <w:noProof/>
              </w:rPr>
              <w:t>a</w:t>
            </w:r>
            <w:r w:rsidRPr="00275E42">
              <w:rPr>
                <w:rStyle w:val="Hyperlink"/>
                <w:rFonts w:eastAsia="Segoe UI"/>
                <w:noProof/>
                <w:spacing w:val="-2"/>
              </w:rPr>
              <w:t>b</w:t>
            </w:r>
            <w:r w:rsidRPr="00275E42">
              <w:rPr>
                <w:rStyle w:val="Hyperlink"/>
                <w:rFonts w:eastAsia="Segoe UI"/>
                <w:noProof/>
                <w:spacing w:val="-4"/>
              </w:rPr>
              <w:t>il</w:t>
            </w:r>
            <w:r w:rsidRPr="00275E42">
              <w:rPr>
                <w:rStyle w:val="Hyperlink"/>
                <w:rFonts w:eastAsia="Segoe UI"/>
                <w:noProof/>
                <w:spacing w:val="-3"/>
              </w:rPr>
              <w:t>i</w:t>
            </w:r>
            <w:r w:rsidRPr="00275E42">
              <w:rPr>
                <w:rStyle w:val="Hyperlink"/>
                <w:rFonts w:eastAsia="Segoe UI"/>
                <w:noProof/>
                <w:spacing w:val="7"/>
              </w:rPr>
              <w:t>t</w:t>
            </w:r>
            <w:r w:rsidRPr="00275E42">
              <w:rPr>
                <w:rStyle w:val="Hyperlink"/>
                <w:rFonts w:eastAsia="Segoe UI"/>
                <w:noProof/>
              </w:rPr>
              <w:t>y Features</w:t>
            </w:r>
            <w:r>
              <w:rPr>
                <w:noProof/>
                <w:webHidden/>
              </w:rPr>
              <w:tab/>
            </w:r>
            <w:r>
              <w:rPr>
                <w:noProof/>
                <w:webHidden/>
              </w:rPr>
              <w:fldChar w:fldCharType="begin"/>
            </w:r>
            <w:r>
              <w:rPr>
                <w:noProof/>
                <w:webHidden/>
              </w:rPr>
              <w:instrText xml:space="preserve"> PAGEREF _Toc442343155 \h </w:instrText>
            </w:r>
            <w:r>
              <w:rPr>
                <w:noProof/>
                <w:webHidden/>
              </w:rPr>
            </w:r>
          </w:ins>
          <w:r>
            <w:rPr>
              <w:noProof/>
              <w:webHidden/>
            </w:rPr>
            <w:fldChar w:fldCharType="separate"/>
          </w:r>
          <w:ins w:id="26" w:author="Zhang, James" w:date="2016-02-04T09:57:00Z">
            <w:r>
              <w:rPr>
                <w:noProof/>
                <w:webHidden/>
              </w:rPr>
              <w:t>4</w:t>
            </w:r>
            <w:r>
              <w:rPr>
                <w:noProof/>
                <w:webHidden/>
              </w:rPr>
              <w:fldChar w:fldCharType="end"/>
            </w:r>
            <w:r w:rsidRPr="00275E42">
              <w:rPr>
                <w:rStyle w:val="Hyperlink"/>
                <w:noProof/>
              </w:rPr>
              <w:fldChar w:fldCharType="end"/>
            </w:r>
          </w:ins>
        </w:p>
        <w:p w14:paraId="705C4E73" w14:textId="77777777" w:rsidR="004C5843" w:rsidRDefault="004C5843">
          <w:pPr>
            <w:pStyle w:val="TOC3"/>
            <w:tabs>
              <w:tab w:val="left" w:pos="1320"/>
              <w:tab w:val="right" w:leader="dot" w:pos="7730"/>
            </w:tabs>
            <w:rPr>
              <w:ins w:id="27" w:author="Zhang, James" w:date="2016-02-04T09:57:00Z"/>
              <w:rFonts w:eastAsiaTheme="minorEastAsia"/>
              <w:noProof/>
            </w:rPr>
          </w:pPr>
          <w:ins w:id="28"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"_Toc442343156"</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4.2.2</w:t>
            </w:r>
            <w:r>
              <w:rPr>
                <w:rFonts w:eastAsiaTheme="minorEastAsia"/>
                <w:noProof/>
              </w:rPr>
              <w:tab/>
            </w:r>
            <w:r w:rsidRPr="00275E42">
              <w:rPr>
                <w:rStyle w:val="Hyperlink"/>
                <w:rFonts w:eastAsia="Segoe UI"/>
                <w:noProof/>
              </w:rPr>
              <w:t>Al</w:t>
            </w:r>
            <w:r w:rsidRPr="00275E42">
              <w:rPr>
                <w:rStyle w:val="Hyperlink"/>
                <w:rFonts w:eastAsia="Segoe UI"/>
                <w:noProof/>
                <w:spacing w:val="-1"/>
              </w:rPr>
              <w:t>w</w:t>
            </w:r>
            <w:r w:rsidRPr="00275E42">
              <w:rPr>
                <w:rStyle w:val="Hyperlink"/>
                <w:rFonts w:eastAsia="Segoe UI"/>
                <w:noProof/>
                <w:spacing w:val="-2"/>
              </w:rPr>
              <w:t>a</w:t>
            </w:r>
            <w:r w:rsidRPr="00275E42">
              <w:rPr>
                <w:rStyle w:val="Hyperlink"/>
                <w:rFonts w:eastAsia="Segoe UI"/>
                <w:noProof/>
              </w:rPr>
              <w:t>ysOn</w:t>
            </w:r>
            <w:r w:rsidRPr="00275E42">
              <w:rPr>
                <w:rStyle w:val="Hyperlink"/>
                <w:rFonts w:eastAsia="Segoe UI"/>
                <w:noProof/>
                <w:spacing w:val="21"/>
              </w:rPr>
              <w:t xml:space="preserve"> </w:t>
            </w:r>
            <w:r w:rsidRPr="00275E42">
              <w:rPr>
                <w:rStyle w:val="Hyperlink"/>
                <w:rFonts w:eastAsia="Segoe UI"/>
                <w:noProof/>
                <w:spacing w:val="-6"/>
              </w:rPr>
              <w:t>F</w:t>
            </w:r>
            <w:r w:rsidRPr="00275E42">
              <w:rPr>
                <w:rStyle w:val="Hyperlink"/>
                <w:rFonts w:eastAsia="Segoe UI"/>
                <w:noProof/>
              </w:rPr>
              <w:t>a</w:t>
            </w:r>
            <w:r w:rsidRPr="00275E42">
              <w:rPr>
                <w:rStyle w:val="Hyperlink"/>
                <w:rFonts w:eastAsia="Segoe UI"/>
                <w:noProof/>
                <w:spacing w:val="-2"/>
              </w:rPr>
              <w:t>i</w:t>
            </w:r>
            <w:r w:rsidRPr="00275E42">
              <w:rPr>
                <w:rStyle w:val="Hyperlink"/>
                <w:rFonts w:eastAsia="Segoe UI"/>
                <w:noProof/>
                <w:spacing w:val="-1"/>
              </w:rPr>
              <w:t>l</w:t>
            </w:r>
            <w:r w:rsidRPr="00275E42">
              <w:rPr>
                <w:rStyle w:val="Hyperlink"/>
                <w:rFonts w:eastAsia="Segoe UI"/>
                <w:noProof/>
                <w:spacing w:val="-2"/>
              </w:rPr>
              <w:t>o</w:t>
            </w:r>
            <w:r w:rsidRPr="00275E42">
              <w:rPr>
                <w:rStyle w:val="Hyperlink"/>
                <w:rFonts w:eastAsia="Segoe UI"/>
                <w:noProof/>
                <w:spacing w:val="-3"/>
              </w:rPr>
              <w:t>v</w:t>
            </w:r>
            <w:r w:rsidRPr="00275E42">
              <w:rPr>
                <w:rStyle w:val="Hyperlink"/>
                <w:rFonts w:eastAsia="Segoe UI"/>
                <w:noProof/>
              </w:rPr>
              <w:t>er</w:t>
            </w:r>
            <w:r w:rsidRPr="00275E42">
              <w:rPr>
                <w:rStyle w:val="Hyperlink"/>
                <w:rFonts w:eastAsia="Segoe UI"/>
                <w:noProof/>
                <w:spacing w:val="24"/>
              </w:rPr>
              <w:t xml:space="preserve"> </w:t>
            </w:r>
            <w:r w:rsidRPr="00275E42">
              <w:rPr>
                <w:rStyle w:val="Hyperlink"/>
                <w:rFonts w:eastAsia="Segoe UI"/>
                <w:noProof/>
                <w:spacing w:val="-3"/>
              </w:rPr>
              <w:t>C</w:t>
            </w:r>
            <w:r w:rsidRPr="00275E42">
              <w:rPr>
                <w:rStyle w:val="Hyperlink"/>
                <w:rFonts w:eastAsia="Segoe UI"/>
                <w:noProof/>
                <w:spacing w:val="-1"/>
              </w:rPr>
              <w:t>l</w:t>
            </w:r>
            <w:r w:rsidRPr="00275E42">
              <w:rPr>
                <w:rStyle w:val="Hyperlink"/>
                <w:rFonts w:eastAsia="Segoe UI"/>
                <w:noProof/>
              </w:rPr>
              <w:t>us</w:t>
            </w:r>
            <w:r w:rsidRPr="00275E42">
              <w:rPr>
                <w:rStyle w:val="Hyperlink"/>
                <w:rFonts w:eastAsia="Segoe UI"/>
                <w:noProof/>
                <w:spacing w:val="-1"/>
              </w:rPr>
              <w:t>t</w:t>
            </w:r>
            <w:r w:rsidRPr="00275E42">
              <w:rPr>
                <w:rStyle w:val="Hyperlink"/>
                <w:rFonts w:eastAsia="Segoe UI"/>
                <w:noProof/>
              </w:rPr>
              <w:t>er</w:t>
            </w:r>
            <w:r w:rsidRPr="00275E42">
              <w:rPr>
                <w:rStyle w:val="Hyperlink"/>
                <w:rFonts w:eastAsia="Segoe UI"/>
                <w:noProof/>
                <w:spacing w:val="16"/>
              </w:rPr>
              <w:t xml:space="preserve"> </w:t>
            </w:r>
            <w:r w:rsidRPr="00275E42">
              <w:rPr>
                <w:rStyle w:val="Hyperlink"/>
                <w:rFonts w:eastAsia="Segoe UI"/>
                <w:noProof/>
                <w:spacing w:val="-3"/>
              </w:rPr>
              <w:t>I</w:t>
            </w:r>
            <w:r w:rsidRPr="00275E42">
              <w:rPr>
                <w:rStyle w:val="Hyperlink"/>
                <w:rFonts w:eastAsia="Segoe UI"/>
                <w:noProof/>
                <w:spacing w:val="1"/>
              </w:rPr>
              <w:t>n</w:t>
            </w:r>
            <w:r w:rsidRPr="00275E42">
              <w:rPr>
                <w:rStyle w:val="Hyperlink"/>
                <w:rFonts w:eastAsia="Segoe UI"/>
                <w:noProof/>
              </w:rPr>
              <w:t>s</w:t>
            </w:r>
            <w:r w:rsidRPr="00275E42">
              <w:rPr>
                <w:rStyle w:val="Hyperlink"/>
                <w:rFonts w:eastAsia="Segoe UI"/>
                <w:noProof/>
                <w:spacing w:val="2"/>
              </w:rPr>
              <w:t>t</w:t>
            </w:r>
            <w:r w:rsidRPr="00275E42">
              <w:rPr>
                <w:rStyle w:val="Hyperlink"/>
                <w:rFonts w:eastAsia="Segoe UI"/>
                <w:noProof/>
              </w:rPr>
              <w:t>an</w:t>
            </w:r>
            <w:r w:rsidRPr="00275E42">
              <w:rPr>
                <w:rStyle w:val="Hyperlink"/>
                <w:rFonts w:eastAsia="Segoe UI"/>
                <w:noProof/>
                <w:spacing w:val="-1"/>
              </w:rPr>
              <w:t>c</w:t>
            </w:r>
            <w:r w:rsidRPr="00275E42">
              <w:rPr>
                <w:rStyle w:val="Hyperlink"/>
                <w:rFonts w:eastAsia="Segoe UI"/>
                <w:noProof/>
                <w:spacing w:val="2"/>
              </w:rPr>
              <w:t>e</w:t>
            </w:r>
            <w:r w:rsidRPr="00275E42">
              <w:rPr>
                <w:rStyle w:val="Hyperlink"/>
                <w:rFonts w:eastAsia="Segoe UI"/>
                <w:noProof/>
              </w:rPr>
              <w:t>s</w:t>
            </w:r>
            <w:r w:rsidRPr="00275E42">
              <w:rPr>
                <w:rStyle w:val="Hyperlink"/>
                <w:rFonts w:eastAsia="Segoe UI"/>
                <w:noProof/>
                <w:spacing w:val="12"/>
              </w:rPr>
              <w:t xml:space="preserve"> </w:t>
            </w:r>
            <w:r w:rsidRPr="00275E42">
              <w:rPr>
                <w:rStyle w:val="Hyperlink"/>
                <w:rFonts w:eastAsia="Segoe UI"/>
                <w:noProof/>
                <w:spacing w:val="-1"/>
                <w:w w:val="109"/>
              </w:rPr>
              <w:t>(</w:t>
            </w:r>
            <w:r w:rsidRPr="00275E42">
              <w:rPr>
                <w:rStyle w:val="Hyperlink"/>
                <w:rFonts w:eastAsia="Segoe UI"/>
                <w:noProof/>
                <w:spacing w:val="-1"/>
                <w:w w:val="103"/>
              </w:rPr>
              <w:t>F</w:t>
            </w:r>
            <w:r w:rsidRPr="00275E42">
              <w:rPr>
                <w:rStyle w:val="Hyperlink"/>
                <w:rFonts w:eastAsia="Segoe UI"/>
                <w:noProof/>
                <w:spacing w:val="-1"/>
              </w:rPr>
              <w:t>C</w:t>
            </w:r>
            <w:r w:rsidRPr="00275E42">
              <w:rPr>
                <w:rStyle w:val="Hyperlink"/>
                <w:rFonts w:eastAsia="Segoe UI"/>
                <w:noProof/>
                <w:spacing w:val="-1"/>
                <w:w w:val="110"/>
              </w:rPr>
              <w:t>I</w:t>
            </w:r>
            <w:r w:rsidRPr="00275E42">
              <w:rPr>
                <w:rStyle w:val="Hyperlink"/>
                <w:rFonts w:eastAsia="Segoe UI"/>
                <w:noProof/>
                <w:w w:val="109"/>
              </w:rPr>
              <w:t>)</w:t>
            </w:r>
            <w:r>
              <w:rPr>
                <w:noProof/>
                <w:webHidden/>
              </w:rPr>
              <w:tab/>
            </w:r>
            <w:r>
              <w:rPr>
                <w:noProof/>
                <w:webHidden/>
              </w:rPr>
              <w:fldChar w:fldCharType="begin"/>
            </w:r>
            <w:r>
              <w:rPr>
                <w:noProof/>
                <w:webHidden/>
              </w:rPr>
              <w:instrText xml:space="preserve"> PAGEREF _Toc442343156 \h </w:instrText>
            </w:r>
            <w:r>
              <w:rPr>
                <w:noProof/>
                <w:webHidden/>
              </w:rPr>
            </w:r>
          </w:ins>
          <w:r>
            <w:rPr>
              <w:noProof/>
              <w:webHidden/>
            </w:rPr>
            <w:fldChar w:fldCharType="separate"/>
          </w:r>
          <w:ins w:id="29" w:author="Zhang, James" w:date="2016-02-04T09:57:00Z">
            <w:r>
              <w:rPr>
                <w:noProof/>
                <w:webHidden/>
              </w:rPr>
              <w:t>6</w:t>
            </w:r>
            <w:r>
              <w:rPr>
                <w:noProof/>
                <w:webHidden/>
              </w:rPr>
              <w:fldChar w:fldCharType="end"/>
            </w:r>
            <w:r w:rsidRPr="00275E42">
              <w:rPr>
                <w:rStyle w:val="Hyperlink"/>
                <w:noProof/>
              </w:rPr>
              <w:fldChar w:fldCharType="end"/>
            </w:r>
          </w:ins>
        </w:p>
        <w:p w14:paraId="203A78CE" w14:textId="77777777" w:rsidR="004C5843" w:rsidRDefault="004C5843">
          <w:pPr>
            <w:pStyle w:val="TOC2"/>
            <w:tabs>
              <w:tab w:val="left" w:pos="880"/>
              <w:tab w:val="right" w:leader="dot" w:pos="7730"/>
            </w:tabs>
            <w:rPr>
              <w:ins w:id="30" w:author="Zhang, James" w:date="2016-02-04T09:57:00Z"/>
              <w:rFonts w:eastAsiaTheme="minorEastAsia"/>
              <w:noProof/>
            </w:rPr>
          </w:pPr>
          <w:ins w:id="31"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"_Toc442343159"</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4.3</w:t>
            </w:r>
            <w:r>
              <w:rPr>
                <w:rFonts w:eastAsiaTheme="minorEastAsia"/>
                <w:noProof/>
              </w:rPr>
              <w:tab/>
            </w:r>
            <w:r w:rsidRPr="00275E42">
              <w:rPr>
                <w:rStyle w:val="Hyperlink"/>
                <w:rFonts w:eastAsia="Segoe UI"/>
                <w:noProof/>
              </w:rPr>
              <w:t>B</w:t>
            </w:r>
            <w:r w:rsidRPr="00275E42">
              <w:rPr>
                <w:rStyle w:val="Hyperlink"/>
                <w:rFonts w:eastAsia="Segoe UI"/>
                <w:noProof/>
                <w:spacing w:val="1"/>
              </w:rPr>
              <w:t>a</w:t>
            </w:r>
            <w:r w:rsidRPr="00275E42">
              <w:rPr>
                <w:rStyle w:val="Hyperlink"/>
                <w:rFonts w:eastAsia="Segoe UI"/>
                <w:noProof/>
              </w:rPr>
              <w:t>ck</w:t>
            </w:r>
            <w:r w:rsidRPr="00275E42">
              <w:rPr>
                <w:rStyle w:val="Hyperlink"/>
                <w:rFonts w:eastAsia="Segoe UI"/>
                <w:noProof/>
                <w:spacing w:val="-4"/>
              </w:rPr>
              <w:t>u</w:t>
            </w:r>
            <w:r w:rsidRPr="00275E42">
              <w:rPr>
                <w:rStyle w:val="Hyperlink"/>
                <w:rFonts w:eastAsia="Segoe UI"/>
                <w:noProof/>
              </w:rPr>
              <w:t>p</w:t>
            </w:r>
            <w:r w:rsidRPr="00275E42">
              <w:rPr>
                <w:rStyle w:val="Hyperlink"/>
                <w:rFonts w:eastAsia="Segoe UI"/>
                <w:noProof/>
                <w:spacing w:val="26"/>
              </w:rPr>
              <w:t xml:space="preserve"> </w:t>
            </w:r>
            <w:r w:rsidRPr="00275E42">
              <w:rPr>
                <w:rStyle w:val="Hyperlink"/>
                <w:rFonts w:eastAsia="Segoe UI"/>
                <w:noProof/>
                <w:spacing w:val="-1"/>
              </w:rPr>
              <w:t>an</w:t>
            </w:r>
            <w:r w:rsidRPr="00275E42">
              <w:rPr>
                <w:rStyle w:val="Hyperlink"/>
                <w:rFonts w:eastAsia="Segoe UI"/>
                <w:noProof/>
              </w:rPr>
              <w:t>d</w:t>
            </w:r>
            <w:r w:rsidRPr="00275E42">
              <w:rPr>
                <w:rStyle w:val="Hyperlink"/>
                <w:rFonts w:eastAsia="Segoe UI"/>
                <w:noProof/>
                <w:spacing w:val="5"/>
              </w:rPr>
              <w:t xml:space="preserve"> </w:t>
            </w:r>
            <w:r w:rsidRPr="00275E42">
              <w:rPr>
                <w:rStyle w:val="Hyperlink"/>
                <w:rFonts w:eastAsia="Segoe UI"/>
                <w:noProof/>
                <w:spacing w:val="1"/>
              </w:rPr>
              <w:t>re</w:t>
            </w:r>
            <w:r w:rsidRPr="00275E42">
              <w:rPr>
                <w:rStyle w:val="Hyperlink"/>
                <w:rFonts w:eastAsia="Segoe UI"/>
                <w:noProof/>
              </w:rPr>
              <w:t>s</w:t>
            </w:r>
            <w:r w:rsidRPr="00275E42">
              <w:rPr>
                <w:rStyle w:val="Hyperlink"/>
                <w:rFonts w:eastAsia="Segoe UI"/>
                <w:noProof/>
                <w:spacing w:val="-3"/>
              </w:rPr>
              <w:t>t</w:t>
            </w:r>
            <w:r w:rsidRPr="00275E42">
              <w:rPr>
                <w:rStyle w:val="Hyperlink"/>
                <w:rFonts w:eastAsia="Segoe UI"/>
                <w:noProof/>
                <w:spacing w:val="-2"/>
              </w:rPr>
              <w:t>o</w:t>
            </w:r>
            <w:r w:rsidRPr="00275E42">
              <w:rPr>
                <w:rStyle w:val="Hyperlink"/>
                <w:rFonts w:eastAsia="Segoe UI"/>
                <w:noProof/>
                <w:spacing w:val="1"/>
              </w:rPr>
              <w:t>r</w:t>
            </w:r>
            <w:r w:rsidRPr="00275E42">
              <w:rPr>
                <w:rStyle w:val="Hyperlink"/>
                <w:rFonts w:eastAsia="Segoe UI"/>
                <w:noProof/>
              </w:rPr>
              <w:t>e</w:t>
            </w:r>
            <w:r w:rsidRPr="00275E42">
              <w:rPr>
                <w:rStyle w:val="Hyperlink"/>
                <w:rFonts w:eastAsia="Segoe UI"/>
                <w:noProof/>
                <w:spacing w:val="16"/>
              </w:rPr>
              <w:t xml:space="preserve"> </w:t>
            </w:r>
            <w:r w:rsidRPr="00275E42">
              <w:rPr>
                <w:rStyle w:val="Hyperlink"/>
                <w:rFonts w:eastAsia="Segoe UI"/>
                <w:noProof/>
                <w:spacing w:val="-1"/>
                <w:w w:val="102"/>
              </w:rPr>
              <w:t>e</w:t>
            </w:r>
            <w:r w:rsidRPr="00275E42">
              <w:rPr>
                <w:rStyle w:val="Hyperlink"/>
                <w:rFonts w:eastAsia="Segoe UI"/>
                <w:noProof/>
                <w:spacing w:val="-2"/>
                <w:w w:val="102"/>
              </w:rPr>
              <w:t>n</w:t>
            </w:r>
            <w:r w:rsidRPr="00275E42">
              <w:rPr>
                <w:rStyle w:val="Hyperlink"/>
                <w:rFonts w:eastAsia="Segoe UI"/>
                <w:noProof/>
                <w:w w:val="103"/>
              </w:rPr>
              <w:t>h</w:t>
            </w:r>
            <w:r w:rsidRPr="00275E42">
              <w:rPr>
                <w:rStyle w:val="Hyperlink"/>
                <w:rFonts w:eastAsia="Segoe UI"/>
                <w:noProof/>
                <w:spacing w:val="-1"/>
                <w:w w:val="101"/>
              </w:rPr>
              <w:t>anc</w:t>
            </w:r>
            <w:r w:rsidRPr="00275E42">
              <w:rPr>
                <w:rStyle w:val="Hyperlink"/>
                <w:rFonts w:eastAsia="Segoe UI"/>
                <w:noProof/>
                <w:spacing w:val="-1"/>
                <w:w w:val="102"/>
              </w:rPr>
              <w:t>eme</w:t>
            </w:r>
            <w:r w:rsidRPr="00275E42">
              <w:rPr>
                <w:rStyle w:val="Hyperlink"/>
                <w:rFonts w:eastAsia="Segoe UI"/>
                <w:noProof/>
                <w:spacing w:val="-2"/>
                <w:w w:val="102"/>
              </w:rPr>
              <w:t>n</w:t>
            </w:r>
            <w:r w:rsidRPr="00275E42">
              <w:rPr>
                <w:rStyle w:val="Hyperlink"/>
                <w:rFonts w:eastAsia="Segoe UI"/>
                <w:noProof/>
                <w:spacing w:val="1"/>
                <w:w w:val="108"/>
              </w:rPr>
              <w:t>t</w:t>
            </w:r>
            <w:r w:rsidRPr="00275E42">
              <w:rPr>
                <w:rStyle w:val="Hyperlink"/>
                <w:rFonts w:eastAsia="Segoe UI"/>
                <w:noProof/>
                <w:w w:val="96"/>
              </w:rPr>
              <w:t>s</w:t>
            </w:r>
            <w:r>
              <w:rPr>
                <w:noProof/>
                <w:webHidden/>
              </w:rPr>
              <w:tab/>
            </w:r>
            <w:r>
              <w:rPr>
                <w:noProof/>
                <w:webHidden/>
              </w:rPr>
              <w:fldChar w:fldCharType="begin"/>
            </w:r>
            <w:r>
              <w:rPr>
                <w:noProof/>
                <w:webHidden/>
              </w:rPr>
              <w:instrText xml:space="preserve"> PAGEREF _Toc442343159 \h </w:instrText>
            </w:r>
            <w:r>
              <w:rPr>
                <w:noProof/>
                <w:webHidden/>
              </w:rPr>
            </w:r>
          </w:ins>
          <w:r>
            <w:rPr>
              <w:noProof/>
              <w:webHidden/>
            </w:rPr>
            <w:fldChar w:fldCharType="separate"/>
          </w:r>
          <w:ins w:id="32" w:author="Zhang, James" w:date="2016-02-04T09:57:00Z">
            <w:r>
              <w:rPr>
                <w:noProof/>
                <w:webHidden/>
              </w:rPr>
              <w:t>7</w:t>
            </w:r>
            <w:r>
              <w:rPr>
                <w:noProof/>
                <w:webHidden/>
              </w:rPr>
              <w:fldChar w:fldCharType="end"/>
            </w:r>
            <w:r w:rsidRPr="00275E42">
              <w:rPr>
                <w:rStyle w:val="Hyperlink"/>
                <w:noProof/>
              </w:rPr>
              <w:fldChar w:fldCharType="end"/>
            </w:r>
          </w:ins>
        </w:p>
        <w:p w14:paraId="7E394761" w14:textId="77777777" w:rsidR="004C5843" w:rsidRDefault="004C5843">
          <w:pPr>
            <w:pStyle w:val="TOC2"/>
            <w:tabs>
              <w:tab w:val="left" w:pos="880"/>
              <w:tab w:val="right" w:leader="dot" w:pos="7730"/>
            </w:tabs>
            <w:rPr>
              <w:ins w:id="33" w:author="Zhang, James" w:date="2016-02-04T09:57:00Z"/>
              <w:rFonts w:eastAsiaTheme="minorEastAsia"/>
              <w:noProof/>
            </w:rPr>
          </w:pPr>
          <w:ins w:id="34"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"_Toc442343160"</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4.4</w:t>
            </w:r>
            <w:r>
              <w:rPr>
                <w:rFonts w:eastAsiaTheme="minorEastAsia"/>
                <w:noProof/>
              </w:rPr>
              <w:tab/>
            </w:r>
            <w:r w:rsidRPr="00275E42">
              <w:rPr>
                <w:rStyle w:val="Hyperlink"/>
                <w:rFonts w:eastAsia="Segoe UI"/>
                <w:noProof/>
              </w:rPr>
              <w:t>S</w:t>
            </w:r>
            <w:r w:rsidRPr="00275E42">
              <w:rPr>
                <w:rStyle w:val="Hyperlink"/>
                <w:rFonts w:eastAsia="Segoe UI"/>
                <w:noProof/>
                <w:spacing w:val="1"/>
              </w:rPr>
              <w:t>c</w:t>
            </w:r>
            <w:r w:rsidRPr="00275E42">
              <w:rPr>
                <w:rStyle w:val="Hyperlink"/>
                <w:rFonts w:eastAsia="Segoe UI"/>
                <w:noProof/>
              </w:rPr>
              <w:t>ala</w:t>
            </w:r>
            <w:r w:rsidRPr="00275E42">
              <w:rPr>
                <w:rStyle w:val="Hyperlink"/>
                <w:rFonts w:eastAsia="Segoe UI"/>
                <w:noProof/>
                <w:spacing w:val="-2"/>
              </w:rPr>
              <w:t>b</w:t>
            </w:r>
            <w:r w:rsidRPr="00275E42">
              <w:rPr>
                <w:rStyle w:val="Hyperlink"/>
                <w:rFonts w:eastAsia="Segoe UI"/>
                <w:noProof/>
                <w:spacing w:val="-4"/>
              </w:rPr>
              <w:t>il</w:t>
            </w:r>
            <w:r w:rsidRPr="00275E42">
              <w:rPr>
                <w:rStyle w:val="Hyperlink"/>
                <w:rFonts w:eastAsia="Segoe UI"/>
                <w:noProof/>
                <w:spacing w:val="-3"/>
              </w:rPr>
              <w:t>i</w:t>
            </w:r>
            <w:r w:rsidRPr="00275E42">
              <w:rPr>
                <w:rStyle w:val="Hyperlink"/>
                <w:rFonts w:eastAsia="Segoe UI"/>
                <w:noProof/>
                <w:spacing w:val="7"/>
              </w:rPr>
              <w:t>t</w:t>
            </w:r>
            <w:r w:rsidRPr="00275E42">
              <w:rPr>
                <w:rStyle w:val="Hyperlink"/>
                <w:rFonts w:eastAsia="Segoe UI"/>
                <w:noProof/>
              </w:rPr>
              <w:t>y</w:t>
            </w:r>
            <w:r w:rsidRPr="00275E42">
              <w:rPr>
                <w:rStyle w:val="Hyperlink"/>
                <w:rFonts w:eastAsia="Segoe UI"/>
                <w:noProof/>
                <w:spacing w:val="32"/>
              </w:rPr>
              <w:t xml:space="preserve"> </w:t>
            </w:r>
            <w:r w:rsidRPr="00275E42">
              <w:rPr>
                <w:rStyle w:val="Hyperlink"/>
                <w:rFonts w:eastAsia="Segoe UI"/>
                <w:noProof/>
              </w:rPr>
              <w:t>and</w:t>
            </w:r>
            <w:r w:rsidRPr="00275E42">
              <w:rPr>
                <w:rStyle w:val="Hyperlink"/>
                <w:rFonts w:eastAsia="Segoe UI"/>
                <w:noProof/>
                <w:spacing w:val="5"/>
              </w:rPr>
              <w:t xml:space="preserve"> </w:t>
            </w:r>
            <w:r w:rsidRPr="00275E42">
              <w:rPr>
                <w:rStyle w:val="Hyperlink"/>
                <w:rFonts w:eastAsia="Segoe UI"/>
                <w:noProof/>
              </w:rPr>
              <w:t>pe</w:t>
            </w:r>
            <w:r w:rsidRPr="00275E42">
              <w:rPr>
                <w:rStyle w:val="Hyperlink"/>
                <w:rFonts w:eastAsia="Segoe UI"/>
                <w:noProof/>
                <w:spacing w:val="7"/>
              </w:rPr>
              <w:t>r</w:t>
            </w:r>
            <w:r w:rsidRPr="00275E42">
              <w:rPr>
                <w:rStyle w:val="Hyperlink"/>
                <w:rFonts w:eastAsia="Segoe UI"/>
                <w:noProof/>
              </w:rPr>
              <w:t>f</w:t>
            </w:r>
            <w:r w:rsidRPr="00275E42">
              <w:rPr>
                <w:rStyle w:val="Hyperlink"/>
                <w:rFonts w:eastAsia="Segoe UI"/>
                <w:noProof/>
                <w:spacing w:val="-2"/>
              </w:rPr>
              <w:t>o</w:t>
            </w:r>
            <w:r w:rsidRPr="00275E42">
              <w:rPr>
                <w:rStyle w:val="Hyperlink"/>
                <w:rFonts w:eastAsia="Segoe UI"/>
                <w:noProof/>
              </w:rPr>
              <w:t>rmance</w:t>
            </w:r>
            <w:r w:rsidRPr="00275E42">
              <w:rPr>
                <w:rStyle w:val="Hyperlink"/>
                <w:rFonts w:eastAsia="Segoe UI"/>
                <w:noProof/>
                <w:spacing w:val="33"/>
              </w:rPr>
              <w:t xml:space="preserve"> </w:t>
            </w:r>
            <w:r w:rsidRPr="00275E42">
              <w:rPr>
                <w:rStyle w:val="Hyperlink"/>
                <w:rFonts w:eastAsia="Segoe UI"/>
                <w:noProof/>
                <w:w w:val="102"/>
              </w:rPr>
              <w:t>e</w:t>
            </w:r>
            <w:r w:rsidRPr="00275E42">
              <w:rPr>
                <w:rStyle w:val="Hyperlink"/>
                <w:rFonts w:eastAsia="Segoe UI"/>
                <w:noProof/>
                <w:spacing w:val="-2"/>
                <w:w w:val="102"/>
              </w:rPr>
              <w:t>n</w:t>
            </w:r>
            <w:r w:rsidRPr="00275E42">
              <w:rPr>
                <w:rStyle w:val="Hyperlink"/>
                <w:rFonts w:eastAsia="Segoe UI"/>
                <w:noProof/>
                <w:w w:val="103"/>
              </w:rPr>
              <w:t>h</w:t>
            </w:r>
            <w:r w:rsidRPr="00275E42">
              <w:rPr>
                <w:rStyle w:val="Hyperlink"/>
                <w:rFonts w:eastAsia="Segoe UI"/>
                <w:noProof/>
                <w:w w:val="101"/>
              </w:rPr>
              <w:t>anc</w:t>
            </w:r>
            <w:r w:rsidRPr="00275E42">
              <w:rPr>
                <w:rStyle w:val="Hyperlink"/>
                <w:rFonts w:eastAsia="Segoe UI"/>
                <w:noProof/>
                <w:w w:val="102"/>
              </w:rPr>
              <w:t>eme</w:t>
            </w:r>
            <w:r w:rsidRPr="00275E42">
              <w:rPr>
                <w:rStyle w:val="Hyperlink"/>
                <w:rFonts w:eastAsia="Segoe UI"/>
                <w:noProof/>
                <w:spacing w:val="-2"/>
                <w:w w:val="102"/>
              </w:rPr>
              <w:t>n</w:t>
            </w:r>
            <w:r w:rsidRPr="00275E42">
              <w:rPr>
                <w:rStyle w:val="Hyperlink"/>
                <w:rFonts w:eastAsia="Segoe UI"/>
                <w:noProof/>
                <w:spacing w:val="1"/>
                <w:w w:val="108"/>
              </w:rPr>
              <w:t>t</w:t>
            </w:r>
            <w:r w:rsidRPr="00275E42">
              <w:rPr>
                <w:rStyle w:val="Hyperlink"/>
                <w:rFonts w:eastAsia="Segoe UI"/>
                <w:noProof/>
                <w:w w:val="96"/>
              </w:rPr>
              <w:t>s</w:t>
            </w:r>
            <w:r>
              <w:rPr>
                <w:noProof/>
                <w:webHidden/>
              </w:rPr>
              <w:tab/>
            </w:r>
            <w:r>
              <w:rPr>
                <w:noProof/>
                <w:webHidden/>
              </w:rPr>
              <w:fldChar w:fldCharType="begin"/>
            </w:r>
            <w:r>
              <w:rPr>
                <w:noProof/>
                <w:webHidden/>
              </w:rPr>
              <w:instrText xml:space="preserve"> PAGEREF _Toc442343160 \h </w:instrText>
            </w:r>
            <w:r>
              <w:rPr>
                <w:noProof/>
                <w:webHidden/>
              </w:rPr>
            </w:r>
          </w:ins>
          <w:r>
            <w:rPr>
              <w:noProof/>
              <w:webHidden/>
            </w:rPr>
            <w:fldChar w:fldCharType="separate"/>
          </w:r>
          <w:ins w:id="35" w:author="Zhang, James" w:date="2016-02-04T09:57:00Z">
            <w:r>
              <w:rPr>
                <w:noProof/>
                <w:webHidden/>
              </w:rPr>
              <w:t>8</w:t>
            </w:r>
            <w:r>
              <w:rPr>
                <w:noProof/>
                <w:webHidden/>
              </w:rPr>
              <w:fldChar w:fldCharType="end"/>
            </w:r>
            <w:r w:rsidRPr="00275E42">
              <w:rPr>
                <w:rStyle w:val="Hyperlink"/>
                <w:noProof/>
              </w:rPr>
              <w:fldChar w:fldCharType="end"/>
            </w:r>
          </w:ins>
        </w:p>
        <w:p w14:paraId="76745E8E" w14:textId="77777777" w:rsidR="004C5843" w:rsidRDefault="004C5843">
          <w:pPr>
            <w:pStyle w:val="TOC2"/>
            <w:tabs>
              <w:tab w:val="left" w:pos="880"/>
              <w:tab w:val="right" w:leader="dot" w:pos="7730"/>
            </w:tabs>
            <w:rPr>
              <w:ins w:id="36" w:author="Zhang, James" w:date="2016-02-04T09:57:00Z"/>
              <w:rFonts w:eastAsiaTheme="minorEastAsia"/>
              <w:noProof/>
            </w:rPr>
          </w:pPr>
          <w:ins w:id="37"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"_Toc442343161"</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4.5</w:t>
            </w:r>
            <w:r>
              <w:rPr>
                <w:rFonts w:eastAsiaTheme="minorEastAsia"/>
                <w:noProof/>
              </w:rPr>
              <w:tab/>
            </w:r>
            <w:r w:rsidRPr="00275E42">
              <w:rPr>
                <w:rStyle w:val="Hyperlink"/>
                <w:rFonts w:eastAsia="Segoe UI"/>
                <w:noProof/>
              </w:rPr>
              <w:t>S</w:t>
            </w:r>
            <w:r w:rsidRPr="00275E42">
              <w:rPr>
                <w:rStyle w:val="Hyperlink"/>
                <w:rFonts w:eastAsia="Segoe UI"/>
                <w:noProof/>
                <w:spacing w:val="1"/>
              </w:rPr>
              <w:t>e</w:t>
            </w:r>
            <w:r w:rsidRPr="00275E42">
              <w:rPr>
                <w:rStyle w:val="Hyperlink"/>
                <w:rFonts w:eastAsia="Segoe UI"/>
                <w:noProof/>
              </w:rPr>
              <w:t>c</w:t>
            </w:r>
            <w:r w:rsidRPr="00275E42">
              <w:rPr>
                <w:rStyle w:val="Hyperlink"/>
                <w:rFonts w:eastAsia="Segoe UI"/>
                <w:noProof/>
                <w:spacing w:val="-4"/>
              </w:rPr>
              <w:t>u</w:t>
            </w:r>
            <w:r w:rsidRPr="00275E42">
              <w:rPr>
                <w:rStyle w:val="Hyperlink"/>
                <w:rFonts w:eastAsia="Segoe UI"/>
                <w:noProof/>
              </w:rPr>
              <w:t>r</w:t>
            </w:r>
            <w:r w:rsidRPr="00275E42">
              <w:rPr>
                <w:rStyle w:val="Hyperlink"/>
                <w:rFonts w:eastAsia="Segoe UI"/>
                <w:noProof/>
                <w:spacing w:val="-3"/>
              </w:rPr>
              <w:t>i</w:t>
            </w:r>
            <w:r w:rsidRPr="00275E42">
              <w:rPr>
                <w:rStyle w:val="Hyperlink"/>
                <w:rFonts w:eastAsia="Segoe UI"/>
                <w:noProof/>
                <w:spacing w:val="7"/>
              </w:rPr>
              <w:t>t</w:t>
            </w:r>
            <w:r w:rsidRPr="00275E42">
              <w:rPr>
                <w:rStyle w:val="Hyperlink"/>
                <w:rFonts w:eastAsia="Segoe UI"/>
                <w:noProof/>
              </w:rPr>
              <w:t>y</w:t>
            </w:r>
            <w:r w:rsidRPr="00275E42">
              <w:rPr>
                <w:rStyle w:val="Hyperlink"/>
                <w:rFonts w:eastAsia="Segoe UI"/>
                <w:noProof/>
                <w:spacing w:val="26"/>
              </w:rPr>
              <w:t xml:space="preserve"> </w:t>
            </w:r>
            <w:r w:rsidRPr="00275E42">
              <w:rPr>
                <w:rStyle w:val="Hyperlink"/>
                <w:rFonts w:eastAsia="Segoe UI"/>
                <w:noProof/>
              </w:rPr>
              <w:t>e</w:t>
            </w:r>
            <w:r w:rsidRPr="00275E42">
              <w:rPr>
                <w:rStyle w:val="Hyperlink"/>
                <w:rFonts w:eastAsia="Segoe UI"/>
                <w:noProof/>
                <w:spacing w:val="-2"/>
                <w:w w:val="103"/>
              </w:rPr>
              <w:t>n</w:t>
            </w:r>
            <w:r w:rsidRPr="00275E42">
              <w:rPr>
                <w:rStyle w:val="Hyperlink"/>
                <w:rFonts w:eastAsia="Segoe UI"/>
                <w:noProof/>
                <w:w w:val="101"/>
              </w:rPr>
              <w:t>ha</w:t>
            </w:r>
            <w:r w:rsidRPr="00275E42">
              <w:rPr>
                <w:rStyle w:val="Hyperlink"/>
                <w:rFonts w:eastAsia="Segoe UI"/>
                <w:noProof/>
                <w:spacing w:val="-1"/>
                <w:w w:val="103"/>
              </w:rPr>
              <w:t>n</w:t>
            </w:r>
            <w:r w:rsidRPr="00275E42">
              <w:rPr>
                <w:rStyle w:val="Hyperlink"/>
                <w:rFonts w:eastAsia="Segoe UI"/>
                <w:noProof/>
                <w:spacing w:val="-1"/>
                <w:w w:val="101"/>
              </w:rPr>
              <w:t>c</w:t>
            </w:r>
            <w:r w:rsidRPr="00275E42">
              <w:rPr>
                <w:rStyle w:val="Hyperlink"/>
                <w:rFonts w:eastAsia="Segoe UI"/>
                <w:noProof/>
              </w:rPr>
              <w:t>e</w:t>
            </w:r>
            <w:r w:rsidRPr="00275E42">
              <w:rPr>
                <w:rStyle w:val="Hyperlink"/>
                <w:rFonts w:eastAsia="Segoe UI"/>
                <w:noProof/>
                <w:spacing w:val="-1"/>
                <w:w w:val="103"/>
              </w:rPr>
              <w:t>m</w:t>
            </w:r>
            <w:r w:rsidRPr="00275E42">
              <w:rPr>
                <w:rStyle w:val="Hyperlink"/>
                <w:rFonts w:eastAsia="Segoe UI"/>
                <w:noProof/>
              </w:rPr>
              <w:t>e</w:t>
            </w:r>
            <w:r w:rsidRPr="00275E42">
              <w:rPr>
                <w:rStyle w:val="Hyperlink"/>
                <w:rFonts w:eastAsia="Segoe UI"/>
                <w:noProof/>
                <w:spacing w:val="-2"/>
                <w:w w:val="103"/>
              </w:rPr>
              <w:t>n</w:t>
            </w:r>
            <w:r w:rsidRPr="00275E42">
              <w:rPr>
                <w:rStyle w:val="Hyperlink"/>
                <w:rFonts w:eastAsia="Segoe UI"/>
                <w:noProof/>
                <w:spacing w:val="1"/>
                <w:w w:val="108"/>
              </w:rPr>
              <w:t>t</w:t>
            </w:r>
            <w:r w:rsidRPr="00275E42">
              <w:rPr>
                <w:rStyle w:val="Hyperlink"/>
                <w:rFonts w:eastAsia="Segoe UI"/>
                <w:noProof/>
                <w:w w:val="96"/>
              </w:rPr>
              <w:t>s</w:t>
            </w:r>
            <w:r>
              <w:rPr>
                <w:noProof/>
                <w:webHidden/>
              </w:rPr>
              <w:tab/>
            </w:r>
            <w:r>
              <w:rPr>
                <w:noProof/>
                <w:webHidden/>
              </w:rPr>
              <w:fldChar w:fldCharType="begin"/>
            </w:r>
            <w:r>
              <w:rPr>
                <w:noProof/>
                <w:webHidden/>
              </w:rPr>
              <w:instrText xml:space="preserve"> PAGEREF _Toc442343161 \h </w:instrText>
            </w:r>
            <w:r>
              <w:rPr>
                <w:noProof/>
                <w:webHidden/>
              </w:rPr>
            </w:r>
          </w:ins>
          <w:r>
            <w:rPr>
              <w:noProof/>
              <w:webHidden/>
            </w:rPr>
            <w:fldChar w:fldCharType="separate"/>
          </w:r>
          <w:ins w:id="38" w:author="Zhang, James" w:date="2016-02-04T09:57:00Z">
            <w:r>
              <w:rPr>
                <w:noProof/>
                <w:webHidden/>
              </w:rPr>
              <w:t>9</w:t>
            </w:r>
            <w:r>
              <w:rPr>
                <w:noProof/>
                <w:webHidden/>
              </w:rPr>
              <w:fldChar w:fldCharType="end"/>
            </w:r>
            <w:r w:rsidRPr="00275E42">
              <w:rPr>
                <w:rStyle w:val="Hyperlink"/>
                <w:noProof/>
              </w:rPr>
              <w:fldChar w:fldCharType="end"/>
            </w:r>
          </w:ins>
        </w:p>
        <w:p w14:paraId="695C5369" w14:textId="77777777" w:rsidR="004C5843" w:rsidRDefault="004C5843">
          <w:pPr>
            <w:pStyle w:val="TOC2"/>
            <w:tabs>
              <w:tab w:val="left" w:pos="880"/>
              <w:tab w:val="right" w:leader="dot" w:pos="7730"/>
            </w:tabs>
            <w:rPr>
              <w:ins w:id="39" w:author="Zhang, James" w:date="2016-02-04T09:57:00Z"/>
              <w:rFonts w:eastAsiaTheme="minorEastAsia"/>
              <w:noProof/>
            </w:rPr>
          </w:pPr>
          <w:ins w:id="40"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"_Toc442343162"</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4.6</w:t>
            </w:r>
            <w:r>
              <w:rPr>
                <w:rFonts w:eastAsiaTheme="minorEastAsia"/>
                <w:noProof/>
              </w:rPr>
              <w:tab/>
            </w:r>
            <w:r w:rsidRPr="00275E42">
              <w:rPr>
                <w:rStyle w:val="Hyperlink"/>
                <w:rFonts w:eastAsia="Segoe UI"/>
                <w:noProof/>
              </w:rPr>
              <w:t>SQL</w:t>
            </w:r>
            <w:r w:rsidRPr="00275E42">
              <w:rPr>
                <w:rStyle w:val="Hyperlink"/>
                <w:rFonts w:eastAsia="Segoe UI"/>
                <w:noProof/>
                <w:spacing w:val="-8"/>
              </w:rPr>
              <w:t xml:space="preserve"> </w:t>
            </w:r>
            <w:r w:rsidRPr="00275E42">
              <w:rPr>
                <w:rStyle w:val="Hyperlink"/>
                <w:rFonts w:eastAsia="Segoe UI"/>
                <w:noProof/>
              </w:rPr>
              <w:t>S</w:t>
            </w:r>
            <w:r w:rsidRPr="00275E42">
              <w:rPr>
                <w:rStyle w:val="Hyperlink"/>
                <w:rFonts w:eastAsia="Segoe UI"/>
                <w:noProof/>
                <w:spacing w:val="2"/>
              </w:rPr>
              <w:t>e</w:t>
            </w:r>
            <w:r w:rsidRPr="00275E42">
              <w:rPr>
                <w:rStyle w:val="Hyperlink"/>
                <w:rFonts w:eastAsia="Segoe UI"/>
                <w:noProof/>
                <w:spacing w:val="9"/>
              </w:rPr>
              <w:t>r</w:t>
            </w:r>
            <w:r w:rsidRPr="00275E42">
              <w:rPr>
                <w:rStyle w:val="Hyperlink"/>
                <w:rFonts w:eastAsia="Segoe UI"/>
                <w:noProof/>
                <w:spacing w:val="-5"/>
              </w:rPr>
              <w:t>v</w:t>
            </w:r>
            <w:r w:rsidRPr="00275E42">
              <w:rPr>
                <w:rStyle w:val="Hyperlink"/>
                <w:rFonts w:eastAsia="Segoe UI"/>
                <w:noProof/>
                <w:spacing w:val="2"/>
              </w:rPr>
              <w:t>e</w:t>
            </w:r>
            <w:r w:rsidRPr="00275E42">
              <w:rPr>
                <w:rStyle w:val="Hyperlink"/>
                <w:rFonts w:eastAsia="Segoe UI"/>
                <w:noProof/>
              </w:rPr>
              <w:t>r</w:t>
            </w:r>
            <w:r w:rsidRPr="00275E42">
              <w:rPr>
                <w:rStyle w:val="Hyperlink"/>
                <w:rFonts w:eastAsia="Segoe UI"/>
                <w:noProof/>
                <w:spacing w:val="-12"/>
              </w:rPr>
              <w:t xml:space="preserve"> </w:t>
            </w:r>
            <w:r w:rsidRPr="00275E42">
              <w:rPr>
                <w:rStyle w:val="Hyperlink"/>
                <w:rFonts w:eastAsia="Segoe UI"/>
                <w:noProof/>
              </w:rPr>
              <w:t>2</w:t>
            </w:r>
            <w:r w:rsidRPr="00275E42">
              <w:rPr>
                <w:rStyle w:val="Hyperlink"/>
                <w:rFonts w:eastAsia="Segoe UI"/>
                <w:noProof/>
                <w:spacing w:val="-7"/>
              </w:rPr>
              <w:t>0</w:t>
            </w:r>
            <w:r w:rsidRPr="00275E42">
              <w:rPr>
                <w:rStyle w:val="Hyperlink"/>
                <w:rFonts w:eastAsia="Segoe UI"/>
                <w:noProof/>
              </w:rPr>
              <w:t xml:space="preserve">14 </w:t>
            </w:r>
            <w:r w:rsidRPr="00275E42">
              <w:rPr>
                <w:rStyle w:val="Hyperlink"/>
                <w:rFonts w:eastAsia="Segoe UI"/>
                <w:noProof/>
                <w:spacing w:val="2"/>
              </w:rPr>
              <w:t>e</w:t>
            </w:r>
            <w:r w:rsidRPr="00275E42">
              <w:rPr>
                <w:rStyle w:val="Hyperlink"/>
                <w:rFonts w:eastAsia="Segoe UI"/>
                <w:noProof/>
              </w:rPr>
              <w:t>d</w:t>
            </w:r>
            <w:r w:rsidRPr="00275E42">
              <w:rPr>
                <w:rStyle w:val="Hyperlink"/>
                <w:rFonts w:eastAsia="Segoe UI"/>
                <w:noProof/>
                <w:spacing w:val="-3"/>
              </w:rPr>
              <w:t>i</w:t>
            </w:r>
            <w:r w:rsidRPr="00275E42">
              <w:rPr>
                <w:rStyle w:val="Hyperlink"/>
                <w:rFonts w:eastAsia="Segoe UI"/>
                <w:noProof/>
                <w:spacing w:val="1"/>
              </w:rPr>
              <w:t>t</w:t>
            </w:r>
            <w:r w:rsidRPr="00275E42">
              <w:rPr>
                <w:rStyle w:val="Hyperlink"/>
                <w:rFonts w:eastAsia="Segoe UI"/>
                <w:noProof/>
              </w:rPr>
              <w:t>i</w:t>
            </w:r>
            <w:r w:rsidRPr="00275E42">
              <w:rPr>
                <w:rStyle w:val="Hyperlink"/>
                <w:rFonts w:eastAsia="Segoe UI"/>
                <w:noProof/>
                <w:w w:val="99"/>
              </w:rPr>
              <w:t>o</w:t>
            </w:r>
            <w:r w:rsidRPr="00275E42">
              <w:rPr>
                <w:rStyle w:val="Hyperlink"/>
                <w:rFonts w:eastAsia="Segoe UI"/>
                <w:noProof/>
                <w:spacing w:val="1"/>
                <w:w w:val="99"/>
              </w:rPr>
              <w:t>n</w:t>
            </w:r>
            <w:r w:rsidRPr="00275E42">
              <w:rPr>
                <w:rStyle w:val="Hyperlink"/>
                <w:rFonts w:eastAsia="Segoe UI"/>
                <w:noProof/>
                <w:w w:val="99"/>
              </w:rPr>
              <w:t>s</w:t>
            </w:r>
            <w:r>
              <w:rPr>
                <w:noProof/>
                <w:webHidden/>
              </w:rPr>
              <w:tab/>
            </w:r>
            <w:r>
              <w:rPr>
                <w:noProof/>
                <w:webHidden/>
              </w:rPr>
              <w:fldChar w:fldCharType="begin"/>
            </w:r>
            <w:r>
              <w:rPr>
                <w:noProof/>
                <w:webHidden/>
              </w:rPr>
              <w:instrText xml:space="preserve"> PAGEREF _Toc442343162 \h </w:instrText>
            </w:r>
            <w:r>
              <w:rPr>
                <w:noProof/>
                <w:webHidden/>
              </w:rPr>
            </w:r>
          </w:ins>
          <w:r>
            <w:rPr>
              <w:noProof/>
              <w:webHidden/>
            </w:rPr>
            <w:fldChar w:fldCharType="separate"/>
          </w:r>
          <w:ins w:id="41" w:author="Zhang, James" w:date="2016-02-04T09:57:00Z">
            <w:r>
              <w:rPr>
                <w:noProof/>
                <w:webHidden/>
              </w:rPr>
              <w:t>10</w:t>
            </w:r>
            <w:r>
              <w:rPr>
                <w:noProof/>
                <w:webHidden/>
              </w:rPr>
              <w:fldChar w:fldCharType="end"/>
            </w:r>
            <w:r w:rsidRPr="00275E42">
              <w:rPr>
                <w:rStyle w:val="Hyperlink"/>
                <w:noProof/>
              </w:rPr>
              <w:fldChar w:fldCharType="end"/>
            </w:r>
          </w:ins>
        </w:p>
        <w:p w14:paraId="15F8DDA8" w14:textId="77777777" w:rsidR="004C5843" w:rsidRDefault="004C5843">
          <w:pPr>
            <w:pStyle w:val="TOC3"/>
            <w:tabs>
              <w:tab w:val="left" w:pos="1320"/>
              <w:tab w:val="right" w:leader="dot" w:pos="7730"/>
            </w:tabs>
            <w:rPr>
              <w:ins w:id="42" w:author="Zhang, James" w:date="2016-02-04T09:57:00Z"/>
              <w:rFonts w:eastAsiaTheme="minorEastAsia"/>
              <w:noProof/>
            </w:rPr>
          </w:pPr>
          <w:ins w:id="43"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"_Toc442343163"</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4.6.1</w:t>
            </w:r>
            <w:r>
              <w:rPr>
                <w:rFonts w:eastAsiaTheme="minorEastAsia"/>
                <w:noProof/>
              </w:rPr>
              <w:tab/>
            </w:r>
            <w:r w:rsidRPr="00275E42">
              <w:rPr>
                <w:rStyle w:val="Hyperlink"/>
                <w:rFonts w:eastAsia="Segoe UI"/>
                <w:noProof/>
                <w:spacing w:val="-7"/>
              </w:rPr>
              <w:t>S</w:t>
            </w:r>
            <w:r w:rsidRPr="00275E42">
              <w:rPr>
                <w:rStyle w:val="Hyperlink"/>
                <w:rFonts w:eastAsia="Segoe UI"/>
                <w:noProof/>
                <w:spacing w:val="2"/>
              </w:rPr>
              <w:t>t</w:t>
            </w:r>
            <w:r w:rsidRPr="00275E42">
              <w:rPr>
                <w:rStyle w:val="Hyperlink"/>
                <w:rFonts w:eastAsia="Segoe UI"/>
                <w:noProof/>
              </w:rPr>
              <w:t>an</w:t>
            </w:r>
            <w:r w:rsidRPr="00275E42">
              <w:rPr>
                <w:rStyle w:val="Hyperlink"/>
                <w:rFonts w:eastAsia="Segoe UI"/>
                <w:noProof/>
                <w:spacing w:val="-2"/>
              </w:rPr>
              <w:t>d</w:t>
            </w:r>
            <w:r w:rsidRPr="00275E42">
              <w:rPr>
                <w:rStyle w:val="Hyperlink"/>
                <w:rFonts w:eastAsia="Segoe UI"/>
                <w:noProof/>
              </w:rPr>
              <w:t>a</w:t>
            </w:r>
            <w:r w:rsidRPr="00275E42">
              <w:rPr>
                <w:rStyle w:val="Hyperlink"/>
                <w:rFonts w:eastAsia="Segoe UI"/>
                <w:noProof/>
                <w:spacing w:val="1"/>
              </w:rPr>
              <w:t>r</w:t>
            </w:r>
            <w:r w:rsidRPr="00275E42">
              <w:rPr>
                <w:rStyle w:val="Hyperlink"/>
                <w:rFonts w:eastAsia="Segoe UI"/>
                <w:noProof/>
              </w:rPr>
              <w:t>d</w:t>
            </w:r>
            <w:r w:rsidRPr="00275E42">
              <w:rPr>
                <w:rStyle w:val="Hyperlink"/>
                <w:rFonts w:eastAsia="Segoe UI"/>
                <w:noProof/>
                <w:spacing w:val="14"/>
              </w:rPr>
              <w:t xml:space="preserve"> </w:t>
            </w:r>
            <w:r w:rsidRPr="00275E42">
              <w:rPr>
                <w:rStyle w:val="Hyperlink"/>
                <w:rFonts w:eastAsia="Segoe UI"/>
                <w:noProof/>
                <w:spacing w:val="2"/>
              </w:rPr>
              <w:t>e</w:t>
            </w:r>
            <w:r w:rsidRPr="00275E42">
              <w:rPr>
                <w:rStyle w:val="Hyperlink"/>
                <w:rFonts w:eastAsia="Segoe UI"/>
                <w:noProof/>
                <w:spacing w:val="-4"/>
                <w:w w:val="102"/>
              </w:rPr>
              <w:t>d</w:t>
            </w:r>
            <w:r w:rsidRPr="00275E42">
              <w:rPr>
                <w:rStyle w:val="Hyperlink"/>
                <w:rFonts w:eastAsia="Segoe UI"/>
                <w:noProof/>
                <w:spacing w:val="-3"/>
                <w:w w:val="109"/>
              </w:rPr>
              <w:t>i</w:t>
            </w:r>
            <w:r w:rsidRPr="00275E42">
              <w:rPr>
                <w:rStyle w:val="Hyperlink"/>
                <w:rFonts w:eastAsia="Segoe UI"/>
                <w:noProof/>
                <w:spacing w:val="-4"/>
                <w:w w:val="108"/>
              </w:rPr>
              <w:t>t</w:t>
            </w:r>
            <w:r w:rsidRPr="00275E42">
              <w:rPr>
                <w:rStyle w:val="Hyperlink"/>
                <w:rFonts w:eastAsia="Segoe UI"/>
                <w:noProof/>
                <w:spacing w:val="-3"/>
                <w:w w:val="109"/>
              </w:rPr>
              <w:t>i</w:t>
            </w:r>
            <w:r w:rsidRPr="00275E42">
              <w:rPr>
                <w:rStyle w:val="Hyperlink"/>
                <w:rFonts w:eastAsia="Segoe UI"/>
                <w:noProof/>
                <w:spacing w:val="-2"/>
                <w:w w:val="101"/>
              </w:rPr>
              <w:t>o</w:t>
            </w:r>
            <w:r w:rsidRPr="00275E42">
              <w:rPr>
                <w:rStyle w:val="Hyperlink"/>
                <w:rFonts w:eastAsia="Segoe UI"/>
                <w:noProof/>
                <w:w w:val="103"/>
              </w:rPr>
              <w:t>n</w:t>
            </w:r>
            <w:r>
              <w:rPr>
                <w:noProof/>
                <w:webHidden/>
              </w:rPr>
              <w:tab/>
            </w:r>
            <w:r>
              <w:rPr>
                <w:noProof/>
                <w:webHidden/>
              </w:rPr>
              <w:fldChar w:fldCharType="begin"/>
            </w:r>
            <w:r>
              <w:rPr>
                <w:noProof/>
                <w:webHidden/>
              </w:rPr>
              <w:instrText xml:space="preserve"> PAGEREF _Toc442343163 \h </w:instrText>
            </w:r>
            <w:r>
              <w:rPr>
                <w:noProof/>
                <w:webHidden/>
              </w:rPr>
            </w:r>
          </w:ins>
          <w:r>
            <w:rPr>
              <w:noProof/>
              <w:webHidden/>
            </w:rPr>
            <w:fldChar w:fldCharType="separate"/>
          </w:r>
          <w:ins w:id="44" w:author="Zhang, James" w:date="2016-02-04T09:57:00Z">
            <w:r>
              <w:rPr>
                <w:noProof/>
                <w:webHidden/>
              </w:rPr>
              <w:t>10</w:t>
            </w:r>
            <w:r>
              <w:rPr>
                <w:noProof/>
                <w:webHidden/>
              </w:rPr>
              <w:fldChar w:fldCharType="end"/>
            </w:r>
            <w:r w:rsidRPr="00275E42">
              <w:rPr>
                <w:rStyle w:val="Hyperlink"/>
                <w:noProof/>
              </w:rPr>
              <w:fldChar w:fldCharType="end"/>
            </w:r>
          </w:ins>
        </w:p>
        <w:p w14:paraId="075C28D6" w14:textId="77777777" w:rsidR="004C5843" w:rsidRDefault="004C5843">
          <w:pPr>
            <w:pStyle w:val="TOC3"/>
            <w:tabs>
              <w:tab w:val="left" w:pos="1320"/>
              <w:tab w:val="right" w:leader="dot" w:pos="7730"/>
            </w:tabs>
            <w:rPr>
              <w:ins w:id="45" w:author="Zhang, James" w:date="2016-02-04T09:57:00Z"/>
              <w:rFonts w:eastAsiaTheme="minorEastAsia"/>
              <w:noProof/>
            </w:rPr>
          </w:pPr>
          <w:ins w:id="46"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"_Toc442343164"</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4.6.2</w:t>
            </w:r>
            <w:r>
              <w:rPr>
                <w:rFonts w:eastAsiaTheme="minorEastAsia"/>
                <w:noProof/>
              </w:rPr>
              <w:tab/>
            </w:r>
            <w:r w:rsidRPr="00275E42">
              <w:rPr>
                <w:rStyle w:val="Hyperlink"/>
                <w:rFonts w:eastAsia="Segoe UI"/>
                <w:noProof/>
                <w:spacing w:val="-1"/>
              </w:rPr>
              <w:t>E</w:t>
            </w:r>
            <w:r w:rsidRPr="00275E42">
              <w:rPr>
                <w:rStyle w:val="Hyperlink"/>
                <w:rFonts w:eastAsia="Segoe UI"/>
                <w:noProof/>
                <w:spacing w:val="-2"/>
              </w:rPr>
              <w:t>nt</w:t>
            </w:r>
            <w:r w:rsidRPr="00275E42">
              <w:rPr>
                <w:rStyle w:val="Hyperlink"/>
                <w:rFonts w:eastAsia="Segoe UI"/>
                <w:noProof/>
              </w:rPr>
              <w:t>er</w:t>
            </w:r>
            <w:r w:rsidRPr="00275E42">
              <w:rPr>
                <w:rStyle w:val="Hyperlink"/>
                <w:rFonts w:eastAsia="Segoe UI"/>
                <w:noProof/>
                <w:spacing w:val="-1"/>
              </w:rPr>
              <w:t>p</w:t>
            </w:r>
            <w:r w:rsidRPr="00275E42">
              <w:rPr>
                <w:rStyle w:val="Hyperlink"/>
                <w:rFonts w:eastAsia="Segoe UI"/>
                <w:noProof/>
              </w:rPr>
              <w:t>r</w:t>
            </w:r>
            <w:r w:rsidRPr="00275E42">
              <w:rPr>
                <w:rStyle w:val="Hyperlink"/>
                <w:rFonts w:eastAsia="Segoe UI"/>
                <w:noProof/>
                <w:spacing w:val="-2"/>
              </w:rPr>
              <w:t>i</w:t>
            </w:r>
            <w:r w:rsidRPr="00275E42">
              <w:rPr>
                <w:rStyle w:val="Hyperlink"/>
                <w:rFonts w:eastAsia="Segoe UI"/>
                <w:noProof/>
              </w:rPr>
              <w:t>se</w:t>
            </w:r>
            <w:r w:rsidRPr="00275E42">
              <w:rPr>
                <w:rStyle w:val="Hyperlink"/>
                <w:rFonts w:eastAsia="Segoe UI"/>
                <w:noProof/>
                <w:spacing w:val="32"/>
              </w:rPr>
              <w:t xml:space="preserve"> </w:t>
            </w:r>
            <w:r w:rsidRPr="00275E42">
              <w:rPr>
                <w:rStyle w:val="Hyperlink"/>
                <w:rFonts w:eastAsia="Segoe UI"/>
                <w:noProof/>
                <w:spacing w:val="2"/>
              </w:rPr>
              <w:t>e</w:t>
            </w:r>
            <w:r w:rsidRPr="00275E42">
              <w:rPr>
                <w:rStyle w:val="Hyperlink"/>
                <w:rFonts w:eastAsia="Segoe UI"/>
                <w:noProof/>
                <w:spacing w:val="-4"/>
                <w:w w:val="102"/>
              </w:rPr>
              <w:t>d</w:t>
            </w:r>
            <w:r w:rsidRPr="00275E42">
              <w:rPr>
                <w:rStyle w:val="Hyperlink"/>
                <w:rFonts w:eastAsia="Segoe UI"/>
                <w:noProof/>
                <w:spacing w:val="-3"/>
                <w:w w:val="109"/>
              </w:rPr>
              <w:t>i</w:t>
            </w:r>
            <w:r w:rsidRPr="00275E42">
              <w:rPr>
                <w:rStyle w:val="Hyperlink"/>
                <w:rFonts w:eastAsia="Segoe UI"/>
                <w:noProof/>
                <w:spacing w:val="-4"/>
                <w:w w:val="108"/>
              </w:rPr>
              <w:t>t</w:t>
            </w:r>
            <w:r w:rsidRPr="00275E42">
              <w:rPr>
                <w:rStyle w:val="Hyperlink"/>
                <w:rFonts w:eastAsia="Segoe UI"/>
                <w:noProof/>
                <w:spacing w:val="-3"/>
                <w:w w:val="109"/>
              </w:rPr>
              <w:t>i</w:t>
            </w:r>
            <w:r w:rsidRPr="00275E42">
              <w:rPr>
                <w:rStyle w:val="Hyperlink"/>
                <w:rFonts w:eastAsia="Segoe UI"/>
                <w:noProof/>
                <w:spacing w:val="-2"/>
                <w:w w:val="102"/>
              </w:rPr>
              <w:t>on</w:t>
            </w:r>
            <w:r>
              <w:rPr>
                <w:noProof/>
                <w:webHidden/>
              </w:rPr>
              <w:tab/>
            </w:r>
            <w:r>
              <w:rPr>
                <w:noProof/>
                <w:webHidden/>
              </w:rPr>
              <w:fldChar w:fldCharType="begin"/>
            </w:r>
            <w:r>
              <w:rPr>
                <w:noProof/>
                <w:webHidden/>
              </w:rPr>
              <w:instrText xml:space="preserve"> PAGEREF _Toc442343164 \h </w:instrText>
            </w:r>
            <w:r>
              <w:rPr>
                <w:noProof/>
                <w:webHidden/>
              </w:rPr>
            </w:r>
          </w:ins>
          <w:r>
            <w:rPr>
              <w:noProof/>
              <w:webHidden/>
            </w:rPr>
            <w:fldChar w:fldCharType="separate"/>
          </w:r>
          <w:ins w:id="47" w:author="Zhang, James" w:date="2016-02-04T09:57:00Z">
            <w:r>
              <w:rPr>
                <w:noProof/>
                <w:webHidden/>
              </w:rPr>
              <w:t>10</w:t>
            </w:r>
            <w:r>
              <w:rPr>
                <w:noProof/>
                <w:webHidden/>
              </w:rPr>
              <w:fldChar w:fldCharType="end"/>
            </w:r>
            <w:r w:rsidRPr="00275E42">
              <w:rPr>
                <w:rStyle w:val="Hyperlink"/>
                <w:noProof/>
              </w:rPr>
              <w:fldChar w:fldCharType="end"/>
            </w:r>
          </w:ins>
        </w:p>
        <w:p w14:paraId="7597530F" w14:textId="77777777" w:rsidR="004C5843" w:rsidRDefault="004C5843">
          <w:pPr>
            <w:pStyle w:val="TOC3"/>
            <w:tabs>
              <w:tab w:val="left" w:pos="1320"/>
              <w:tab w:val="right" w:leader="dot" w:pos="7730"/>
            </w:tabs>
            <w:rPr>
              <w:ins w:id="48" w:author="Zhang, James" w:date="2016-02-04T09:57:00Z"/>
              <w:rFonts w:eastAsiaTheme="minorEastAsia"/>
              <w:noProof/>
            </w:rPr>
          </w:pPr>
          <w:ins w:id="49"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"_Toc442343165"</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4.6.3</w:t>
            </w:r>
            <w:r>
              <w:rPr>
                <w:rFonts w:eastAsiaTheme="minorEastAsia"/>
                <w:noProof/>
              </w:rPr>
              <w:tab/>
            </w:r>
            <w:r w:rsidRPr="00275E42">
              <w:rPr>
                <w:rStyle w:val="Hyperlink"/>
                <w:rFonts w:eastAsia="Segoe UI"/>
                <w:noProof/>
              </w:rPr>
              <w:t>Comparison of Standard and Enterprise Edition</w:t>
            </w:r>
            <w:r>
              <w:rPr>
                <w:noProof/>
                <w:webHidden/>
              </w:rPr>
              <w:tab/>
            </w:r>
            <w:r>
              <w:rPr>
                <w:noProof/>
                <w:webHidden/>
              </w:rPr>
              <w:fldChar w:fldCharType="begin"/>
            </w:r>
            <w:r>
              <w:rPr>
                <w:noProof/>
                <w:webHidden/>
              </w:rPr>
              <w:instrText xml:space="preserve"> PAGEREF _Toc442343165 \h </w:instrText>
            </w:r>
            <w:r>
              <w:rPr>
                <w:noProof/>
                <w:webHidden/>
              </w:rPr>
            </w:r>
          </w:ins>
          <w:r>
            <w:rPr>
              <w:noProof/>
              <w:webHidden/>
            </w:rPr>
            <w:fldChar w:fldCharType="separate"/>
          </w:r>
          <w:ins w:id="50" w:author="Zhang, James" w:date="2016-02-04T09:57:00Z">
            <w:r>
              <w:rPr>
                <w:noProof/>
                <w:webHidden/>
              </w:rPr>
              <w:t>10</w:t>
            </w:r>
            <w:r>
              <w:rPr>
                <w:noProof/>
                <w:webHidden/>
              </w:rPr>
              <w:fldChar w:fldCharType="end"/>
            </w:r>
            <w:r w:rsidRPr="00275E42">
              <w:rPr>
                <w:rStyle w:val="Hyperlink"/>
                <w:noProof/>
              </w:rPr>
              <w:fldChar w:fldCharType="end"/>
            </w:r>
          </w:ins>
        </w:p>
        <w:p w14:paraId="495A64EE" w14:textId="77777777" w:rsidR="004C5843" w:rsidRDefault="004C5843">
          <w:pPr>
            <w:pStyle w:val="TOC1"/>
            <w:tabs>
              <w:tab w:val="left" w:pos="440"/>
              <w:tab w:val="right" w:leader="dot" w:pos="7730"/>
            </w:tabs>
            <w:rPr>
              <w:ins w:id="51" w:author="Zhang, James" w:date="2016-02-04T09:57:00Z"/>
              <w:rFonts w:eastAsiaTheme="minorEastAsia"/>
              <w:noProof/>
            </w:rPr>
          </w:pPr>
          <w:ins w:id="52"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"_Toc442343166"</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5</w:t>
            </w:r>
            <w:r>
              <w:rPr>
                <w:rFonts w:eastAsiaTheme="minorEastAsia"/>
                <w:noProof/>
              </w:rPr>
              <w:tab/>
            </w:r>
            <w:r w:rsidRPr="00275E42">
              <w:rPr>
                <w:rStyle w:val="Hyperlink"/>
                <w:rFonts w:eastAsia="Segoe UI"/>
                <w:noProof/>
                <w:spacing w:val="-1"/>
              </w:rPr>
              <w:t>H</w:t>
            </w:r>
            <w:r w:rsidRPr="00275E42">
              <w:rPr>
                <w:rStyle w:val="Hyperlink"/>
                <w:rFonts w:eastAsia="Segoe UI"/>
                <w:noProof/>
              </w:rPr>
              <w:t>a</w:t>
            </w:r>
            <w:r w:rsidRPr="00275E42">
              <w:rPr>
                <w:rStyle w:val="Hyperlink"/>
                <w:rFonts w:eastAsia="Segoe UI"/>
                <w:noProof/>
                <w:spacing w:val="2"/>
              </w:rPr>
              <w:t>r</w:t>
            </w:r>
            <w:r w:rsidRPr="00275E42">
              <w:rPr>
                <w:rStyle w:val="Hyperlink"/>
                <w:rFonts w:eastAsia="Segoe UI"/>
                <w:noProof/>
                <w:spacing w:val="-1"/>
              </w:rPr>
              <w:t>d</w:t>
            </w:r>
            <w:r w:rsidRPr="00275E42">
              <w:rPr>
                <w:rStyle w:val="Hyperlink"/>
                <w:rFonts w:eastAsia="Segoe UI"/>
                <w:noProof/>
                <w:spacing w:val="-2"/>
              </w:rPr>
              <w:t>w</w:t>
            </w:r>
            <w:r w:rsidRPr="00275E42">
              <w:rPr>
                <w:rStyle w:val="Hyperlink"/>
                <w:rFonts w:eastAsia="Segoe UI"/>
                <w:noProof/>
              </w:rPr>
              <w:t>a</w:t>
            </w:r>
            <w:r w:rsidRPr="00275E42">
              <w:rPr>
                <w:rStyle w:val="Hyperlink"/>
                <w:rFonts w:eastAsia="Segoe UI"/>
                <w:noProof/>
                <w:spacing w:val="1"/>
              </w:rPr>
              <w:t>r</w:t>
            </w:r>
            <w:r w:rsidRPr="00275E42">
              <w:rPr>
                <w:rStyle w:val="Hyperlink"/>
                <w:rFonts w:eastAsia="Segoe UI"/>
                <w:noProof/>
              </w:rPr>
              <w:t>e</w:t>
            </w:r>
            <w:r w:rsidRPr="00275E42">
              <w:rPr>
                <w:rStyle w:val="Hyperlink"/>
                <w:rFonts w:eastAsia="Segoe UI"/>
                <w:noProof/>
                <w:spacing w:val="-2"/>
              </w:rPr>
              <w:t xml:space="preserve"> </w:t>
            </w:r>
            <w:r w:rsidRPr="00275E42">
              <w:rPr>
                <w:rStyle w:val="Hyperlink"/>
                <w:rFonts w:eastAsia="Segoe UI"/>
                <w:noProof/>
              </w:rPr>
              <w:t>and s</w:t>
            </w:r>
            <w:r w:rsidRPr="00275E42">
              <w:rPr>
                <w:rStyle w:val="Hyperlink"/>
                <w:rFonts w:eastAsia="Segoe UI"/>
                <w:noProof/>
                <w:spacing w:val="-1"/>
              </w:rPr>
              <w:t>o</w:t>
            </w:r>
            <w:r w:rsidRPr="00275E42">
              <w:rPr>
                <w:rStyle w:val="Hyperlink"/>
                <w:rFonts w:eastAsia="Segoe UI"/>
                <w:noProof/>
                <w:spacing w:val="6"/>
              </w:rPr>
              <w:t>ft</w:t>
            </w:r>
            <w:r w:rsidRPr="00275E42">
              <w:rPr>
                <w:rStyle w:val="Hyperlink"/>
                <w:rFonts w:eastAsia="Segoe UI"/>
                <w:noProof/>
                <w:spacing w:val="-2"/>
              </w:rPr>
              <w:t>w</w:t>
            </w:r>
            <w:r w:rsidRPr="00275E42">
              <w:rPr>
                <w:rStyle w:val="Hyperlink"/>
                <w:rFonts w:eastAsia="Segoe UI"/>
                <w:noProof/>
              </w:rPr>
              <w:t>a</w:t>
            </w:r>
            <w:r w:rsidRPr="00275E42">
              <w:rPr>
                <w:rStyle w:val="Hyperlink"/>
                <w:rFonts w:eastAsia="Segoe UI"/>
                <w:noProof/>
                <w:spacing w:val="1"/>
              </w:rPr>
              <w:t>r</w:t>
            </w:r>
            <w:r w:rsidRPr="00275E42">
              <w:rPr>
                <w:rStyle w:val="Hyperlink"/>
                <w:rFonts w:eastAsia="Segoe UI"/>
                <w:noProof/>
              </w:rPr>
              <w:t>e</w:t>
            </w:r>
            <w:r w:rsidRPr="00275E42">
              <w:rPr>
                <w:rStyle w:val="Hyperlink"/>
                <w:rFonts w:eastAsia="Segoe UI"/>
                <w:noProof/>
                <w:spacing w:val="-6"/>
              </w:rPr>
              <w:t xml:space="preserve"> </w:t>
            </w:r>
            <w:r w:rsidRPr="00275E42">
              <w:rPr>
                <w:rStyle w:val="Hyperlink"/>
                <w:rFonts w:eastAsia="Segoe UI"/>
                <w:noProof/>
                <w:spacing w:val="1"/>
              </w:rPr>
              <w:t>r</w:t>
            </w:r>
            <w:r w:rsidRPr="00275E42">
              <w:rPr>
                <w:rStyle w:val="Hyperlink"/>
                <w:rFonts w:eastAsia="Segoe UI"/>
                <w:noProof/>
                <w:spacing w:val="2"/>
              </w:rPr>
              <w:t>e</w:t>
            </w:r>
            <w:r w:rsidRPr="00275E42">
              <w:rPr>
                <w:rStyle w:val="Hyperlink"/>
                <w:rFonts w:eastAsia="Segoe UI"/>
                <w:noProof/>
              </w:rPr>
              <w:t>q</w:t>
            </w:r>
            <w:r w:rsidRPr="00275E42">
              <w:rPr>
                <w:rStyle w:val="Hyperlink"/>
                <w:rFonts w:eastAsia="Segoe UI"/>
                <w:noProof/>
                <w:spacing w:val="-1"/>
              </w:rPr>
              <w:t>ui</w:t>
            </w:r>
            <w:r w:rsidRPr="00275E42">
              <w:rPr>
                <w:rStyle w:val="Hyperlink"/>
                <w:rFonts w:eastAsia="Segoe UI"/>
                <w:noProof/>
                <w:spacing w:val="1"/>
              </w:rPr>
              <w:t>r</w:t>
            </w:r>
            <w:r w:rsidRPr="00275E42">
              <w:rPr>
                <w:rStyle w:val="Hyperlink"/>
                <w:rFonts w:eastAsia="Segoe UI"/>
                <w:noProof/>
                <w:spacing w:val="2"/>
              </w:rPr>
              <w:t>e</w:t>
            </w:r>
            <w:r w:rsidRPr="00275E42">
              <w:rPr>
                <w:rStyle w:val="Hyperlink"/>
                <w:rFonts w:eastAsia="Segoe UI"/>
                <w:noProof/>
              </w:rPr>
              <w:t>m</w:t>
            </w:r>
            <w:r w:rsidRPr="00275E42">
              <w:rPr>
                <w:rStyle w:val="Hyperlink"/>
                <w:rFonts w:eastAsia="Segoe UI"/>
                <w:noProof/>
                <w:spacing w:val="2"/>
              </w:rPr>
              <w:t>e</w:t>
            </w:r>
            <w:r w:rsidRPr="00275E42">
              <w:rPr>
                <w:rStyle w:val="Hyperlink"/>
                <w:rFonts w:eastAsia="Segoe UI"/>
                <w:noProof/>
                <w:spacing w:val="-2"/>
              </w:rPr>
              <w:t>n</w:t>
            </w:r>
            <w:r w:rsidRPr="00275E42">
              <w:rPr>
                <w:rStyle w:val="Hyperlink"/>
                <w:rFonts w:eastAsia="Segoe UI"/>
                <w:noProof/>
                <w:spacing w:val="3"/>
              </w:rPr>
              <w:t>t</w:t>
            </w:r>
            <w:r w:rsidRPr="00275E42">
              <w:rPr>
                <w:rStyle w:val="Hyperlink"/>
                <w:rFonts w:eastAsia="Segoe UI"/>
                <w:noProof/>
              </w:rPr>
              <w:t>s</w:t>
            </w:r>
            <w:r>
              <w:rPr>
                <w:noProof/>
                <w:webHidden/>
              </w:rPr>
              <w:tab/>
            </w:r>
            <w:r>
              <w:rPr>
                <w:noProof/>
                <w:webHidden/>
              </w:rPr>
              <w:fldChar w:fldCharType="begin"/>
            </w:r>
            <w:r>
              <w:rPr>
                <w:noProof/>
                <w:webHidden/>
              </w:rPr>
              <w:instrText xml:space="preserve"> PAGEREF _Toc442343166 \h </w:instrText>
            </w:r>
            <w:r>
              <w:rPr>
                <w:noProof/>
                <w:webHidden/>
              </w:rPr>
            </w:r>
          </w:ins>
          <w:r>
            <w:rPr>
              <w:noProof/>
              <w:webHidden/>
            </w:rPr>
            <w:fldChar w:fldCharType="separate"/>
          </w:r>
          <w:ins w:id="53" w:author="Zhang, James" w:date="2016-02-04T09:57:00Z">
            <w:r>
              <w:rPr>
                <w:noProof/>
                <w:webHidden/>
              </w:rPr>
              <w:t>12</w:t>
            </w:r>
            <w:r>
              <w:rPr>
                <w:noProof/>
                <w:webHidden/>
              </w:rPr>
              <w:fldChar w:fldCharType="end"/>
            </w:r>
            <w:r w:rsidRPr="00275E42">
              <w:rPr>
                <w:rStyle w:val="Hyperlink"/>
                <w:noProof/>
              </w:rPr>
              <w:fldChar w:fldCharType="end"/>
            </w:r>
          </w:ins>
        </w:p>
        <w:p w14:paraId="2BDEC951" w14:textId="77777777" w:rsidR="004C5843" w:rsidRDefault="004C5843">
          <w:pPr>
            <w:pStyle w:val="TOC1"/>
            <w:tabs>
              <w:tab w:val="left" w:pos="440"/>
              <w:tab w:val="right" w:leader="dot" w:pos="7730"/>
            </w:tabs>
            <w:rPr>
              <w:ins w:id="54" w:author="Zhang, James" w:date="2016-02-04T09:57:00Z"/>
              <w:rFonts w:eastAsiaTheme="minorEastAsia"/>
              <w:noProof/>
            </w:rPr>
          </w:pPr>
          <w:ins w:id="55"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"_Toc442343167"</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w:t>
            </w:r>
            <w:r>
              <w:rPr>
                <w:rFonts w:eastAsiaTheme="minorEastAsia"/>
                <w:noProof/>
              </w:rPr>
              <w:tab/>
            </w:r>
            <w:r w:rsidRPr="00275E42">
              <w:rPr>
                <w:rStyle w:val="Hyperlink"/>
                <w:rFonts w:eastAsia="Segoe UI"/>
                <w:noProof/>
              </w:rPr>
              <w:t>Mi</w:t>
            </w:r>
            <w:r w:rsidRPr="00275E42">
              <w:rPr>
                <w:rStyle w:val="Hyperlink"/>
                <w:rFonts w:eastAsia="Segoe UI"/>
                <w:noProof/>
                <w:spacing w:val="-1"/>
              </w:rPr>
              <w:t>g</w:t>
            </w:r>
            <w:r w:rsidRPr="00275E42">
              <w:rPr>
                <w:rStyle w:val="Hyperlink"/>
                <w:rFonts w:eastAsia="Segoe UI"/>
                <w:noProof/>
                <w:spacing w:val="-2"/>
              </w:rPr>
              <w:t>ra</w:t>
            </w:r>
            <w:r w:rsidRPr="00275E42">
              <w:rPr>
                <w:rStyle w:val="Hyperlink"/>
                <w:rFonts w:eastAsia="Segoe UI"/>
                <w:noProof/>
                <w:spacing w:val="1"/>
              </w:rPr>
              <w:t>t</w:t>
            </w:r>
            <w:r w:rsidRPr="00275E42">
              <w:rPr>
                <w:rStyle w:val="Hyperlink"/>
                <w:rFonts w:eastAsia="Segoe UI"/>
                <w:noProof/>
                <w:spacing w:val="-1"/>
              </w:rPr>
              <w:t>io</w:t>
            </w:r>
            <w:r w:rsidRPr="00275E42">
              <w:rPr>
                <w:rStyle w:val="Hyperlink"/>
                <w:rFonts w:eastAsia="Segoe UI"/>
                <w:noProof/>
              </w:rPr>
              <w:t>n</w:t>
            </w:r>
            <w:r w:rsidRPr="00275E42">
              <w:rPr>
                <w:rStyle w:val="Hyperlink"/>
                <w:rFonts w:eastAsia="Segoe UI"/>
                <w:noProof/>
                <w:spacing w:val="-5"/>
              </w:rPr>
              <w:t xml:space="preserve">, </w:t>
            </w:r>
            <w:r w:rsidRPr="00275E42">
              <w:rPr>
                <w:rStyle w:val="Hyperlink"/>
                <w:rFonts w:eastAsia="Segoe UI"/>
                <w:noProof/>
                <w:spacing w:val="-1"/>
              </w:rPr>
              <w:t>u</w:t>
            </w:r>
            <w:r w:rsidRPr="00275E42">
              <w:rPr>
                <w:rStyle w:val="Hyperlink"/>
                <w:rFonts w:eastAsia="Segoe UI"/>
                <w:noProof/>
                <w:spacing w:val="1"/>
              </w:rPr>
              <w:t>p</w:t>
            </w:r>
            <w:r w:rsidRPr="00275E42">
              <w:rPr>
                <w:rStyle w:val="Hyperlink"/>
                <w:rFonts w:eastAsia="Segoe UI"/>
                <w:noProof/>
                <w:spacing w:val="-1"/>
              </w:rPr>
              <w:t>g</w:t>
            </w:r>
            <w:r w:rsidRPr="00275E42">
              <w:rPr>
                <w:rStyle w:val="Hyperlink"/>
                <w:rFonts w:eastAsia="Segoe UI"/>
                <w:noProof/>
                <w:spacing w:val="-2"/>
              </w:rPr>
              <w:t>r</w:t>
            </w:r>
            <w:r w:rsidRPr="00275E42">
              <w:rPr>
                <w:rStyle w:val="Hyperlink"/>
                <w:rFonts w:eastAsia="Segoe UI"/>
                <w:noProof/>
              </w:rPr>
              <w:t>ad</w:t>
            </w:r>
            <w:r w:rsidRPr="00275E42">
              <w:rPr>
                <w:rStyle w:val="Hyperlink"/>
                <w:rFonts w:eastAsia="Segoe UI"/>
                <w:noProof/>
                <w:spacing w:val="-1"/>
              </w:rPr>
              <w:t xml:space="preserve">e and consolidation </w:t>
            </w:r>
            <w:r w:rsidRPr="00275E42">
              <w:rPr>
                <w:rStyle w:val="Hyperlink"/>
                <w:rFonts w:eastAsia="Segoe UI"/>
                <w:noProof/>
                <w:spacing w:val="-2"/>
              </w:rPr>
              <w:t>s</w:t>
            </w:r>
            <w:r w:rsidRPr="00275E42">
              <w:rPr>
                <w:rStyle w:val="Hyperlink"/>
                <w:rFonts w:eastAsia="Segoe UI"/>
                <w:noProof/>
                <w:spacing w:val="3"/>
              </w:rPr>
              <w:t>t</w:t>
            </w:r>
            <w:r w:rsidRPr="00275E42">
              <w:rPr>
                <w:rStyle w:val="Hyperlink"/>
                <w:rFonts w:eastAsia="Segoe UI"/>
                <w:noProof/>
                <w:spacing w:val="-2"/>
              </w:rPr>
              <w:t>ra</w:t>
            </w:r>
            <w:r w:rsidRPr="00275E42">
              <w:rPr>
                <w:rStyle w:val="Hyperlink"/>
                <w:rFonts w:eastAsia="Segoe UI"/>
                <w:noProof/>
                <w:spacing w:val="-1"/>
              </w:rPr>
              <w:t>t</w:t>
            </w:r>
            <w:r w:rsidRPr="00275E42">
              <w:rPr>
                <w:rStyle w:val="Hyperlink"/>
                <w:rFonts w:eastAsia="Segoe UI"/>
                <w:noProof/>
                <w:spacing w:val="2"/>
              </w:rPr>
              <w:t>e</w:t>
            </w:r>
            <w:r w:rsidRPr="00275E42">
              <w:rPr>
                <w:rStyle w:val="Hyperlink"/>
                <w:rFonts w:eastAsia="Segoe UI"/>
                <w:noProof/>
                <w:spacing w:val="-1"/>
              </w:rPr>
              <w:t>gi</w:t>
            </w:r>
            <w:r w:rsidRPr="00275E42">
              <w:rPr>
                <w:rStyle w:val="Hyperlink"/>
                <w:rFonts w:eastAsia="Segoe UI"/>
                <w:noProof/>
                <w:spacing w:val="1"/>
              </w:rPr>
              <w:t>e</w:t>
            </w:r>
            <w:r w:rsidRPr="00275E42">
              <w:rPr>
                <w:rStyle w:val="Hyperlink"/>
                <w:rFonts w:eastAsia="Segoe UI"/>
                <w:noProof/>
              </w:rPr>
              <w:t>s</w:t>
            </w:r>
            <w:r>
              <w:rPr>
                <w:noProof/>
                <w:webHidden/>
              </w:rPr>
              <w:tab/>
            </w:r>
            <w:r>
              <w:rPr>
                <w:noProof/>
                <w:webHidden/>
              </w:rPr>
              <w:fldChar w:fldCharType="begin"/>
            </w:r>
            <w:r>
              <w:rPr>
                <w:noProof/>
                <w:webHidden/>
              </w:rPr>
              <w:instrText xml:space="preserve"> PAGEREF _Toc442343167 \h </w:instrText>
            </w:r>
            <w:r>
              <w:rPr>
                <w:noProof/>
                <w:webHidden/>
              </w:rPr>
            </w:r>
          </w:ins>
          <w:r>
            <w:rPr>
              <w:noProof/>
              <w:webHidden/>
            </w:rPr>
            <w:fldChar w:fldCharType="separate"/>
          </w:r>
          <w:ins w:id="56" w:author="Zhang, James" w:date="2016-02-04T09:57:00Z">
            <w:r>
              <w:rPr>
                <w:noProof/>
                <w:webHidden/>
              </w:rPr>
              <w:t>12</w:t>
            </w:r>
            <w:r>
              <w:rPr>
                <w:noProof/>
                <w:webHidden/>
              </w:rPr>
              <w:fldChar w:fldCharType="end"/>
            </w:r>
            <w:r w:rsidRPr="00275E42">
              <w:rPr>
                <w:rStyle w:val="Hyperlink"/>
                <w:noProof/>
              </w:rPr>
              <w:fldChar w:fldCharType="end"/>
            </w:r>
          </w:ins>
        </w:p>
        <w:p w14:paraId="1CDDED83" w14:textId="77777777" w:rsidR="004C5843" w:rsidRDefault="004C5843">
          <w:pPr>
            <w:pStyle w:val="TOC2"/>
            <w:tabs>
              <w:tab w:val="left" w:pos="880"/>
              <w:tab w:val="right" w:leader="dot" w:pos="7730"/>
            </w:tabs>
            <w:rPr>
              <w:ins w:id="57" w:author="Zhang, James" w:date="2016-02-04T09:57:00Z"/>
              <w:rFonts w:eastAsiaTheme="minorEastAsia"/>
              <w:noProof/>
            </w:rPr>
          </w:pPr>
          <w:ins w:id="58"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"_Toc442343169"</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6.1</w:t>
            </w:r>
            <w:r>
              <w:rPr>
                <w:rFonts w:eastAsiaTheme="minorEastAsia"/>
                <w:noProof/>
              </w:rPr>
              <w:tab/>
            </w:r>
            <w:r w:rsidRPr="00275E42">
              <w:rPr>
                <w:rStyle w:val="Hyperlink"/>
                <w:rFonts w:eastAsia="Segoe UI"/>
                <w:noProof/>
                <w:spacing w:val="-3"/>
              </w:rPr>
              <w:t>S</w:t>
            </w:r>
            <w:r w:rsidRPr="00275E42">
              <w:rPr>
                <w:rStyle w:val="Hyperlink"/>
                <w:rFonts w:eastAsia="Segoe UI"/>
                <w:noProof/>
              </w:rPr>
              <w:t>id</w:t>
            </w:r>
            <w:r w:rsidRPr="00275E42">
              <w:rPr>
                <w:rStyle w:val="Hyperlink"/>
                <w:rFonts w:eastAsia="Segoe UI"/>
                <w:noProof/>
                <w:spacing w:val="2"/>
              </w:rPr>
              <w:t>e</w:t>
            </w:r>
            <w:r w:rsidRPr="00275E42">
              <w:rPr>
                <w:rStyle w:val="Hyperlink"/>
                <w:rFonts w:eastAsia="Segoe UI"/>
                <w:noProof/>
                <w:spacing w:val="-3"/>
              </w:rPr>
              <w:t>-b</w:t>
            </w:r>
            <w:r w:rsidRPr="00275E42">
              <w:rPr>
                <w:rStyle w:val="Hyperlink"/>
                <w:rFonts w:eastAsia="Segoe UI"/>
                <w:noProof/>
                <w:spacing w:val="-6"/>
              </w:rPr>
              <w:t>y</w:t>
            </w:r>
            <w:r w:rsidRPr="00275E42">
              <w:rPr>
                <w:rStyle w:val="Hyperlink"/>
                <w:rFonts w:eastAsia="Segoe UI"/>
                <w:noProof/>
              </w:rPr>
              <w:t>-side</w:t>
            </w:r>
            <w:r w:rsidRPr="00275E42">
              <w:rPr>
                <w:rStyle w:val="Hyperlink"/>
                <w:rFonts w:eastAsia="Segoe UI"/>
                <w:noProof/>
                <w:spacing w:val="20"/>
              </w:rPr>
              <w:t xml:space="preserve"> </w:t>
            </w:r>
            <w:r w:rsidRPr="00275E42">
              <w:rPr>
                <w:rStyle w:val="Hyperlink"/>
                <w:rFonts w:eastAsia="Segoe UI"/>
                <w:noProof/>
                <w:spacing w:val="-3"/>
                <w:w w:val="103"/>
              </w:rPr>
              <w:t>m</w:t>
            </w:r>
            <w:r w:rsidRPr="00275E42">
              <w:rPr>
                <w:rStyle w:val="Hyperlink"/>
                <w:rFonts w:eastAsia="Segoe UI"/>
                <w:noProof/>
                <w:w w:val="104"/>
              </w:rPr>
              <w:t>i</w:t>
            </w:r>
            <w:r w:rsidRPr="00275E42">
              <w:rPr>
                <w:rStyle w:val="Hyperlink"/>
                <w:rFonts w:eastAsia="Segoe UI"/>
                <w:noProof/>
                <w:spacing w:val="-4"/>
                <w:w w:val="104"/>
              </w:rPr>
              <w:t>g</w:t>
            </w:r>
            <w:r w:rsidRPr="00275E42">
              <w:rPr>
                <w:rStyle w:val="Hyperlink"/>
                <w:rFonts w:eastAsia="Segoe UI"/>
                <w:noProof/>
                <w:spacing w:val="-1"/>
                <w:w w:val="106"/>
              </w:rPr>
              <w:t>r</w:t>
            </w:r>
            <w:r w:rsidRPr="00275E42">
              <w:rPr>
                <w:rStyle w:val="Hyperlink"/>
                <w:rFonts w:eastAsia="Segoe UI"/>
                <w:noProof/>
                <w:spacing w:val="-1"/>
                <w:w w:val="99"/>
              </w:rPr>
              <w:t>a</w:t>
            </w:r>
            <w:r w:rsidRPr="00275E42">
              <w:rPr>
                <w:rStyle w:val="Hyperlink"/>
                <w:rFonts w:eastAsia="Segoe UI"/>
                <w:noProof/>
                <w:spacing w:val="-4"/>
                <w:w w:val="108"/>
              </w:rPr>
              <w:t>t</w:t>
            </w:r>
            <w:r w:rsidRPr="00275E42">
              <w:rPr>
                <w:rStyle w:val="Hyperlink"/>
                <w:rFonts w:eastAsia="Segoe UI"/>
                <w:noProof/>
                <w:spacing w:val="-3"/>
                <w:w w:val="109"/>
              </w:rPr>
              <w:t>i</w:t>
            </w:r>
            <w:r w:rsidRPr="00275E42">
              <w:rPr>
                <w:rStyle w:val="Hyperlink"/>
                <w:rFonts w:eastAsia="Segoe UI"/>
                <w:noProof/>
                <w:w w:val="101"/>
              </w:rPr>
              <w:t>o</w:t>
            </w:r>
            <w:r w:rsidRPr="00275E42">
              <w:rPr>
                <w:rStyle w:val="Hyperlink"/>
                <w:rFonts w:eastAsia="Segoe UI"/>
                <w:noProof/>
                <w:w w:val="103"/>
              </w:rPr>
              <w:t>n</w:t>
            </w:r>
            <w:r>
              <w:rPr>
                <w:noProof/>
                <w:webHidden/>
              </w:rPr>
              <w:tab/>
            </w:r>
            <w:r>
              <w:rPr>
                <w:noProof/>
                <w:webHidden/>
              </w:rPr>
              <w:fldChar w:fldCharType="begin"/>
            </w:r>
            <w:r>
              <w:rPr>
                <w:noProof/>
                <w:webHidden/>
              </w:rPr>
              <w:instrText xml:space="preserve"> PAGEREF _Toc442343169 \h </w:instrText>
            </w:r>
            <w:r>
              <w:rPr>
                <w:noProof/>
                <w:webHidden/>
              </w:rPr>
            </w:r>
          </w:ins>
          <w:r>
            <w:rPr>
              <w:noProof/>
              <w:webHidden/>
            </w:rPr>
            <w:fldChar w:fldCharType="separate"/>
          </w:r>
          <w:ins w:id="59" w:author="Zhang, James" w:date="2016-02-04T09:57:00Z">
            <w:r>
              <w:rPr>
                <w:noProof/>
                <w:webHidden/>
              </w:rPr>
              <w:t>12</w:t>
            </w:r>
            <w:r>
              <w:rPr>
                <w:noProof/>
                <w:webHidden/>
              </w:rPr>
              <w:fldChar w:fldCharType="end"/>
            </w:r>
            <w:r w:rsidRPr="00275E42">
              <w:rPr>
                <w:rStyle w:val="Hyperlink"/>
                <w:noProof/>
              </w:rPr>
              <w:fldChar w:fldCharType="end"/>
            </w:r>
          </w:ins>
        </w:p>
        <w:p w14:paraId="08ED8034" w14:textId="77777777" w:rsidR="004C5843" w:rsidRDefault="004C5843">
          <w:pPr>
            <w:pStyle w:val="TOC3"/>
            <w:tabs>
              <w:tab w:val="left" w:pos="1320"/>
              <w:tab w:val="right" w:leader="dot" w:pos="7730"/>
            </w:tabs>
            <w:rPr>
              <w:ins w:id="60" w:author="Zhang, James" w:date="2016-02-04T09:57:00Z"/>
              <w:rFonts w:eastAsiaTheme="minorEastAsia"/>
              <w:noProof/>
            </w:rPr>
          </w:pPr>
          <w:ins w:id="61"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"_Toc442343170"</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6.1.1</w:t>
            </w:r>
            <w:r>
              <w:rPr>
                <w:rFonts w:eastAsiaTheme="minorEastAsia"/>
                <w:noProof/>
              </w:rPr>
              <w:tab/>
            </w:r>
            <w:r w:rsidRPr="00275E42">
              <w:rPr>
                <w:rStyle w:val="Hyperlink"/>
                <w:rFonts w:eastAsia="Segoe UI"/>
                <w:noProof/>
                <w:spacing w:val="-2"/>
              </w:rPr>
              <w:t>S</w:t>
            </w:r>
            <w:r w:rsidRPr="00275E42">
              <w:rPr>
                <w:rStyle w:val="Hyperlink"/>
                <w:rFonts w:eastAsia="Segoe UI"/>
                <w:noProof/>
              </w:rPr>
              <w:t>id</w:t>
            </w:r>
            <w:r w:rsidRPr="00275E42">
              <w:rPr>
                <w:rStyle w:val="Hyperlink"/>
                <w:rFonts w:eastAsia="Segoe UI"/>
                <w:noProof/>
                <w:spacing w:val="2"/>
              </w:rPr>
              <w:t>e</w:t>
            </w:r>
            <w:r w:rsidRPr="00275E42">
              <w:rPr>
                <w:rStyle w:val="Hyperlink"/>
                <w:rFonts w:eastAsia="Segoe UI"/>
                <w:noProof/>
                <w:spacing w:val="-2"/>
              </w:rPr>
              <w:t>-b</w:t>
            </w:r>
            <w:r w:rsidRPr="00275E42">
              <w:rPr>
                <w:rStyle w:val="Hyperlink"/>
                <w:rFonts w:eastAsia="Segoe UI"/>
                <w:noProof/>
                <w:spacing w:val="-4"/>
              </w:rPr>
              <w:t>y</w:t>
            </w:r>
            <w:r w:rsidRPr="00275E42">
              <w:rPr>
                <w:rStyle w:val="Hyperlink"/>
                <w:rFonts w:eastAsia="Segoe UI"/>
                <w:noProof/>
              </w:rPr>
              <w:t>-side</w:t>
            </w:r>
            <w:r w:rsidRPr="00275E42">
              <w:rPr>
                <w:rStyle w:val="Hyperlink"/>
                <w:rFonts w:eastAsia="Segoe UI"/>
                <w:noProof/>
                <w:spacing w:val="14"/>
              </w:rPr>
              <w:t xml:space="preserve"> </w:t>
            </w:r>
            <w:r w:rsidRPr="00275E42">
              <w:rPr>
                <w:rStyle w:val="Hyperlink"/>
                <w:rFonts w:eastAsia="Segoe UI"/>
                <w:noProof/>
                <w:spacing w:val="-2"/>
              </w:rPr>
              <w:t>m</w:t>
            </w:r>
            <w:r w:rsidRPr="00275E42">
              <w:rPr>
                <w:rStyle w:val="Hyperlink"/>
                <w:rFonts w:eastAsia="Segoe UI"/>
                <w:noProof/>
              </w:rPr>
              <w:t>i</w:t>
            </w:r>
            <w:r w:rsidRPr="00275E42">
              <w:rPr>
                <w:rStyle w:val="Hyperlink"/>
                <w:rFonts w:eastAsia="Segoe UI"/>
                <w:noProof/>
                <w:spacing w:val="-3"/>
              </w:rPr>
              <w:t>g</w:t>
            </w:r>
            <w:r w:rsidRPr="00275E42">
              <w:rPr>
                <w:rStyle w:val="Hyperlink"/>
                <w:rFonts w:eastAsia="Segoe UI"/>
                <w:noProof/>
              </w:rPr>
              <w:t>ra</w:t>
            </w:r>
            <w:r w:rsidRPr="00275E42">
              <w:rPr>
                <w:rStyle w:val="Hyperlink"/>
                <w:rFonts w:eastAsia="Segoe UI"/>
                <w:noProof/>
                <w:spacing w:val="-2"/>
              </w:rPr>
              <w:t>ti</w:t>
            </w:r>
            <w:r w:rsidRPr="00275E42">
              <w:rPr>
                <w:rStyle w:val="Hyperlink"/>
                <w:rFonts w:eastAsia="Segoe UI"/>
                <w:noProof/>
              </w:rPr>
              <w:t>on</w:t>
            </w:r>
            <w:r w:rsidRPr="00275E42">
              <w:rPr>
                <w:rStyle w:val="Hyperlink"/>
                <w:rFonts w:eastAsia="Segoe UI"/>
                <w:noProof/>
                <w:spacing w:val="34"/>
              </w:rPr>
              <w:t xml:space="preserve"> </w:t>
            </w:r>
            <w:r w:rsidRPr="00275E42">
              <w:rPr>
                <w:rStyle w:val="Hyperlink"/>
                <w:rFonts w:eastAsia="Segoe UI"/>
                <w:noProof/>
              </w:rPr>
              <w:t>p</w:t>
            </w:r>
            <w:r w:rsidRPr="00275E42">
              <w:rPr>
                <w:rStyle w:val="Hyperlink"/>
                <w:rFonts w:eastAsia="Segoe UI"/>
                <w:noProof/>
                <w:spacing w:val="1"/>
              </w:rPr>
              <w:t>r</w:t>
            </w:r>
            <w:r w:rsidRPr="00275E42">
              <w:rPr>
                <w:rStyle w:val="Hyperlink"/>
                <w:rFonts w:eastAsia="Segoe UI"/>
                <w:noProof/>
              </w:rPr>
              <w:t>os</w:t>
            </w:r>
            <w:r w:rsidRPr="00275E42">
              <w:rPr>
                <w:rStyle w:val="Hyperlink"/>
                <w:rFonts w:eastAsia="Segoe UI"/>
                <w:noProof/>
                <w:spacing w:val="5"/>
              </w:rPr>
              <w:t xml:space="preserve"> </w:t>
            </w:r>
            <w:r w:rsidRPr="00275E42">
              <w:rPr>
                <w:rStyle w:val="Hyperlink"/>
                <w:rFonts w:eastAsia="Segoe UI"/>
                <w:noProof/>
              </w:rPr>
              <w:t>and</w:t>
            </w:r>
            <w:r w:rsidRPr="00275E42">
              <w:rPr>
                <w:rStyle w:val="Hyperlink"/>
                <w:rFonts w:eastAsia="Segoe UI"/>
                <w:noProof/>
                <w:spacing w:val="5"/>
              </w:rPr>
              <w:t xml:space="preserve"> </w:t>
            </w:r>
            <w:r w:rsidRPr="00275E42">
              <w:rPr>
                <w:rStyle w:val="Hyperlink"/>
                <w:rFonts w:eastAsia="Segoe UI"/>
                <w:noProof/>
                <w:w w:val="101"/>
              </w:rPr>
              <w:t>c</w:t>
            </w:r>
            <w:r w:rsidRPr="00275E42">
              <w:rPr>
                <w:rStyle w:val="Hyperlink"/>
                <w:rFonts w:eastAsia="Segoe UI"/>
                <w:noProof/>
                <w:w w:val="102"/>
              </w:rPr>
              <w:t>o</w:t>
            </w:r>
            <w:r w:rsidRPr="00275E42">
              <w:rPr>
                <w:rStyle w:val="Hyperlink"/>
                <w:rFonts w:eastAsia="Segoe UI"/>
                <w:noProof/>
                <w:spacing w:val="1"/>
                <w:w w:val="102"/>
              </w:rPr>
              <w:t>n</w:t>
            </w:r>
            <w:r w:rsidRPr="00275E42">
              <w:rPr>
                <w:rStyle w:val="Hyperlink"/>
                <w:rFonts w:eastAsia="Segoe UI"/>
                <w:noProof/>
                <w:w w:val="96"/>
              </w:rPr>
              <w:t>s</w:t>
            </w:r>
            <w:r>
              <w:rPr>
                <w:noProof/>
                <w:webHidden/>
              </w:rPr>
              <w:tab/>
            </w:r>
            <w:r>
              <w:rPr>
                <w:noProof/>
                <w:webHidden/>
              </w:rPr>
              <w:fldChar w:fldCharType="begin"/>
            </w:r>
            <w:r>
              <w:rPr>
                <w:noProof/>
                <w:webHidden/>
              </w:rPr>
              <w:instrText xml:space="preserve"> PAGEREF _Toc442343170 \h </w:instrText>
            </w:r>
            <w:r>
              <w:rPr>
                <w:noProof/>
                <w:webHidden/>
              </w:rPr>
            </w:r>
          </w:ins>
          <w:r>
            <w:rPr>
              <w:noProof/>
              <w:webHidden/>
            </w:rPr>
            <w:fldChar w:fldCharType="separate"/>
          </w:r>
          <w:ins w:id="62" w:author="Zhang, James" w:date="2016-02-04T09:57:00Z">
            <w:r>
              <w:rPr>
                <w:noProof/>
                <w:webHidden/>
              </w:rPr>
              <w:t>13</w:t>
            </w:r>
            <w:r>
              <w:rPr>
                <w:noProof/>
                <w:webHidden/>
              </w:rPr>
              <w:fldChar w:fldCharType="end"/>
            </w:r>
            <w:r w:rsidRPr="00275E42">
              <w:rPr>
                <w:rStyle w:val="Hyperlink"/>
                <w:noProof/>
              </w:rPr>
              <w:fldChar w:fldCharType="end"/>
            </w:r>
          </w:ins>
        </w:p>
        <w:p w14:paraId="1A5BF48E" w14:textId="77777777" w:rsidR="004C5843" w:rsidRDefault="004C5843">
          <w:pPr>
            <w:pStyle w:val="TOC3"/>
            <w:tabs>
              <w:tab w:val="left" w:pos="1320"/>
              <w:tab w:val="right" w:leader="dot" w:pos="7730"/>
            </w:tabs>
            <w:rPr>
              <w:ins w:id="63" w:author="Zhang, James" w:date="2016-02-04T09:57:00Z"/>
              <w:rFonts w:eastAsiaTheme="minorEastAsia"/>
              <w:noProof/>
            </w:rPr>
          </w:pPr>
          <w:ins w:id="64"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"_Toc442343171"</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6.1.2</w:t>
            </w:r>
            <w:r>
              <w:rPr>
                <w:rFonts w:eastAsiaTheme="minorEastAsia"/>
                <w:noProof/>
              </w:rPr>
              <w:tab/>
            </w:r>
            <w:r w:rsidRPr="00275E42">
              <w:rPr>
                <w:rStyle w:val="Hyperlink"/>
                <w:rFonts w:eastAsia="Segoe UI"/>
                <w:noProof/>
                <w:spacing w:val="-1"/>
              </w:rPr>
              <w:t>SQ</w:t>
            </w:r>
            <w:r w:rsidRPr="00275E42">
              <w:rPr>
                <w:rStyle w:val="Hyperlink"/>
                <w:rFonts w:eastAsia="Segoe UI"/>
                <w:noProof/>
              </w:rPr>
              <w:t>L</w:t>
            </w:r>
            <w:r w:rsidRPr="00275E42">
              <w:rPr>
                <w:rStyle w:val="Hyperlink"/>
                <w:rFonts w:eastAsia="Segoe UI"/>
                <w:noProof/>
                <w:spacing w:val="-3"/>
              </w:rPr>
              <w:t xml:space="preserve"> </w:t>
            </w:r>
            <w:r w:rsidRPr="00275E42">
              <w:rPr>
                <w:rStyle w:val="Hyperlink"/>
                <w:rFonts w:eastAsia="Segoe UI"/>
                <w:noProof/>
                <w:spacing w:val="1"/>
              </w:rPr>
              <w:t>S</w:t>
            </w:r>
            <w:r w:rsidRPr="00275E42">
              <w:rPr>
                <w:rStyle w:val="Hyperlink"/>
                <w:rFonts w:eastAsia="Segoe UI"/>
                <w:noProof/>
              </w:rPr>
              <w:t>e</w:t>
            </w:r>
            <w:r w:rsidRPr="00275E42">
              <w:rPr>
                <w:rStyle w:val="Hyperlink"/>
                <w:rFonts w:eastAsia="Segoe UI"/>
                <w:noProof/>
                <w:spacing w:val="9"/>
              </w:rPr>
              <w:t>r</w:t>
            </w:r>
            <w:r w:rsidRPr="00275E42">
              <w:rPr>
                <w:rStyle w:val="Hyperlink"/>
                <w:rFonts w:eastAsia="Segoe UI"/>
                <w:noProof/>
                <w:spacing w:val="-3"/>
              </w:rPr>
              <w:t>v</w:t>
            </w:r>
            <w:r w:rsidRPr="00275E42">
              <w:rPr>
                <w:rStyle w:val="Hyperlink"/>
                <w:rFonts w:eastAsia="Segoe UI"/>
                <w:noProof/>
              </w:rPr>
              <w:t>er</w:t>
            </w:r>
            <w:r w:rsidRPr="00275E42">
              <w:rPr>
                <w:rStyle w:val="Hyperlink"/>
                <w:rFonts w:eastAsia="Segoe UI"/>
                <w:noProof/>
                <w:spacing w:val="10"/>
              </w:rPr>
              <w:t xml:space="preserve"> </w:t>
            </w:r>
            <w:r w:rsidRPr="00275E42">
              <w:rPr>
                <w:rStyle w:val="Hyperlink"/>
                <w:rFonts w:eastAsia="Segoe UI"/>
                <w:noProof/>
                <w:spacing w:val="-3"/>
              </w:rPr>
              <w:t>2</w:t>
            </w:r>
            <w:r w:rsidRPr="00275E42">
              <w:rPr>
                <w:rStyle w:val="Hyperlink"/>
                <w:rFonts w:eastAsia="Segoe UI"/>
                <w:noProof/>
                <w:spacing w:val="-6"/>
              </w:rPr>
              <w:t>0</w:t>
            </w:r>
            <w:r w:rsidRPr="00275E42">
              <w:rPr>
                <w:rStyle w:val="Hyperlink"/>
                <w:rFonts w:eastAsia="Segoe UI"/>
                <w:noProof/>
                <w:spacing w:val="-4"/>
              </w:rPr>
              <w:t>1</w:t>
            </w:r>
            <w:r w:rsidRPr="00275E42">
              <w:rPr>
                <w:rStyle w:val="Hyperlink"/>
                <w:rFonts w:eastAsia="Segoe UI"/>
                <w:noProof/>
              </w:rPr>
              <w:t>4</w:t>
            </w:r>
            <w:r w:rsidRPr="00275E42">
              <w:rPr>
                <w:rStyle w:val="Hyperlink"/>
                <w:rFonts w:eastAsia="Segoe UI"/>
                <w:noProof/>
                <w:spacing w:val="15"/>
              </w:rPr>
              <w:t xml:space="preserve"> </w:t>
            </w:r>
            <w:r w:rsidRPr="00275E42">
              <w:rPr>
                <w:rStyle w:val="Hyperlink"/>
                <w:rFonts w:eastAsia="Segoe UI"/>
                <w:noProof/>
                <w:spacing w:val="-2"/>
              </w:rPr>
              <w:t>h</w:t>
            </w:r>
            <w:r w:rsidRPr="00275E42">
              <w:rPr>
                <w:rStyle w:val="Hyperlink"/>
                <w:rFonts w:eastAsia="Segoe UI"/>
                <w:noProof/>
                <w:spacing w:val="-1"/>
              </w:rPr>
              <w:t>i</w:t>
            </w:r>
            <w:r w:rsidRPr="00275E42">
              <w:rPr>
                <w:rStyle w:val="Hyperlink"/>
                <w:rFonts w:eastAsia="Segoe UI"/>
                <w:noProof/>
                <w:spacing w:val="-3"/>
              </w:rPr>
              <w:t>g</w:t>
            </w:r>
            <w:r w:rsidRPr="00275E42">
              <w:rPr>
                <w:rStyle w:val="Hyperlink"/>
                <w:rFonts w:eastAsia="Segoe UI"/>
                <w:noProof/>
                <w:spacing w:val="-1"/>
              </w:rPr>
              <w:t>h</w:t>
            </w:r>
            <w:r w:rsidRPr="00275E42">
              <w:rPr>
                <w:rStyle w:val="Hyperlink"/>
                <w:rFonts w:eastAsia="Segoe UI"/>
                <w:noProof/>
                <w:spacing w:val="-2"/>
              </w:rPr>
              <w:t>-</w:t>
            </w:r>
            <w:r w:rsidRPr="00275E42">
              <w:rPr>
                <w:rStyle w:val="Hyperlink"/>
                <w:rFonts w:eastAsia="Segoe UI"/>
                <w:noProof/>
                <w:spacing w:val="-1"/>
              </w:rPr>
              <w:t>l</w:t>
            </w:r>
            <w:r w:rsidRPr="00275E42">
              <w:rPr>
                <w:rStyle w:val="Hyperlink"/>
                <w:rFonts w:eastAsia="Segoe UI"/>
                <w:noProof/>
              </w:rPr>
              <w:t>e</w:t>
            </w:r>
            <w:r w:rsidRPr="00275E42">
              <w:rPr>
                <w:rStyle w:val="Hyperlink"/>
                <w:rFonts w:eastAsia="Segoe UI"/>
                <w:noProof/>
                <w:spacing w:val="-3"/>
              </w:rPr>
              <w:t>v</w:t>
            </w:r>
            <w:r w:rsidRPr="00275E42">
              <w:rPr>
                <w:rStyle w:val="Hyperlink"/>
                <w:rFonts w:eastAsia="Segoe UI"/>
                <w:noProof/>
              </w:rPr>
              <w:t>el</w:t>
            </w:r>
            <w:r w:rsidRPr="00275E42">
              <w:rPr>
                <w:rStyle w:val="Hyperlink"/>
                <w:rFonts w:eastAsia="Segoe UI"/>
                <w:noProof/>
                <w:spacing w:val="31"/>
              </w:rPr>
              <w:t xml:space="preserve"> </w:t>
            </w:r>
            <w:r w:rsidRPr="00275E42">
              <w:rPr>
                <w:rStyle w:val="Hyperlink"/>
                <w:rFonts w:eastAsia="Segoe UI"/>
                <w:noProof/>
                <w:spacing w:val="-1"/>
              </w:rPr>
              <w:t>sid</w:t>
            </w:r>
            <w:r w:rsidRPr="00275E42">
              <w:rPr>
                <w:rStyle w:val="Hyperlink"/>
                <w:rFonts w:eastAsia="Segoe UI"/>
                <w:noProof/>
                <w:spacing w:val="2"/>
              </w:rPr>
              <w:t>e</w:t>
            </w:r>
            <w:r w:rsidRPr="00275E42">
              <w:rPr>
                <w:rStyle w:val="Hyperlink"/>
                <w:rFonts w:eastAsia="Segoe UI"/>
                <w:noProof/>
                <w:spacing w:val="-2"/>
              </w:rPr>
              <w:t>-b</w:t>
            </w:r>
            <w:r w:rsidRPr="00275E42">
              <w:rPr>
                <w:rStyle w:val="Hyperlink"/>
                <w:rFonts w:eastAsia="Segoe UI"/>
                <w:noProof/>
                <w:spacing w:val="-4"/>
              </w:rPr>
              <w:t>y</w:t>
            </w:r>
            <w:r w:rsidRPr="00275E42">
              <w:rPr>
                <w:rStyle w:val="Hyperlink"/>
                <w:rFonts w:eastAsia="Segoe UI"/>
                <w:noProof/>
                <w:spacing w:val="-1"/>
              </w:rPr>
              <w:t>-sid</w:t>
            </w:r>
            <w:r w:rsidRPr="00275E42">
              <w:rPr>
                <w:rStyle w:val="Hyperlink"/>
                <w:rFonts w:eastAsia="Segoe UI"/>
                <w:noProof/>
              </w:rPr>
              <w:t>e</w:t>
            </w:r>
            <w:r w:rsidRPr="00275E42">
              <w:rPr>
                <w:rStyle w:val="Hyperlink"/>
                <w:rFonts w:eastAsia="Segoe UI"/>
                <w:noProof/>
                <w:spacing w:val="14"/>
              </w:rPr>
              <w:t xml:space="preserve"> </w:t>
            </w:r>
            <w:r w:rsidRPr="00275E42">
              <w:rPr>
                <w:rStyle w:val="Hyperlink"/>
                <w:rFonts w:eastAsia="Segoe UI"/>
                <w:noProof/>
                <w:w w:val="96"/>
              </w:rPr>
              <w:t>s</w:t>
            </w:r>
            <w:r w:rsidRPr="00275E42">
              <w:rPr>
                <w:rStyle w:val="Hyperlink"/>
                <w:rFonts w:eastAsia="Segoe UI"/>
                <w:noProof/>
                <w:spacing w:val="-1"/>
                <w:w w:val="108"/>
              </w:rPr>
              <w:t>t</w:t>
            </w:r>
            <w:r w:rsidRPr="00275E42">
              <w:rPr>
                <w:rStyle w:val="Hyperlink"/>
                <w:rFonts w:eastAsia="Segoe UI"/>
                <w:noProof/>
                <w:w w:val="106"/>
              </w:rPr>
              <w:t>r</w:t>
            </w:r>
            <w:r w:rsidRPr="00275E42">
              <w:rPr>
                <w:rStyle w:val="Hyperlink"/>
                <w:rFonts w:eastAsia="Segoe UI"/>
                <w:noProof/>
                <w:w w:val="99"/>
              </w:rPr>
              <w:t>a</w:t>
            </w:r>
            <w:r w:rsidRPr="00275E42">
              <w:rPr>
                <w:rStyle w:val="Hyperlink"/>
                <w:rFonts w:eastAsia="Segoe UI"/>
                <w:noProof/>
                <w:spacing w:val="-1"/>
                <w:w w:val="103"/>
              </w:rPr>
              <w:t>t</w:t>
            </w:r>
            <w:r w:rsidRPr="00275E42">
              <w:rPr>
                <w:rStyle w:val="Hyperlink"/>
                <w:rFonts w:eastAsia="Segoe UI"/>
                <w:noProof/>
                <w:spacing w:val="2"/>
                <w:w w:val="103"/>
              </w:rPr>
              <w:t>e</w:t>
            </w:r>
            <w:r w:rsidRPr="00275E42">
              <w:rPr>
                <w:rStyle w:val="Hyperlink"/>
                <w:rFonts w:eastAsia="Segoe UI"/>
                <w:noProof/>
                <w:w w:val="102"/>
              </w:rPr>
              <w:t>g</w:t>
            </w:r>
            <w:r w:rsidRPr="00275E42">
              <w:rPr>
                <w:rStyle w:val="Hyperlink"/>
                <w:rFonts w:eastAsia="Segoe UI"/>
                <w:noProof/>
                <w:w w:val="105"/>
              </w:rPr>
              <w:t>y</w:t>
            </w:r>
            <w:r>
              <w:rPr>
                <w:noProof/>
                <w:webHidden/>
              </w:rPr>
              <w:tab/>
            </w:r>
            <w:r>
              <w:rPr>
                <w:noProof/>
                <w:webHidden/>
              </w:rPr>
              <w:fldChar w:fldCharType="begin"/>
            </w:r>
            <w:r>
              <w:rPr>
                <w:noProof/>
                <w:webHidden/>
              </w:rPr>
              <w:instrText xml:space="preserve"> PAGEREF _Toc442343171 \h </w:instrText>
            </w:r>
            <w:r>
              <w:rPr>
                <w:noProof/>
                <w:webHidden/>
              </w:rPr>
            </w:r>
          </w:ins>
          <w:r>
            <w:rPr>
              <w:noProof/>
              <w:webHidden/>
            </w:rPr>
            <w:fldChar w:fldCharType="separate"/>
          </w:r>
          <w:ins w:id="65" w:author="Zhang, James" w:date="2016-02-04T09:57:00Z">
            <w:r>
              <w:rPr>
                <w:noProof/>
                <w:webHidden/>
              </w:rPr>
              <w:t>13</w:t>
            </w:r>
            <w:r>
              <w:rPr>
                <w:noProof/>
                <w:webHidden/>
              </w:rPr>
              <w:fldChar w:fldCharType="end"/>
            </w:r>
            <w:r w:rsidRPr="00275E42">
              <w:rPr>
                <w:rStyle w:val="Hyperlink"/>
                <w:noProof/>
              </w:rPr>
              <w:fldChar w:fldCharType="end"/>
            </w:r>
          </w:ins>
        </w:p>
        <w:p w14:paraId="54C19EC3" w14:textId="77777777" w:rsidR="004C5843" w:rsidRDefault="004C5843">
          <w:pPr>
            <w:pStyle w:val="TOC2"/>
            <w:tabs>
              <w:tab w:val="left" w:pos="880"/>
              <w:tab w:val="right" w:leader="dot" w:pos="7730"/>
            </w:tabs>
            <w:rPr>
              <w:ins w:id="66" w:author="Zhang, James" w:date="2016-02-04T09:57:00Z"/>
              <w:rFonts w:eastAsiaTheme="minorEastAsia"/>
              <w:noProof/>
            </w:rPr>
          </w:pPr>
          <w:ins w:id="67"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"_Toc442343172"</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6.2</w:t>
            </w:r>
            <w:r>
              <w:rPr>
                <w:rFonts w:eastAsiaTheme="minorEastAsia"/>
                <w:noProof/>
              </w:rPr>
              <w:tab/>
            </w:r>
            <w:r w:rsidRPr="00275E42">
              <w:rPr>
                <w:rStyle w:val="Hyperlink"/>
                <w:rFonts w:eastAsia="Segoe UI"/>
                <w:noProof/>
                <w:spacing w:val="-4"/>
              </w:rPr>
              <w:t>I</w:t>
            </w:r>
            <w:r w:rsidRPr="00275E42">
              <w:rPr>
                <w:rStyle w:val="Hyperlink"/>
                <w:rFonts w:eastAsia="Segoe UI"/>
                <w:noProof/>
                <w:spacing w:val="-2"/>
              </w:rPr>
              <w:t>n</w:t>
            </w:r>
            <w:r w:rsidRPr="00275E42">
              <w:rPr>
                <w:rStyle w:val="Hyperlink"/>
                <w:rFonts w:eastAsia="Segoe UI"/>
                <w:noProof/>
                <w:spacing w:val="-3"/>
              </w:rPr>
              <w:t>-</w:t>
            </w:r>
            <w:r w:rsidRPr="00275E42">
              <w:rPr>
                <w:rStyle w:val="Hyperlink"/>
                <w:rFonts w:eastAsia="Segoe UI"/>
                <w:noProof/>
              </w:rPr>
              <w:t>pl</w:t>
            </w:r>
            <w:r w:rsidRPr="00275E42">
              <w:rPr>
                <w:rStyle w:val="Hyperlink"/>
                <w:rFonts w:eastAsia="Segoe UI"/>
                <w:noProof/>
                <w:spacing w:val="1"/>
              </w:rPr>
              <w:t>a</w:t>
            </w:r>
            <w:r w:rsidRPr="00275E42">
              <w:rPr>
                <w:rStyle w:val="Hyperlink"/>
                <w:rFonts w:eastAsia="Segoe UI"/>
                <w:noProof/>
              </w:rPr>
              <w:t>ce</w:t>
            </w:r>
            <w:r w:rsidRPr="00275E42">
              <w:rPr>
                <w:rStyle w:val="Hyperlink"/>
                <w:rFonts w:eastAsia="Segoe UI"/>
                <w:noProof/>
                <w:spacing w:val="22"/>
              </w:rPr>
              <w:t xml:space="preserve"> </w:t>
            </w:r>
            <w:r w:rsidRPr="00275E42">
              <w:rPr>
                <w:rStyle w:val="Hyperlink"/>
                <w:rFonts w:eastAsia="Segoe UI"/>
                <w:noProof/>
                <w:spacing w:val="-4"/>
                <w:w w:val="103"/>
              </w:rPr>
              <w:t>u</w:t>
            </w:r>
            <w:r w:rsidRPr="00275E42">
              <w:rPr>
                <w:rStyle w:val="Hyperlink"/>
                <w:rFonts w:eastAsia="Segoe UI"/>
                <w:noProof/>
                <w:w w:val="102"/>
              </w:rPr>
              <w:t>p</w:t>
            </w:r>
            <w:r w:rsidRPr="00275E42">
              <w:rPr>
                <w:rStyle w:val="Hyperlink"/>
                <w:rFonts w:eastAsia="Segoe UI"/>
                <w:noProof/>
                <w:spacing w:val="-4"/>
                <w:w w:val="102"/>
              </w:rPr>
              <w:t>g</w:t>
            </w:r>
            <w:r w:rsidRPr="00275E42">
              <w:rPr>
                <w:rStyle w:val="Hyperlink"/>
                <w:rFonts w:eastAsia="Segoe UI"/>
                <w:noProof/>
                <w:w w:val="106"/>
              </w:rPr>
              <w:t>r</w:t>
            </w:r>
            <w:r w:rsidRPr="00275E42">
              <w:rPr>
                <w:rStyle w:val="Hyperlink"/>
                <w:rFonts w:eastAsia="Segoe UI"/>
                <w:noProof/>
                <w:spacing w:val="1"/>
                <w:w w:val="99"/>
              </w:rPr>
              <w:t>a</w:t>
            </w:r>
            <w:r w:rsidRPr="00275E42">
              <w:rPr>
                <w:rStyle w:val="Hyperlink"/>
                <w:rFonts w:eastAsia="Segoe UI"/>
                <w:noProof/>
                <w:spacing w:val="-2"/>
                <w:w w:val="102"/>
              </w:rPr>
              <w:t>d</w:t>
            </w:r>
            <w:r w:rsidRPr="00275E42">
              <w:rPr>
                <w:rStyle w:val="Hyperlink"/>
                <w:rFonts w:eastAsia="Segoe UI"/>
                <w:noProof/>
              </w:rPr>
              <w:t>e</w:t>
            </w:r>
            <w:r>
              <w:rPr>
                <w:noProof/>
                <w:webHidden/>
              </w:rPr>
              <w:tab/>
            </w:r>
            <w:r>
              <w:rPr>
                <w:noProof/>
                <w:webHidden/>
              </w:rPr>
              <w:fldChar w:fldCharType="begin"/>
            </w:r>
            <w:r>
              <w:rPr>
                <w:noProof/>
                <w:webHidden/>
              </w:rPr>
              <w:instrText xml:space="preserve"> PAGEREF _Toc442343172 \h </w:instrText>
            </w:r>
            <w:r>
              <w:rPr>
                <w:noProof/>
                <w:webHidden/>
              </w:rPr>
            </w:r>
          </w:ins>
          <w:r>
            <w:rPr>
              <w:noProof/>
              <w:webHidden/>
            </w:rPr>
            <w:fldChar w:fldCharType="separate"/>
          </w:r>
          <w:ins w:id="68" w:author="Zhang, James" w:date="2016-02-04T09:57:00Z">
            <w:r>
              <w:rPr>
                <w:noProof/>
                <w:webHidden/>
              </w:rPr>
              <w:t>14</w:t>
            </w:r>
            <w:r>
              <w:rPr>
                <w:noProof/>
                <w:webHidden/>
              </w:rPr>
              <w:fldChar w:fldCharType="end"/>
            </w:r>
            <w:r w:rsidRPr="00275E42">
              <w:rPr>
                <w:rStyle w:val="Hyperlink"/>
                <w:noProof/>
              </w:rPr>
              <w:fldChar w:fldCharType="end"/>
            </w:r>
          </w:ins>
        </w:p>
        <w:p w14:paraId="22F47B01" w14:textId="77777777" w:rsidR="004C5843" w:rsidRDefault="004C5843">
          <w:pPr>
            <w:pStyle w:val="TOC3"/>
            <w:tabs>
              <w:tab w:val="left" w:pos="1320"/>
              <w:tab w:val="right" w:leader="dot" w:pos="7730"/>
            </w:tabs>
            <w:rPr>
              <w:ins w:id="69" w:author="Zhang, James" w:date="2016-02-04T09:57:00Z"/>
              <w:rFonts w:eastAsiaTheme="minorEastAsia"/>
              <w:noProof/>
            </w:rPr>
          </w:pPr>
          <w:ins w:id="70"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"_Toc442343173"</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6.2.1</w:t>
            </w:r>
            <w:r>
              <w:rPr>
                <w:rFonts w:eastAsiaTheme="minorEastAsia"/>
                <w:noProof/>
              </w:rPr>
              <w:tab/>
            </w:r>
            <w:r w:rsidRPr="00275E42">
              <w:rPr>
                <w:rStyle w:val="Hyperlink"/>
                <w:rFonts w:eastAsia="Segoe UI"/>
                <w:noProof/>
                <w:spacing w:val="-3"/>
              </w:rPr>
              <w:t>I</w:t>
            </w:r>
            <w:r w:rsidRPr="00275E42">
              <w:rPr>
                <w:rStyle w:val="Hyperlink"/>
                <w:rFonts w:eastAsia="Segoe UI"/>
                <w:noProof/>
                <w:spacing w:val="-1"/>
              </w:rPr>
              <w:t>n</w:t>
            </w:r>
            <w:r w:rsidRPr="00275E42">
              <w:rPr>
                <w:rStyle w:val="Hyperlink"/>
                <w:rFonts w:eastAsia="Segoe UI"/>
                <w:noProof/>
                <w:spacing w:val="-2"/>
              </w:rPr>
              <w:t>-</w:t>
            </w:r>
            <w:r w:rsidRPr="00275E42">
              <w:rPr>
                <w:rStyle w:val="Hyperlink"/>
                <w:rFonts w:eastAsia="Segoe UI"/>
                <w:noProof/>
              </w:rPr>
              <w:t>pl</w:t>
            </w:r>
            <w:r w:rsidRPr="00275E42">
              <w:rPr>
                <w:rStyle w:val="Hyperlink"/>
                <w:rFonts w:eastAsia="Segoe UI"/>
                <w:noProof/>
                <w:spacing w:val="1"/>
              </w:rPr>
              <w:t>a</w:t>
            </w:r>
            <w:r w:rsidRPr="00275E42">
              <w:rPr>
                <w:rStyle w:val="Hyperlink"/>
                <w:rFonts w:eastAsia="Segoe UI"/>
                <w:noProof/>
                <w:spacing w:val="-1"/>
              </w:rPr>
              <w:t>c</w:t>
            </w:r>
            <w:r w:rsidRPr="00275E42">
              <w:rPr>
                <w:rStyle w:val="Hyperlink"/>
                <w:rFonts w:eastAsia="Segoe UI"/>
                <w:noProof/>
              </w:rPr>
              <w:t>e</w:t>
            </w:r>
            <w:r w:rsidRPr="00275E42">
              <w:rPr>
                <w:rStyle w:val="Hyperlink"/>
                <w:rFonts w:eastAsia="Segoe UI"/>
                <w:noProof/>
                <w:spacing w:val="18"/>
              </w:rPr>
              <w:t xml:space="preserve"> </w:t>
            </w:r>
            <w:r w:rsidRPr="00275E42">
              <w:rPr>
                <w:rStyle w:val="Hyperlink"/>
                <w:rFonts w:eastAsia="Segoe UI"/>
                <w:noProof/>
                <w:spacing w:val="-2"/>
              </w:rPr>
              <w:t>u</w:t>
            </w:r>
            <w:r w:rsidRPr="00275E42">
              <w:rPr>
                <w:rStyle w:val="Hyperlink"/>
                <w:rFonts w:eastAsia="Segoe UI"/>
                <w:noProof/>
                <w:spacing w:val="1"/>
              </w:rPr>
              <w:t>p</w:t>
            </w:r>
            <w:r w:rsidRPr="00275E42">
              <w:rPr>
                <w:rStyle w:val="Hyperlink"/>
                <w:rFonts w:eastAsia="Segoe UI"/>
                <w:noProof/>
                <w:spacing w:val="-3"/>
              </w:rPr>
              <w:t>g</w:t>
            </w:r>
            <w:r w:rsidRPr="00275E42">
              <w:rPr>
                <w:rStyle w:val="Hyperlink"/>
                <w:rFonts w:eastAsia="Segoe UI"/>
                <w:noProof/>
              </w:rPr>
              <w:t>r</w:t>
            </w:r>
            <w:r w:rsidRPr="00275E42">
              <w:rPr>
                <w:rStyle w:val="Hyperlink"/>
                <w:rFonts w:eastAsia="Segoe UI"/>
                <w:noProof/>
                <w:spacing w:val="2"/>
              </w:rPr>
              <w:t>a</w:t>
            </w:r>
            <w:r w:rsidRPr="00275E42">
              <w:rPr>
                <w:rStyle w:val="Hyperlink"/>
                <w:rFonts w:eastAsia="Segoe UI"/>
                <w:noProof/>
                <w:spacing w:val="-1"/>
              </w:rPr>
              <w:t>d</w:t>
            </w:r>
            <w:r w:rsidRPr="00275E42">
              <w:rPr>
                <w:rStyle w:val="Hyperlink"/>
                <w:rFonts w:eastAsia="Segoe UI"/>
                <w:noProof/>
              </w:rPr>
              <w:t>e</w:t>
            </w:r>
            <w:r w:rsidRPr="00275E42">
              <w:rPr>
                <w:rStyle w:val="Hyperlink"/>
                <w:rFonts w:eastAsia="Segoe UI"/>
                <w:noProof/>
                <w:spacing w:val="16"/>
              </w:rPr>
              <w:t xml:space="preserve"> </w:t>
            </w:r>
            <w:r w:rsidRPr="00275E42">
              <w:rPr>
                <w:rStyle w:val="Hyperlink"/>
                <w:rFonts w:eastAsia="Segoe UI"/>
                <w:noProof/>
                <w:spacing w:val="-1"/>
              </w:rPr>
              <w:t>p</w:t>
            </w:r>
            <w:r w:rsidRPr="00275E42">
              <w:rPr>
                <w:rStyle w:val="Hyperlink"/>
                <w:rFonts w:eastAsia="Segoe UI"/>
                <w:noProof/>
                <w:spacing w:val="1"/>
              </w:rPr>
              <w:t>r</w:t>
            </w:r>
            <w:r w:rsidRPr="00275E42">
              <w:rPr>
                <w:rStyle w:val="Hyperlink"/>
                <w:rFonts w:eastAsia="Segoe UI"/>
                <w:noProof/>
              </w:rPr>
              <w:t>os</w:t>
            </w:r>
            <w:r w:rsidRPr="00275E42">
              <w:rPr>
                <w:rStyle w:val="Hyperlink"/>
                <w:rFonts w:eastAsia="Segoe UI"/>
                <w:noProof/>
                <w:spacing w:val="5"/>
              </w:rPr>
              <w:t xml:space="preserve"> </w:t>
            </w:r>
            <w:r w:rsidRPr="00275E42">
              <w:rPr>
                <w:rStyle w:val="Hyperlink"/>
                <w:rFonts w:eastAsia="Segoe UI"/>
                <w:noProof/>
              </w:rPr>
              <w:t>and</w:t>
            </w:r>
            <w:r w:rsidRPr="00275E42">
              <w:rPr>
                <w:rStyle w:val="Hyperlink"/>
                <w:rFonts w:eastAsia="Segoe UI"/>
                <w:noProof/>
                <w:spacing w:val="5"/>
              </w:rPr>
              <w:t xml:space="preserve"> </w:t>
            </w:r>
            <w:r w:rsidRPr="00275E42">
              <w:rPr>
                <w:rStyle w:val="Hyperlink"/>
                <w:rFonts w:eastAsia="Segoe UI"/>
                <w:noProof/>
                <w:spacing w:val="-1"/>
                <w:w w:val="101"/>
              </w:rPr>
              <w:t>co</w:t>
            </w:r>
            <w:r w:rsidRPr="00275E42">
              <w:rPr>
                <w:rStyle w:val="Hyperlink"/>
                <w:rFonts w:eastAsia="Segoe UI"/>
                <w:noProof/>
                <w:spacing w:val="1"/>
                <w:w w:val="103"/>
              </w:rPr>
              <w:t>n</w:t>
            </w:r>
            <w:r w:rsidRPr="00275E42">
              <w:rPr>
                <w:rStyle w:val="Hyperlink"/>
                <w:rFonts w:eastAsia="Segoe UI"/>
                <w:noProof/>
                <w:w w:val="96"/>
              </w:rPr>
              <w:t>s</w:t>
            </w:r>
            <w:r>
              <w:rPr>
                <w:noProof/>
                <w:webHidden/>
              </w:rPr>
              <w:tab/>
            </w:r>
            <w:r>
              <w:rPr>
                <w:noProof/>
                <w:webHidden/>
              </w:rPr>
              <w:fldChar w:fldCharType="begin"/>
            </w:r>
            <w:r>
              <w:rPr>
                <w:noProof/>
                <w:webHidden/>
              </w:rPr>
              <w:instrText xml:space="preserve"> PAGEREF _Toc442343173 \h </w:instrText>
            </w:r>
            <w:r>
              <w:rPr>
                <w:noProof/>
                <w:webHidden/>
              </w:rPr>
            </w:r>
          </w:ins>
          <w:r>
            <w:rPr>
              <w:noProof/>
              <w:webHidden/>
            </w:rPr>
            <w:fldChar w:fldCharType="separate"/>
          </w:r>
          <w:ins w:id="71" w:author="Zhang, James" w:date="2016-02-04T09:57:00Z">
            <w:r>
              <w:rPr>
                <w:noProof/>
                <w:webHidden/>
              </w:rPr>
              <w:t>14</w:t>
            </w:r>
            <w:r>
              <w:rPr>
                <w:noProof/>
                <w:webHidden/>
              </w:rPr>
              <w:fldChar w:fldCharType="end"/>
            </w:r>
            <w:r w:rsidRPr="00275E42">
              <w:rPr>
                <w:rStyle w:val="Hyperlink"/>
                <w:noProof/>
              </w:rPr>
              <w:fldChar w:fldCharType="end"/>
            </w:r>
          </w:ins>
        </w:p>
        <w:p w14:paraId="181F98E0" w14:textId="77777777" w:rsidR="004C5843" w:rsidRDefault="004C5843">
          <w:pPr>
            <w:pStyle w:val="TOC3"/>
            <w:tabs>
              <w:tab w:val="left" w:pos="1320"/>
              <w:tab w:val="right" w:leader="dot" w:pos="7730"/>
            </w:tabs>
            <w:rPr>
              <w:ins w:id="72" w:author="Zhang, James" w:date="2016-02-04T09:57:00Z"/>
              <w:rFonts w:eastAsiaTheme="minorEastAsia"/>
              <w:noProof/>
            </w:rPr>
          </w:pPr>
          <w:ins w:id="73"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"_Toc442343174"</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6.2.2</w:t>
            </w:r>
            <w:r>
              <w:rPr>
                <w:rFonts w:eastAsiaTheme="minorEastAsia"/>
                <w:noProof/>
              </w:rPr>
              <w:tab/>
            </w:r>
            <w:r w:rsidRPr="00275E42">
              <w:rPr>
                <w:rStyle w:val="Hyperlink"/>
                <w:rFonts w:eastAsia="Segoe UI"/>
                <w:noProof/>
                <w:spacing w:val="-1"/>
              </w:rPr>
              <w:t>SQ</w:t>
            </w:r>
            <w:r w:rsidRPr="00275E42">
              <w:rPr>
                <w:rStyle w:val="Hyperlink"/>
                <w:rFonts w:eastAsia="Segoe UI"/>
                <w:noProof/>
              </w:rPr>
              <w:t>L</w:t>
            </w:r>
            <w:r w:rsidRPr="00275E42">
              <w:rPr>
                <w:rStyle w:val="Hyperlink"/>
                <w:rFonts w:eastAsia="Segoe UI"/>
                <w:noProof/>
                <w:spacing w:val="-3"/>
              </w:rPr>
              <w:t xml:space="preserve"> </w:t>
            </w:r>
            <w:r w:rsidRPr="00275E42">
              <w:rPr>
                <w:rStyle w:val="Hyperlink"/>
                <w:rFonts w:eastAsia="Segoe UI"/>
                <w:noProof/>
                <w:spacing w:val="1"/>
              </w:rPr>
              <w:t>S</w:t>
            </w:r>
            <w:r w:rsidRPr="00275E42">
              <w:rPr>
                <w:rStyle w:val="Hyperlink"/>
                <w:rFonts w:eastAsia="Segoe UI"/>
                <w:noProof/>
              </w:rPr>
              <w:t>e</w:t>
            </w:r>
            <w:r w:rsidRPr="00275E42">
              <w:rPr>
                <w:rStyle w:val="Hyperlink"/>
                <w:rFonts w:eastAsia="Segoe UI"/>
                <w:noProof/>
                <w:spacing w:val="9"/>
              </w:rPr>
              <w:t>r</w:t>
            </w:r>
            <w:r w:rsidRPr="00275E42">
              <w:rPr>
                <w:rStyle w:val="Hyperlink"/>
                <w:rFonts w:eastAsia="Segoe UI"/>
                <w:noProof/>
                <w:spacing w:val="-3"/>
              </w:rPr>
              <w:t>v</w:t>
            </w:r>
            <w:r w:rsidRPr="00275E42">
              <w:rPr>
                <w:rStyle w:val="Hyperlink"/>
                <w:rFonts w:eastAsia="Segoe UI"/>
                <w:noProof/>
              </w:rPr>
              <w:t>er</w:t>
            </w:r>
            <w:r w:rsidRPr="00275E42">
              <w:rPr>
                <w:rStyle w:val="Hyperlink"/>
                <w:rFonts w:eastAsia="Segoe UI"/>
                <w:noProof/>
                <w:spacing w:val="10"/>
              </w:rPr>
              <w:t xml:space="preserve"> </w:t>
            </w:r>
            <w:r w:rsidRPr="00275E42">
              <w:rPr>
                <w:rStyle w:val="Hyperlink"/>
                <w:rFonts w:eastAsia="Segoe UI"/>
                <w:noProof/>
                <w:spacing w:val="-3"/>
              </w:rPr>
              <w:t>2</w:t>
            </w:r>
            <w:r w:rsidRPr="00275E42">
              <w:rPr>
                <w:rStyle w:val="Hyperlink"/>
                <w:rFonts w:eastAsia="Segoe UI"/>
                <w:noProof/>
                <w:spacing w:val="-6"/>
              </w:rPr>
              <w:t>0</w:t>
            </w:r>
            <w:r w:rsidRPr="00275E42">
              <w:rPr>
                <w:rStyle w:val="Hyperlink"/>
                <w:rFonts w:eastAsia="Segoe UI"/>
                <w:noProof/>
                <w:spacing w:val="-4"/>
              </w:rPr>
              <w:t>1</w:t>
            </w:r>
            <w:r w:rsidRPr="00275E42">
              <w:rPr>
                <w:rStyle w:val="Hyperlink"/>
                <w:rFonts w:eastAsia="Segoe UI"/>
                <w:noProof/>
              </w:rPr>
              <w:t>4</w:t>
            </w:r>
            <w:r w:rsidRPr="00275E42">
              <w:rPr>
                <w:rStyle w:val="Hyperlink"/>
                <w:rFonts w:eastAsia="Segoe UI"/>
                <w:noProof/>
                <w:spacing w:val="15"/>
              </w:rPr>
              <w:t xml:space="preserve"> </w:t>
            </w:r>
            <w:r w:rsidRPr="00275E42">
              <w:rPr>
                <w:rStyle w:val="Hyperlink"/>
                <w:rFonts w:eastAsia="Segoe UI"/>
                <w:noProof/>
                <w:spacing w:val="-2"/>
              </w:rPr>
              <w:t>h</w:t>
            </w:r>
            <w:r w:rsidRPr="00275E42">
              <w:rPr>
                <w:rStyle w:val="Hyperlink"/>
                <w:rFonts w:eastAsia="Segoe UI"/>
                <w:noProof/>
                <w:spacing w:val="-1"/>
              </w:rPr>
              <w:t>i</w:t>
            </w:r>
            <w:r w:rsidRPr="00275E42">
              <w:rPr>
                <w:rStyle w:val="Hyperlink"/>
                <w:rFonts w:eastAsia="Segoe UI"/>
                <w:noProof/>
                <w:spacing w:val="-3"/>
              </w:rPr>
              <w:t>g</w:t>
            </w:r>
            <w:r w:rsidRPr="00275E42">
              <w:rPr>
                <w:rStyle w:val="Hyperlink"/>
                <w:rFonts w:eastAsia="Segoe UI"/>
                <w:noProof/>
                <w:spacing w:val="-1"/>
              </w:rPr>
              <w:t>h</w:t>
            </w:r>
            <w:r w:rsidRPr="00275E42">
              <w:rPr>
                <w:rStyle w:val="Hyperlink"/>
                <w:rFonts w:eastAsia="Segoe UI"/>
                <w:noProof/>
                <w:spacing w:val="-2"/>
              </w:rPr>
              <w:t>-</w:t>
            </w:r>
            <w:r w:rsidRPr="00275E42">
              <w:rPr>
                <w:rStyle w:val="Hyperlink"/>
                <w:rFonts w:eastAsia="Segoe UI"/>
                <w:noProof/>
                <w:spacing w:val="-1"/>
              </w:rPr>
              <w:t>l</w:t>
            </w:r>
            <w:r w:rsidRPr="00275E42">
              <w:rPr>
                <w:rStyle w:val="Hyperlink"/>
                <w:rFonts w:eastAsia="Segoe UI"/>
                <w:noProof/>
              </w:rPr>
              <w:t>e</w:t>
            </w:r>
            <w:r w:rsidRPr="00275E42">
              <w:rPr>
                <w:rStyle w:val="Hyperlink"/>
                <w:rFonts w:eastAsia="Segoe UI"/>
                <w:noProof/>
                <w:spacing w:val="-3"/>
              </w:rPr>
              <w:t>v</w:t>
            </w:r>
            <w:r w:rsidRPr="00275E42">
              <w:rPr>
                <w:rStyle w:val="Hyperlink"/>
                <w:rFonts w:eastAsia="Segoe UI"/>
                <w:noProof/>
              </w:rPr>
              <w:t>el</w:t>
            </w:r>
            <w:r w:rsidRPr="00275E42">
              <w:rPr>
                <w:rStyle w:val="Hyperlink"/>
                <w:rFonts w:eastAsia="Segoe UI"/>
                <w:noProof/>
                <w:spacing w:val="31"/>
              </w:rPr>
              <w:t xml:space="preserve"> </w:t>
            </w:r>
            <w:r w:rsidRPr="00275E42">
              <w:rPr>
                <w:rStyle w:val="Hyperlink"/>
                <w:rFonts w:eastAsia="Segoe UI"/>
                <w:noProof/>
                <w:spacing w:val="-2"/>
              </w:rPr>
              <w:t>i</w:t>
            </w:r>
            <w:r w:rsidRPr="00275E42">
              <w:rPr>
                <w:rStyle w:val="Hyperlink"/>
                <w:rFonts w:eastAsia="Segoe UI"/>
                <w:noProof/>
                <w:spacing w:val="-1"/>
              </w:rPr>
              <w:t>n</w:t>
            </w:r>
            <w:r w:rsidRPr="00275E42">
              <w:rPr>
                <w:rStyle w:val="Hyperlink"/>
                <w:rFonts w:eastAsia="Segoe UI"/>
                <w:noProof/>
                <w:spacing w:val="-2"/>
              </w:rPr>
              <w:t>-</w:t>
            </w:r>
            <w:r w:rsidRPr="00275E42">
              <w:rPr>
                <w:rStyle w:val="Hyperlink"/>
                <w:rFonts w:eastAsia="Segoe UI"/>
                <w:noProof/>
              </w:rPr>
              <w:t>pl</w:t>
            </w:r>
            <w:r w:rsidRPr="00275E42">
              <w:rPr>
                <w:rStyle w:val="Hyperlink"/>
                <w:rFonts w:eastAsia="Segoe UI"/>
                <w:noProof/>
                <w:spacing w:val="1"/>
              </w:rPr>
              <w:t>a</w:t>
            </w:r>
            <w:r w:rsidRPr="00275E42">
              <w:rPr>
                <w:rStyle w:val="Hyperlink"/>
                <w:rFonts w:eastAsia="Segoe UI"/>
                <w:noProof/>
                <w:spacing w:val="-1"/>
              </w:rPr>
              <w:t>c</w:t>
            </w:r>
            <w:r w:rsidRPr="00275E42">
              <w:rPr>
                <w:rStyle w:val="Hyperlink"/>
                <w:rFonts w:eastAsia="Segoe UI"/>
                <w:noProof/>
              </w:rPr>
              <w:t>e</w:t>
            </w:r>
            <w:r w:rsidRPr="00275E42">
              <w:rPr>
                <w:rStyle w:val="Hyperlink"/>
                <w:rFonts w:eastAsia="Segoe UI"/>
                <w:noProof/>
                <w:spacing w:val="17"/>
              </w:rPr>
              <w:t xml:space="preserve"> </w:t>
            </w:r>
            <w:r w:rsidRPr="00275E42">
              <w:rPr>
                <w:rStyle w:val="Hyperlink"/>
                <w:rFonts w:eastAsia="Segoe UI"/>
                <w:noProof/>
                <w:w w:val="96"/>
              </w:rPr>
              <w:t>s</w:t>
            </w:r>
            <w:r w:rsidRPr="00275E42">
              <w:rPr>
                <w:rStyle w:val="Hyperlink"/>
                <w:rFonts w:eastAsia="Segoe UI"/>
                <w:noProof/>
                <w:spacing w:val="-1"/>
                <w:w w:val="108"/>
              </w:rPr>
              <w:t>t</w:t>
            </w:r>
            <w:r w:rsidRPr="00275E42">
              <w:rPr>
                <w:rStyle w:val="Hyperlink"/>
                <w:rFonts w:eastAsia="Segoe UI"/>
                <w:noProof/>
                <w:w w:val="106"/>
              </w:rPr>
              <w:t>r</w:t>
            </w:r>
            <w:r w:rsidRPr="00275E42">
              <w:rPr>
                <w:rStyle w:val="Hyperlink"/>
                <w:rFonts w:eastAsia="Segoe UI"/>
                <w:noProof/>
                <w:w w:val="102"/>
              </w:rPr>
              <w:t>a</w:t>
            </w:r>
            <w:r w:rsidRPr="00275E42">
              <w:rPr>
                <w:rStyle w:val="Hyperlink"/>
                <w:rFonts w:eastAsia="Segoe UI"/>
                <w:noProof/>
                <w:spacing w:val="-1"/>
                <w:w w:val="102"/>
              </w:rPr>
              <w:t>t</w:t>
            </w:r>
            <w:r w:rsidRPr="00275E42">
              <w:rPr>
                <w:rStyle w:val="Hyperlink"/>
                <w:rFonts w:eastAsia="Segoe UI"/>
                <w:noProof/>
                <w:spacing w:val="2"/>
              </w:rPr>
              <w:t>e</w:t>
            </w:r>
            <w:r w:rsidRPr="00275E42">
              <w:rPr>
                <w:rStyle w:val="Hyperlink"/>
                <w:rFonts w:eastAsia="Segoe UI"/>
                <w:noProof/>
                <w:w w:val="102"/>
              </w:rPr>
              <w:t>g</w:t>
            </w:r>
            <w:r w:rsidRPr="00275E42">
              <w:rPr>
                <w:rStyle w:val="Hyperlink"/>
                <w:rFonts w:eastAsia="Segoe UI"/>
                <w:noProof/>
                <w:w w:val="105"/>
              </w:rPr>
              <w:t>y</w:t>
            </w:r>
            <w:r>
              <w:rPr>
                <w:noProof/>
                <w:webHidden/>
              </w:rPr>
              <w:tab/>
            </w:r>
            <w:r>
              <w:rPr>
                <w:noProof/>
                <w:webHidden/>
              </w:rPr>
              <w:fldChar w:fldCharType="begin"/>
            </w:r>
            <w:r>
              <w:rPr>
                <w:noProof/>
                <w:webHidden/>
              </w:rPr>
              <w:instrText xml:space="preserve"> PAGEREF _Toc442343174 \h </w:instrText>
            </w:r>
            <w:r>
              <w:rPr>
                <w:noProof/>
                <w:webHidden/>
              </w:rPr>
            </w:r>
          </w:ins>
          <w:r>
            <w:rPr>
              <w:noProof/>
              <w:webHidden/>
            </w:rPr>
            <w:fldChar w:fldCharType="separate"/>
          </w:r>
          <w:ins w:id="74" w:author="Zhang, James" w:date="2016-02-04T09:57:00Z">
            <w:r>
              <w:rPr>
                <w:noProof/>
                <w:webHidden/>
              </w:rPr>
              <w:t>15</w:t>
            </w:r>
            <w:r>
              <w:rPr>
                <w:noProof/>
                <w:webHidden/>
              </w:rPr>
              <w:fldChar w:fldCharType="end"/>
            </w:r>
            <w:r w:rsidRPr="00275E42">
              <w:rPr>
                <w:rStyle w:val="Hyperlink"/>
                <w:noProof/>
              </w:rPr>
              <w:fldChar w:fldCharType="end"/>
            </w:r>
          </w:ins>
        </w:p>
        <w:p w14:paraId="0F38961B" w14:textId="77777777" w:rsidR="004C5843" w:rsidRDefault="004C5843">
          <w:pPr>
            <w:pStyle w:val="TOC2"/>
            <w:tabs>
              <w:tab w:val="left" w:pos="880"/>
              <w:tab w:val="right" w:leader="dot" w:pos="7730"/>
            </w:tabs>
            <w:rPr>
              <w:ins w:id="75" w:author="Zhang, James" w:date="2016-02-04T09:57:00Z"/>
              <w:rFonts w:eastAsiaTheme="minorEastAsia"/>
              <w:noProof/>
            </w:rPr>
          </w:pPr>
          <w:ins w:id="76" w:author="Zhang, James" w:date="2016-02-04T09:57:00Z">
            <w:r w:rsidRPr="00275E42">
              <w:rPr>
                <w:rStyle w:val="Hyperlink"/>
                <w:noProof/>
              </w:rPr>
              <w:fldChar w:fldCharType="begin"/>
            </w:r>
            <w:r w:rsidRPr="00275E42">
              <w:rPr>
                <w:rStyle w:val="Hyperlink"/>
                <w:noProof/>
              </w:rPr>
              <w:instrText xml:space="preserve"> </w:instrText>
            </w:r>
            <w:r>
              <w:rPr>
                <w:noProof/>
              </w:rPr>
              <w:instrText>HYPERLINK \l "_Toc442343175"</w:instrText>
            </w:r>
            <w:r w:rsidRPr="00275E42">
              <w:rPr>
                <w:rStyle w:val="Hyperlink"/>
                <w:noProof/>
              </w:rPr>
              <w:instrText xml:space="preserve"> </w:instrText>
            </w:r>
            <w:r w:rsidRPr="00275E42">
              <w:rPr>
                <w:rStyle w:val="Hyperlink"/>
                <w:noProof/>
              </w:rPr>
            </w:r>
            <w:r w:rsidRPr="00275E42">
              <w:rPr>
                <w:rStyle w:val="Hyperlink"/>
                <w:noProof/>
              </w:rPr>
              <w:fldChar w:fldCharType="separate"/>
            </w:r>
            <w:r w:rsidRPr="00275E42">
              <w:rPr>
                <w:rStyle w:val="Hyperlink"/>
                <w:rFonts w:eastAsia="Segoe UI"/>
                <w:noProof/>
              </w:rPr>
              <w:t>6.3</w:t>
            </w:r>
            <w:r>
              <w:rPr>
                <w:rFonts w:eastAsiaTheme="minorEastAsia"/>
                <w:noProof/>
              </w:rPr>
              <w:tab/>
            </w:r>
            <w:r w:rsidRPr="00275E42">
              <w:rPr>
                <w:rStyle w:val="Hyperlink"/>
                <w:rFonts w:eastAsia="Segoe UI"/>
                <w:noProof/>
              </w:rPr>
              <w:t>Consolidation</w:t>
            </w:r>
            <w:r>
              <w:rPr>
                <w:noProof/>
                <w:webHidden/>
              </w:rPr>
              <w:tab/>
            </w:r>
            <w:r>
              <w:rPr>
                <w:noProof/>
                <w:webHidden/>
              </w:rPr>
              <w:fldChar w:fldCharType="begin"/>
            </w:r>
            <w:r>
              <w:rPr>
                <w:noProof/>
                <w:webHidden/>
              </w:rPr>
              <w:instrText xml:space="preserve"> PAGEREF _Toc442343175 \h </w:instrText>
            </w:r>
            <w:r>
              <w:rPr>
                <w:noProof/>
                <w:webHidden/>
              </w:rPr>
            </w:r>
          </w:ins>
          <w:r>
            <w:rPr>
              <w:noProof/>
              <w:webHidden/>
            </w:rPr>
            <w:fldChar w:fldCharType="separate"/>
          </w:r>
          <w:ins w:id="77" w:author="Zhang, James" w:date="2016-02-04T09:57:00Z">
            <w:r>
              <w:rPr>
                <w:noProof/>
                <w:webHidden/>
              </w:rPr>
              <w:t>15</w:t>
            </w:r>
            <w:r>
              <w:rPr>
                <w:noProof/>
                <w:webHidden/>
              </w:rPr>
              <w:fldChar w:fldCharType="end"/>
            </w:r>
            <w:r w:rsidRPr="00275E42">
              <w:rPr>
                <w:rStyle w:val="Hyperlink"/>
                <w:noProof/>
              </w:rPr>
              <w:fldChar w:fldCharType="end"/>
            </w:r>
          </w:ins>
        </w:p>
        <w:p w14:paraId="61E08B5A" w14:textId="77777777" w:rsidR="0084727D" w:rsidDel="004C5843" w:rsidRDefault="0084727D">
          <w:pPr>
            <w:pStyle w:val="TOC1"/>
            <w:tabs>
              <w:tab w:val="left" w:pos="440"/>
              <w:tab w:val="right" w:leader="dot" w:pos="7730"/>
            </w:tabs>
            <w:rPr>
              <w:del w:id="78" w:author="Zhang, James" w:date="2016-02-04T09:57:00Z"/>
              <w:rFonts w:eastAsiaTheme="minorEastAsia"/>
              <w:noProof/>
            </w:rPr>
          </w:pPr>
          <w:del w:id="79" w:author="Zhang, James" w:date="2016-02-04T09:57:00Z">
            <w:r w:rsidRPr="004C5843" w:rsidDel="004C5843">
              <w:rPr>
                <w:noProof/>
                <w:rPrChange w:id="80" w:author="Zhang, James" w:date="2016-02-04T09:57:00Z">
                  <w:rPr>
                    <w:rStyle w:val="Hyperlink"/>
                    <w:noProof/>
                  </w:rPr>
                </w:rPrChange>
              </w:rPr>
              <w:lastRenderedPageBreak/>
              <w:delText>1</w:delText>
            </w:r>
            <w:r w:rsidDel="004C5843">
              <w:rPr>
                <w:rFonts w:eastAsiaTheme="minorEastAsia"/>
                <w:noProof/>
              </w:rPr>
              <w:tab/>
            </w:r>
            <w:r w:rsidRPr="004C5843" w:rsidDel="004C5843">
              <w:rPr>
                <w:noProof/>
                <w:rPrChange w:id="81" w:author="Zhang, James" w:date="2016-02-04T09:57:00Z">
                  <w:rPr>
                    <w:rStyle w:val="Hyperlink"/>
                    <w:noProof/>
                  </w:rPr>
                </w:rPrChange>
              </w:rPr>
              <w:delText>Purpose</w:delText>
            </w:r>
            <w:r w:rsidDel="004C5843">
              <w:rPr>
                <w:noProof/>
                <w:webHidden/>
              </w:rPr>
              <w:tab/>
              <w:delText>3</w:delText>
            </w:r>
          </w:del>
        </w:p>
        <w:p w14:paraId="7E4EF11B" w14:textId="77777777" w:rsidR="0084727D" w:rsidDel="004C5843" w:rsidRDefault="0084727D">
          <w:pPr>
            <w:pStyle w:val="TOC1"/>
            <w:tabs>
              <w:tab w:val="left" w:pos="440"/>
              <w:tab w:val="right" w:leader="dot" w:pos="7730"/>
            </w:tabs>
            <w:rPr>
              <w:del w:id="82" w:author="Zhang, James" w:date="2016-02-04T09:57:00Z"/>
              <w:rFonts w:eastAsiaTheme="minorEastAsia"/>
              <w:noProof/>
            </w:rPr>
          </w:pPr>
          <w:del w:id="83" w:author="Zhang, James" w:date="2016-02-04T09:57:00Z">
            <w:r w:rsidRPr="004C5843" w:rsidDel="004C5843">
              <w:rPr>
                <w:noProof/>
                <w:rPrChange w:id="84" w:author="Zhang, James" w:date="2016-02-04T09:57:00Z">
                  <w:rPr>
                    <w:rStyle w:val="Hyperlink"/>
                    <w:noProof/>
                  </w:rPr>
                </w:rPrChange>
              </w:rPr>
              <w:delText>2</w:delText>
            </w:r>
            <w:r w:rsidDel="004C5843">
              <w:rPr>
                <w:rFonts w:eastAsiaTheme="minorEastAsia"/>
                <w:noProof/>
              </w:rPr>
              <w:tab/>
            </w:r>
            <w:r w:rsidRPr="004C5843" w:rsidDel="004C5843">
              <w:rPr>
                <w:noProof/>
                <w:rPrChange w:id="85" w:author="Zhang, James" w:date="2016-02-04T09:57:00Z">
                  <w:rPr>
                    <w:rStyle w:val="Hyperlink"/>
                    <w:noProof/>
                  </w:rPr>
                </w:rPrChange>
              </w:rPr>
              <w:delText>Audience</w:delText>
            </w:r>
            <w:r w:rsidDel="004C5843">
              <w:rPr>
                <w:noProof/>
                <w:webHidden/>
              </w:rPr>
              <w:tab/>
              <w:delText>3</w:delText>
            </w:r>
          </w:del>
        </w:p>
        <w:p w14:paraId="35848ADA" w14:textId="77777777" w:rsidR="0084727D" w:rsidDel="004C5843" w:rsidRDefault="0084727D">
          <w:pPr>
            <w:pStyle w:val="TOC1"/>
            <w:tabs>
              <w:tab w:val="left" w:pos="440"/>
              <w:tab w:val="right" w:leader="dot" w:pos="7730"/>
            </w:tabs>
            <w:rPr>
              <w:del w:id="86" w:author="Zhang, James" w:date="2016-02-04T09:57:00Z"/>
              <w:rFonts w:eastAsiaTheme="minorEastAsia"/>
              <w:noProof/>
            </w:rPr>
          </w:pPr>
          <w:del w:id="87" w:author="Zhang, James" w:date="2016-02-04T09:57:00Z">
            <w:r w:rsidRPr="004C5843" w:rsidDel="004C5843">
              <w:rPr>
                <w:noProof/>
                <w:rPrChange w:id="88" w:author="Zhang, James" w:date="2016-02-04T09:57:00Z">
                  <w:rPr>
                    <w:rStyle w:val="Hyperlink"/>
                    <w:noProof/>
                  </w:rPr>
                </w:rPrChange>
              </w:rPr>
              <w:delText>3</w:delText>
            </w:r>
            <w:r w:rsidDel="004C5843">
              <w:rPr>
                <w:rFonts w:eastAsiaTheme="minorEastAsia"/>
                <w:noProof/>
              </w:rPr>
              <w:tab/>
            </w:r>
            <w:r w:rsidRPr="004C5843" w:rsidDel="004C5843">
              <w:rPr>
                <w:noProof/>
                <w:rPrChange w:id="89" w:author="Zhang, James" w:date="2016-02-04T09:57:00Z">
                  <w:rPr>
                    <w:rStyle w:val="Hyperlink"/>
                    <w:noProof/>
                  </w:rPr>
                </w:rPrChange>
              </w:rPr>
              <w:delText>Assumptions</w:delText>
            </w:r>
            <w:r w:rsidDel="004C5843">
              <w:rPr>
                <w:noProof/>
                <w:webHidden/>
              </w:rPr>
              <w:tab/>
              <w:delText>3</w:delText>
            </w:r>
          </w:del>
        </w:p>
        <w:p w14:paraId="38CF925B" w14:textId="77777777" w:rsidR="0084727D" w:rsidDel="004C5843" w:rsidRDefault="0084727D">
          <w:pPr>
            <w:pStyle w:val="TOC1"/>
            <w:tabs>
              <w:tab w:val="left" w:pos="440"/>
              <w:tab w:val="right" w:leader="dot" w:pos="7730"/>
            </w:tabs>
            <w:rPr>
              <w:del w:id="90" w:author="Zhang, James" w:date="2016-02-04T09:57:00Z"/>
              <w:rFonts w:eastAsiaTheme="minorEastAsia"/>
              <w:noProof/>
            </w:rPr>
          </w:pPr>
          <w:del w:id="91" w:author="Zhang, James" w:date="2016-02-04T09:57:00Z">
            <w:r w:rsidRPr="004C5843" w:rsidDel="004C5843">
              <w:rPr>
                <w:rFonts w:eastAsia="Segoe UI"/>
                <w:noProof/>
                <w:rPrChange w:id="92" w:author="Zhang, James" w:date="2016-02-04T09:57:00Z">
                  <w:rPr>
                    <w:rStyle w:val="Hyperlink"/>
                    <w:rFonts w:eastAsia="Segoe UI"/>
                    <w:noProof/>
                  </w:rPr>
                </w:rPrChange>
              </w:rPr>
              <w:delText>4</w:delText>
            </w:r>
            <w:r w:rsidDel="004C5843">
              <w:rPr>
                <w:rFonts w:eastAsiaTheme="minorEastAsia"/>
                <w:noProof/>
              </w:rPr>
              <w:tab/>
            </w:r>
            <w:r w:rsidRPr="004C5843" w:rsidDel="004C5843">
              <w:rPr>
                <w:rFonts w:eastAsia="Segoe UI"/>
                <w:noProof/>
                <w:spacing w:val="-12"/>
                <w:rPrChange w:id="93" w:author="Zhang, James" w:date="2016-02-04T09:57:00Z">
                  <w:rPr>
                    <w:rStyle w:val="Hyperlink"/>
                    <w:rFonts w:eastAsia="Segoe UI"/>
                    <w:noProof/>
                    <w:spacing w:val="-12"/>
                  </w:rPr>
                </w:rPrChange>
              </w:rPr>
              <w:delText>SQ</w:delText>
            </w:r>
            <w:r w:rsidRPr="004C5843" w:rsidDel="004C5843">
              <w:rPr>
                <w:rFonts w:eastAsia="Segoe UI"/>
                <w:noProof/>
                <w:rPrChange w:id="94" w:author="Zhang, James" w:date="2016-02-04T09:57:00Z">
                  <w:rPr>
                    <w:rStyle w:val="Hyperlink"/>
                    <w:rFonts w:eastAsia="Segoe UI"/>
                    <w:noProof/>
                  </w:rPr>
                </w:rPrChange>
              </w:rPr>
              <w:delText>L</w:delText>
            </w:r>
            <w:r w:rsidRPr="004C5843" w:rsidDel="004C5843">
              <w:rPr>
                <w:rFonts w:eastAsia="Segoe UI"/>
                <w:noProof/>
                <w:spacing w:val="-19"/>
                <w:rPrChange w:id="95" w:author="Zhang, James" w:date="2016-02-04T09:57:00Z">
                  <w:rPr>
                    <w:rStyle w:val="Hyperlink"/>
                    <w:rFonts w:eastAsia="Segoe UI"/>
                    <w:noProof/>
                    <w:spacing w:val="-19"/>
                  </w:rPr>
                </w:rPrChange>
              </w:rPr>
              <w:delText xml:space="preserve"> </w:delText>
            </w:r>
            <w:r w:rsidRPr="004C5843" w:rsidDel="004C5843">
              <w:rPr>
                <w:rFonts w:eastAsia="Segoe UI"/>
                <w:noProof/>
                <w:spacing w:val="-8"/>
                <w:rPrChange w:id="96" w:author="Zhang, James" w:date="2016-02-04T09:57:00Z">
                  <w:rPr>
                    <w:rStyle w:val="Hyperlink"/>
                    <w:rFonts w:eastAsia="Segoe UI"/>
                    <w:noProof/>
                    <w:spacing w:val="-8"/>
                  </w:rPr>
                </w:rPrChange>
              </w:rPr>
              <w:delText>S</w:delText>
            </w:r>
            <w:r w:rsidRPr="004C5843" w:rsidDel="004C5843">
              <w:rPr>
                <w:rFonts w:eastAsia="Segoe UI"/>
                <w:noProof/>
                <w:rPrChange w:id="97" w:author="Zhang, James" w:date="2016-02-04T09:57:00Z">
                  <w:rPr>
                    <w:rStyle w:val="Hyperlink"/>
                    <w:rFonts w:eastAsia="Segoe UI"/>
                    <w:noProof/>
                  </w:rPr>
                </w:rPrChange>
              </w:rPr>
              <w:delText>e</w:delText>
            </w:r>
            <w:r w:rsidRPr="004C5843" w:rsidDel="004C5843">
              <w:rPr>
                <w:rFonts w:eastAsia="Segoe UI"/>
                <w:noProof/>
                <w:spacing w:val="12"/>
                <w:rPrChange w:id="98" w:author="Zhang, James" w:date="2016-02-04T09:57:00Z">
                  <w:rPr>
                    <w:rStyle w:val="Hyperlink"/>
                    <w:rFonts w:eastAsia="Segoe UI"/>
                    <w:noProof/>
                    <w:spacing w:val="12"/>
                  </w:rPr>
                </w:rPrChange>
              </w:rPr>
              <w:delText>r</w:delText>
            </w:r>
            <w:r w:rsidRPr="004C5843" w:rsidDel="004C5843">
              <w:rPr>
                <w:rFonts w:eastAsia="Segoe UI"/>
                <w:noProof/>
                <w:spacing w:val="-17"/>
                <w:rPrChange w:id="99" w:author="Zhang, James" w:date="2016-02-04T09:57:00Z">
                  <w:rPr>
                    <w:rStyle w:val="Hyperlink"/>
                    <w:rFonts w:eastAsia="Segoe UI"/>
                    <w:noProof/>
                    <w:spacing w:val="-17"/>
                  </w:rPr>
                </w:rPrChange>
              </w:rPr>
              <w:delText>v</w:delText>
            </w:r>
            <w:r w:rsidRPr="004C5843" w:rsidDel="004C5843">
              <w:rPr>
                <w:rFonts w:eastAsia="Segoe UI"/>
                <w:noProof/>
                <w:rPrChange w:id="100" w:author="Zhang, James" w:date="2016-02-04T09:57:00Z">
                  <w:rPr>
                    <w:rStyle w:val="Hyperlink"/>
                    <w:rFonts w:eastAsia="Segoe UI"/>
                    <w:noProof/>
                  </w:rPr>
                </w:rPrChange>
              </w:rPr>
              <w:delText>er</w:delText>
            </w:r>
            <w:r w:rsidRPr="004C5843" w:rsidDel="004C5843">
              <w:rPr>
                <w:rFonts w:eastAsia="Segoe UI"/>
                <w:noProof/>
                <w:spacing w:val="10"/>
                <w:rPrChange w:id="101" w:author="Zhang, James" w:date="2016-02-04T09:57:00Z">
                  <w:rPr>
                    <w:rStyle w:val="Hyperlink"/>
                    <w:rFonts w:eastAsia="Segoe UI"/>
                    <w:noProof/>
                    <w:spacing w:val="10"/>
                  </w:rPr>
                </w:rPrChange>
              </w:rPr>
              <w:delText xml:space="preserve"> </w:delText>
            </w:r>
            <w:r w:rsidRPr="004C5843" w:rsidDel="004C5843">
              <w:rPr>
                <w:rFonts w:eastAsia="Segoe UI"/>
                <w:noProof/>
                <w:spacing w:val="-16"/>
                <w:rPrChange w:id="102" w:author="Zhang, James" w:date="2016-02-04T09:57:00Z">
                  <w:rPr>
                    <w:rStyle w:val="Hyperlink"/>
                    <w:rFonts w:eastAsia="Segoe UI"/>
                    <w:noProof/>
                    <w:spacing w:val="-16"/>
                  </w:rPr>
                </w:rPrChange>
              </w:rPr>
              <w:delText>2</w:delText>
            </w:r>
            <w:r w:rsidRPr="004C5843" w:rsidDel="004C5843">
              <w:rPr>
                <w:rFonts w:eastAsia="Segoe UI"/>
                <w:noProof/>
                <w:spacing w:val="-25"/>
                <w:rPrChange w:id="103" w:author="Zhang, James" w:date="2016-02-04T09:57:00Z">
                  <w:rPr>
                    <w:rStyle w:val="Hyperlink"/>
                    <w:rFonts w:eastAsia="Segoe UI"/>
                    <w:noProof/>
                    <w:spacing w:val="-25"/>
                  </w:rPr>
                </w:rPrChange>
              </w:rPr>
              <w:delText>0</w:delText>
            </w:r>
            <w:r w:rsidRPr="004C5843" w:rsidDel="004C5843">
              <w:rPr>
                <w:rFonts w:eastAsia="Segoe UI"/>
                <w:noProof/>
                <w:spacing w:val="-20"/>
                <w:rPrChange w:id="104" w:author="Zhang, James" w:date="2016-02-04T09:57:00Z">
                  <w:rPr>
                    <w:rStyle w:val="Hyperlink"/>
                    <w:rFonts w:eastAsia="Segoe UI"/>
                    <w:noProof/>
                    <w:spacing w:val="-20"/>
                  </w:rPr>
                </w:rPrChange>
              </w:rPr>
              <w:delText>1</w:delText>
            </w:r>
            <w:r w:rsidRPr="004C5843" w:rsidDel="004C5843">
              <w:rPr>
                <w:rFonts w:eastAsia="Segoe UI"/>
                <w:noProof/>
                <w:rPrChange w:id="105" w:author="Zhang, James" w:date="2016-02-04T09:57:00Z">
                  <w:rPr>
                    <w:rStyle w:val="Hyperlink"/>
                    <w:rFonts w:eastAsia="Segoe UI"/>
                    <w:noProof/>
                  </w:rPr>
                </w:rPrChange>
              </w:rPr>
              <w:delText>4</w:delText>
            </w:r>
            <w:r w:rsidRPr="004C5843" w:rsidDel="004C5843">
              <w:rPr>
                <w:rFonts w:eastAsia="Segoe UI"/>
                <w:noProof/>
                <w:spacing w:val="25"/>
                <w:rPrChange w:id="106" w:author="Zhang, James" w:date="2016-02-04T09:57:00Z">
                  <w:rPr>
                    <w:rStyle w:val="Hyperlink"/>
                    <w:rFonts w:eastAsia="Segoe UI"/>
                    <w:noProof/>
                    <w:spacing w:val="25"/>
                  </w:rPr>
                </w:rPrChange>
              </w:rPr>
              <w:delText xml:space="preserve"> </w:delText>
            </w:r>
            <w:r w:rsidRPr="004C5843" w:rsidDel="004C5843">
              <w:rPr>
                <w:rFonts w:eastAsia="Segoe UI"/>
                <w:noProof/>
                <w:rPrChange w:id="107" w:author="Zhang, James" w:date="2016-02-04T09:57:00Z">
                  <w:rPr>
                    <w:rStyle w:val="Hyperlink"/>
                    <w:rFonts w:eastAsia="Segoe UI"/>
                    <w:noProof/>
                  </w:rPr>
                </w:rPrChange>
              </w:rPr>
              <w:delText>en</w:delText>
            </w:r>
            <w:r w:rsidRPr="004C5843" w:rsidDel="004C5843">
              <w:rPr>
                <w:rFonts w:eastAsia="Segoe UI"/>
                <w:noProof/>
                <w:spacing w:val="-15"/>
                <w:rPrChange w:id="108" w:author="Zhang, James" w:date="2016-02-04T09:57:00Z">
                  <w:rPr>
                    <w:rStyle w:val="Hyperlink"/>
                    <w:rFonts w:eastAsia="Segoe UI"/>
                    <w:noProof/>
                    <w:spacing w:val="-15"/>
                  </w:rPr>
                </w:rPrChange>
              </w:rPr>
              <w:delText>g</w:delText>
            </w:r>
            <w:r w:rsidRPr="004C5843" w:rsidDel="004C5843">
              <w:rPr>
                <w:rFonts w:eastAsia="Segoe UI"/>
                <w:noProof/>
                <w:spacing w:val="-16"/>
                <w:rPrChange w:id="109" w:author="Zhang, James" w:date="2016-02-04T09:57:00Z">
                  <w:rPr>
                    <w:rStyle w:val="Hyperlink"/>
                    <w:rFonts w:eastAsia="Segoe UI"/>
                    <w:noProof/>
                    <w:spacing w:val="-16"/>
                  </w:rPr>
                </w:rPrChange>
              </w:rPr>
              <w:delText>i</w:delText>
            </w:r>
            <w:r w:rsidRPr="004C5843" w:rsidDel="004C5843">
              <w:rPr>
                <w:rFonts w:eastAsia="Segoe UI"/>
                <w:noProof/>
                <w:rPrChange w:id="110" w:author="Zhang, James" w:date="2016-02-04T09:57:00Z">
                  <w:rPr>
                    <w:rStyle w:val="Hyperlink"/>
                    <w:rFonts w:eastAsia="Segoe UI"/>
                    <w:noProof/>
                  </w:rPr>
                </w:rPrChange>
              </w:rPr>
              <w:delText>ne</w:delText>
            </w:r>
            <w:r w:rsidRPr="004C5843" w:rsidDel="004C5843">
              <w:rPr>
                <w:rFonts w:eastAsia="Segoe UI"/>
                <w:noProof/>
                <w:spacing w:val="32"/>
                <w:rPrChange w:id="111" w:author="Zhang, James" w:date="2016-02-04T09:57:00Z">
                  <w:rPr>
                    <w:rStyle w:val="Hyperlink"/>
                    <w:rFonts w:eastAsia="Segoe UI"/>
                    <w:noProof/>
                    <w:spacing w:val="32"/>
                  </w:rPr>
                </w:rPrChange>
              </w:rPr>
              <w:delText xml:space="preserve"> </w:delText>
            </w:r>
            <w:r w:rsidRPr="004C5843" w:rsidDel="004C5843">
              <w:rPr>
                <w:rFonts w:eastAsia="Segoe UI"/>
                <w:noProof/>
                <w:w w:val="102"/>
                <w:rPrChange w:id="112" w:author="Zhang, James" w:date="2016-02-04T09:57:00Z">
                  <w:rPr>
                    <w:rStyle w:val="Hyperlink"/>
                    <w:rFonts w:eastAsia="Segoe UI"/>
                    <w:noProof/>
                    <w:w w:val="102"/>
                  </w:rPr>
                </w:rPrChange>
              </w:rPr>
              <w:delText>e</w:delText>
            </w:r>
            <w:r w:rsidRPr="004C5843" w:rsidDel="004C5843">
              <w:rPr>
                <w:rFonts w:eastAsia="Segoe UI"/>
                <w:noProof/>
                <w:spacing w:val="-13"/>
                <w:w w:val="102"/>
                <w:rPrChange w:id="113" w:author="Zhang, James" w:date="2016-02-04T09:57:00Z">
                  <w:rPr>
                    <w:rStyle w:val="Hyperlink"/>
                    <w:rFonts w:eastAsia="Segoe UI"/>
                    <w:noProof/>
                    <w:spacing w:val="-13"/>
                    <w:w w:val="102"/>
                  </w:rPr>
                </w:rPrChange>
              </w:rPr>
              <w:delText>n</w:delText>
            </w:r>
            <w:r w:rsidRPr="004C5843" w:rsidDel="004C5843">
              <w:rPr>
                <w:rFonts w:eastAsia="Segoe UI"/>
                <w:noProof/>
                <w:w w:val="102"/>
                <w:rPrChange w:id="114" w:author="Zhang, James" w:date="2016-02-04T09:57:00Z">
                  <w:rPr>
                    <w:rStyle w:val="Hyperlink"/>
                    <w:rFonts w:eastAsia="Segoe UI"/>
                    <w:noProof/>
                    <w:w w:val="102"/>
                  </w:rPr>
                </w:rPrChange>
              </w:rPr>
              <w:delText>ha</w:delText>
            </w:r>
            <w:r w:rsidRPr="004C5843" w:rsidDel="004C5843">
              <w:rPr>
                <w:rFonts w:eastAsia="Segoe UI"/>
                <w:noProof/>
                <w:spacing w:val="-10"/>
                <w:w w:val="102"/>
                <w:rPrChange w:id="115" w:author="Zhang, James" w:date="2016-02-04T09:57:00Z">
                  <w:rPr>
                    <w:rStyle w:val="Hyperlink"/>
                    <w:rFonts w:eastAsia="Segoe UI"/>
                    <w:noProof/>
                    <w:spacing w:val="-10"/>
                    <w:w w:val="102"/>
                  </w:rPr>
                </w:rPrChange>
              </w:rPr>
              <w:delText>n</w:delText>
            </w:r>
            <w:r w:rsidRPr="004C5843" w:rsidDel="004C5843">
              <w:rPr>
                <w:rFonts w:eastAsia="Segoe UI"/>
                <w:noProof/>
                <w:spacing w:val="-11"/>
                <w:w w:val="101"/>
                <w:rPrChange w:id="116" w:author="Zhang, James" w:date="2016-02-04T09:57:00Z">
                  <w:rPr>
                    <w:rStyle w:val="Hyperlink"/>
                    <w:rFonts w:eastAsia="Segoe UI"/>
                    <w:noProof/>
                    <w:spacing w:val="-11"/>
                    <w:w w:val="101"/>
                  </w:rPr>
                </w:rPrChange>
              </w:rPr>
              <w:delText>c</w:delText>
            </w:r>
            <w:r w:rsidRPr="004C5843" w:rsidDel="004C5843">
              <w:rPr>
                <w:rFonts w:eastAsia="Segoe UI"/>
                <w:noProof/>
                <w:w w:val="102"/>
                <w:rPrChange w:id="117" w:author="Zhang, James" w:date="2016-02-04T09:57:00Z">
                  <w:rPr>
                    <w:rStyle w:val="Hyperlink"/>
                    <w:rFonts w:eastAsia="Segoe UI"/>
                    <w:noProof/>
                    <w:w w:val="102"/>
                  </w:rPr>
                </w:rPrChange>
              </w:rPr>
              <w:delText>eme</w:delText>
            </w:r>
            <w:r w:rsidRPr="004C5843" w:rsidDel="004C5843">
              <w:rPr>
                <w:rFonts w:eastAsia="Segoe UI"/>
                <w:noProof/>
                <w:spacing w:val="-13"/>
                <w:w w:val="102"/>
                <w:rPrChange w:id="118" w:author="Zhang, James" w:date="2016-02-04T09:57:00Z">
                  <w:rPr>
                    <w:rStyle w:val="Hyperlink"/>
                    <w:rFonts w:eastAsia="Segoe UI"/>
                    <w:noProof/>
                    <w:spacing w:val="-13"/>
                    <w:w w:val="102"/>
                  </w:rPr>
                </w:rPrChange>
              </w:rPr>
              <w:delText>n</w:delText>
            </w:r>
            <w:r w:rsidRPr="004C5843" w:rsidDel="004C5843">
              <w:rPr>
                <w:rFonts w:eastAsia="Segoe UI"/>
                <w:noProof/>
                <w:spacing w:val="-6"/>
                <w:w w:val="108"/>
                <w:rPrChange w:id="119" w:author="Zhang, James" w:date="2016-02-04T09:57:00Z">
                  <w:rPr>
                    <w:rStyle w:val="Hyperlink"/>
                    <w:rFonts w:eastAsia="Segoe UI"/>
                    <w:noProof/>
                    <w:spacing w:val="-6"/>
                    <w:w w:val="108"/>
                  </w:rPr>
                </w:rPrChange>
              </w:rPr>
              <w:delText>t</w:delText>
            </w:r>
            <w:r w:rsidRPr="004C5843" w:rsidDel="004C5843">
              <w:rPr>
                <w:rFonts w:eastAsia="Segoe UI"/>
                <w:noProof/>
                <w:w w:val="96"/>
                <w:rPrChange w:id="120" w:author="Zhang, James" w:date="2016-02-04T09:57:00Z">
                  <w:rPr>
                    <w:rStyle w:val="Hyperlink"/>
                    <w:rFonts w:eastAsia="Segoe UI"/>
                    <w:noProof/>
                    <w:w w:val="96"/>
                  </w:rPr>
                </w:rPrChange>
              </w:rPr>
              <w:delText xml:space="preserve">s </w:delText>
            </w:r>
            <w:r w:rsidRPr="004C5843" w:rsidDel="004C5843">
              <w:rPr>
                <w:rFonts w:eastAsia="Segoe UI"/>
                <w:noProof/>
                <w:w w:val="101"/>
                <w:rPrChange w:id="121" w:author="Zhang, James" w:date="2016-02-04T09:57:00Z">
                  <w:rPr>
                    <w:rStyle w:val="Hyperlink"/>
                    <w:rFonts w:eastAsia="Segoe UI"/>
                    <w:noProof/>
                    <w:w w:val="101"/>
                  </w:rPr>
                </w:rPrChange>
              </w:rPr>
              <w:delText>and</w:delText>
            </w:r>
            <w:r w:rsidRPr="004C5843" w:rsidDel="004C5843">
              <w:rPr>
                <w:rFonts w:eastAsia="Segoe UI"/>
                <w:noProof/>
                <w:spacing w:val="-5"/>
                <w:rPrChange w:id="122" w:author="Zhang, James" w:date="2016-02-04T09:57:00Z">
                  <w:rPr>
                    <w:rStyle w:val="Hyperlink"/>
                    <w:rFonts w:eastAsia="Segoe UI"/>
                    <w:noProof/>
                    <w:spacing w:val="-5"/>
                  </w:rPr>
                </w:rPrChange>
              </w:rPr>
              <w:delText xml:space="preserve"> e</w:delText>
            </w:r>
            <w:r w:rsidRPr="004C5843" w:rsidDel="004C5843">
              <w:rPr>
                <w:rFonts w:eastAsia="Segoe UI"/>
                <w:noProof/>
                <w:spacing w:val="-16"/>
                <w:rPrChange w:id="123" w:author="Zhang, James" w:date="2016-02-04T09:57:00Z">
                  <w:rPr>
                    <w:rStyle w:val="Hyperlink"/>
                    <w:rFonts w:eastAsia="Segoe UI"/>
                    <w:noProof/>
                    <w:spacing w:val="-16"/>
                  </w:rPr>
                </w:rPrChange>
              </w:rPr>
              <w:delText>d</w:delText>
            </w:r>
            <w:r w:rsidRPr="004C5843" w:rsidDel="004C5843">
              <w:rPr>
                <w:rFonts w:eastAsia="Segoe UI"/>
                <w:noProof/>
                <w:spacing w:val="-14"/>
                <w:rPrChange w:id="124" w:author="Zhang, James" w:date="2016-02-04T09:57:00Z">
                  <w:rPr>
                    <w:rStyle w:val="Hyperlink"/>
                    <w:rFonts w:eastAsia="Segoe UI"/>
                    <w:noProof/>
                    <w:spacing w:val="-14"/>
                  </w:rPr>
                </w:rPrChange>
              </w:rPr>
              <w:delText>i</w:delText>
            </w:r>
            <w:r w:rsidRPr="004C5843" w:rsidDel="004C5843">
              <w:rPr>
                <w:rFonts w:eastAsia="Segoe UI"/>
                <w:noProof/>
                <w:spacing w:val="-16"/>
                <w:rPrChange w:id="125" w:author="Zhang, James" w:date="2016-02-04T09:57:00Z">
                  <w:rPr>
                    <w:rStyle w:val="Hyperlink"/>
                    <w:rFonts w:eastAsia="Segoe UI"/>
                    <w:noProof/>
                    <w:spacing w:val="-16"/>
                  </w:rPr>
                </w:rPrChange>
              </w:rPr>
              <w:delText>t</w:delText>
            </w:r>
            <w:r w:rsidRPr="004C5843" w:rsidDel="004C5843">
              <w:rPr>
                <w:rFonts w:eastAsia="Segoe UI"/>
                <w:noProof/>
                <w:spacing w:val="-14"/>
                <w:rPrChange w:id="126" w:author="Zhang, James" w:date="2016-02-04T09:57:00Z">
                  <w:rPr>
                    <w:rStyle w:val="Hyperlink"/>
                    <w:rFonts w:eastAsia="Segoe UI"/>
                    <w:noProof/>
                    <w:spacing w:val="-14"/>
                  </w:rPr>
                </w:rPrChange>
              </w:rPr>
              <w:delText>i</w:delText>
            </w:r>
            <w:r w:rsidRPr="004C5843" w:rsidDel="004C5843">
              <w:rPr>
                <w:rFonts w:eastAsia="Segoe UI"/>
                <w:noProof/>
                <w:spacing w:val="-13"/>
                <w:rPrChange w:id="127" w:author="Zhang, James" w:date="2016-02-04T09:57:00Z">
                  <w:rPr>
                    <w:rStyle w:val="Hyperlink"/>
                    <w:rFonts w:eastAsia="Segoe UI"/>
                    <w:noProof/>
                    <w:spacing w:val="-13"/>
                  </w:rPr>
                </w:rPrChange>
              </w:rPr>
              <w:delText>o</w:delText>
            </w:r>
            <w:r w:rsidRPr="004C5843" w:rsidDel="004C5843">
              <w:rPr>
                <w:rFonts w:eastAsia="Segoe UI"/>
                <w:noProof/>
                <w:spacing w:val="-8"/>
                <w:rPrChange w:id="128" w:author="Zhang, James" w:date="2016-02-04T09:57:00Z">
                  <w:rPr>
                    <w:rStyle w:val="Hyperlink"/>
                    <w:rFonts w:eastAsia="Segoe UI"/>
                    <w:noProof/>
                    <w:spacing w:val="-8"/>
                  </w:rPr>
                </w:rPrChange>
              </w:rPr>
              <w:delText>n</w:delText>
            </w:r>
            <w:r w:rsidRPr="004C5843" w:rsidDel="004C5843">
              <w:rPr>
                <w:rFonts w:eastAsia="Segoe UI"/>
                <w:noProof/>
                <w:rPrChange w:id="129" w:author="Zhang, James" w:date="2016-02-04T09:57:00Z">
                  <w:rPr>
                    <w:rStyle w:val="Hyperlink"/>
                    <w:rFonts w:eastAsia="Segoe UI"/>
                    <w:noProof/>
                  </w:rPr>
                </w:rPrChange>
              </w:rPr>
              <w:delText>s</w:delText>
            </w:r>
            <w:r w:rsidDel="004C5843">
              <w:rPr>
                <w:noProof/>
                <w:webHidden/>
              </w:rPr>
              <w:tab/>
              <w:delText>3</w:delText>
            </w:r>
          </w:del>
        </w:p>
        <w:p w14:paraId="0E2E79A4" w14:textId="77777777" w:rsidR="0084727D" w:rsidDel="004C5843" w:rsidRDefault="0084727D">
          <w:pPr>
            <w:pStyle w:val="TOC2"/>
            <w:tabs>
              <w:tab w:val="left" w:pos="880"/>
              <w:tab w:val="right" w:leader="dot" w:pos="7730"/>
            </w:tabs>
            <w:rPr>
              <w:del w:id="130" w:author="Zhang, James" w:date="2016-02-04T09:57:00Z"/>
              <w:rFonts w:eastAsiaTheme="minorEastAsia"/>
              <w:noProof/>
            </w:rPr>
          </w:pPr>
          <w:del w:id="131" w:author="Zhang, James" w:date="2016-02-04T09:57:00Z">
            <w:r w:rsidRPr="004C5843" w:rsidDel="004C5843">
              <w:rPr>
                <w:rFonts w:eastAsia="Segoe UI"/>
                <w:noProof/>
                <w:rPrChange w:id="132" w:author="Zhang, James" w:date="2016-02-04T09:57:00Z">
                  <w:rPr>
                    <w:rStyle w:val="Hyperlink"/>
                    <w:rFonts w:eastAsia="Segoe UI"/>
                    <w:noProof/>
                  </w:rPr>
                </w:rPrChange>
              </w:rPr>
              <w:delText>4.1</w:delText>
            </w:r>
            <w:r w:rsidDel="004C5843">
              <w:rPr>
                <w:rFonts w:eastAsiaTheme="minorEastAsia"/>
                <w:noProof/>
              </w:rPr>
              <w:tab/>
            </w:r>
            <w:r w:rsidRPr="004C5843" w:rsidDel="004C5843">
              <w:rPr>
                <w:rFonts w:eastAsia="Segoe UI"/>
                <w:noProof/>
                <w:rPrChange w:id="133" w:author="Zhang, James" w:date="2016-02-04T09:57:00Z">
                  <w:rPr>
                    <w:rStyle w:val="Hyperlink"/>
                    <w:rFonts w:eastAsia="Segoe UI"/>
                    <w:noProof/>
                  </w:rPr>
                </w:rPrChange>
              </w:rPr>
              <w:delText>SQL Server 2014 overview</w:delText>
            </w:r>
            <w:r w:rsidDel="004C5843">
              <w:rPr>
                <w:noProof/>
                <w:webHidden/>
              </w:rPr>
              <w:tab/>
              <w:delText>3</w:delText>
            </w:r>
          </w:del>
        </w:p>
        <w:p w14:paraId="27FD2E1E" w14:textId="77777777" w:rsidR="0084727D" w:rsidDel="004C5843" w:rsidRDefault="0084727D">
          <w:pPr>
            <w:pStyle w:val="TOC2"/>
            <w:tabs>
              <w:tab w:val="left" w:pos="880"/>
              <w:tab w:val="right" w:leader="dot" w:pos="7730"/>
            </w:tabs>
            <w:rPr>
              <w:del w:id="134" w:author="Zhang, James" w:date="2016-02-04T09:57:00Z"/>
              <w:rFonts w:eastAsiaTheme="minorEastAsia"/>
              <w:noProof/>
            </w:rPr>
          </w:pPr>
          <w:del w:id="135" w:author="Zhang, James" w:date="2016-02-04T09:57:00Z">
            <w:r w:rsidRPr="004C5843" w:rsidDel="004C5843">
              <w:rPr>
                <w:rFonts w:eastAsia="Segoe UI"/>
                <w:noProof/>
                <w:rPrChange w:id="136" w:author="Zhang, James" w:date="2016-02-04T09:57:00Z">
                  <w:rPr>
                    <w:rStyle w:val="Hyperlink"/>
                    <w:rFonts w:eastAsia="Segoe UI"/>
                    <w:noProof/>
                  </w:rPr>
                </w:rPrChange>
              </w:rPr>
              <w:delText>4.2</w:delText>
            </w:r>
            <w:r w:rsidDel="004C5843">
              <w:rPr>
                <w:rFonts w:eastAsiaTheme="minorEastAsia"/>
                <w:noProof/>
              </w:rPr>
              <w:tab/>
            </w:r>
            <w:r w:rsidRPr="004C5843" w:rsidDel="004C5843">
              <w:rPr>
                <w:rFonts w:eastAsia="Segoe UI"/>
                <w:noProof/>
                <w:spacing w:val="-6"/>
                <w:rPrChange w:id="137" w:author="Zhang, James" w:date="2016-02-04T09:57:00Z">
                  <w:rPr>
                    <w:rStyle w:val="Hyperlink"/>
                    <w:rFonts w:eastAsia="Segoe UI"/>
                    <w:noProof/>
                    <w:spacing w:val="-6"/>
                  </w:rPr>
                </w:rPrChange>
              </w:rPr>
              <w:delText>A</w:delText>
            </w:r>
            <w:r w:rsidRPr="004C5843" w:rsidDel="004C5843">
              <w:rPr>
                <w:rFonts w:eastAsia="Segoe UI"/>
                <w:noProof/>
                <w:spacing w:val="-2"/>
                <w:rPrChange w:id="138" w:author="Zhang, James" w:date="2016-02-04T09:57:00Z">
                  <w:rPr>
                    <w:rStyle w:val="Hyperlink"/>
                    <w:rFonts w:eastAsia="Segoe UI"/>
                    <w:noProof/>
                    <w:spacing w:val="-2"/>
                  </w:rPr>
                </w:rPrChange>
              </w:rPr>
              <w:delText>v</w:delText>
            </w:r>
            <w:r w:rsidRPr="004C5843" w:rsidDel="004C5843">
              <w:rPr>
                <w:rFonts w:eastAsia="Segoe UI"/>
                <w:noProof/>
                <w:spacing w:val="-1"/>
                <w:rPrChange w:id="139" w:author="Zhang, James" w:date="2016-02-04T09:57:00Z">
                  <w:rPr>
                    <w:rStyle w:val="Hyperlink"/>
                    <w:rFonts w:eastAsia="Segoe UI"/>
                    <w:noProof/>
                    <w:spacing w:val="-1"/>
                  </w:rPr>
                </w:rPrChange>
              </w:rPr>
              <w:delText>a</w:delText>
            </w:r>
            <w:r w:rsidRPr="004C5843" w:rsidDel="004C5843">
              <w:rPr>
                <w:rFonts w:eastAsia="Segoe UI"/>
                <w:noProof/>
                <w:spacing w:val="-4"/>
                <w:rPrChange w:id="140" w:author="Zhang, James" w:date="2016-02-04T09:57:00Z">
                  <w:rPr>
                    <w:rStyle w:val="Hyperlink"/>
                    <w:rFonts w:eastAsia="Segoe UI"/>
                    <w:noProof/>
                    <w:spacing w:val="-4"/>
                  </w:rPr>
                </w:rPrChange>
              </w:rPr>
              <w:delText>i</w:delText>
            </w:r>
            <w:r w:rsidRPr="004C5843" w:rsidDel="004C5843">
              <w:rPr>
                <w:rFonts w:eastAsia="Segoe UI"/>
                <w:noProof/>
                <w:spacing w:val="-1"/>
                <w:rPrChange w:id="141" w:author="Zhang, James" w:date="2016-02-04T09:57:00Z">
                  <w:rPr>
                    <w:rStyle w:val="Hyperlink"/>
                    <w:rFonts w:eastAsia="Segoe UI"/>
                    <w:noProof/>
                    <w:spacing w:val="-1"/>
                  </w:rPr>
                </w:rPrChange>
              </w:rPr>
              <w:delText>l</w:delText>
            </w:r>
            <w:r w:rsidRPr="004C5843" w:rsidDel="004C5843">
              <w:rPr>
                <w:rFonts w:eastAsia="Segoe UI"/>
                <w:noProof/>
                <w:rPrChange w:id="142" w:author="Zhang, James" w:date="2016-02-04T09:57:00Z">
                  <w:rPr>
                    <w:rStyle w:val="Hyperlink"/>
                    <w:rFonts w:eastAsia="Segoe UI"/>
                    <w:noProof/>
                  </w:rPr>
                </w:rPrChange>
              </w:rPr>
              <w:delText>a</w:delText>
            </w:r>
            <w:r w:rsidRPr="004C5843" w:rsidDel="004C5843">
              <w:rPr>
                <w:rFonts w:eastAsia="Segoe UI"/>
                <w:noProof/>
                <w:spacing w:val="-2"/>
                <w:rPrChange w:id="143" w:author="Zhang, James" w:date="2016-02-04T09:57:00Z">
                  <w:rPr>
                    <w:rStyle w:val="Hyperlink"/>
                    <w:rFonts w:eastAsia="Segoe UI"/>
                    <w:noProof/>
                    <w:spacing w:val="-2"/>
                  </w:rPr>
                </w:rPrChange>
              </w:rPr>
              <w:delText>b</w:delText>
            </w:r>
            <w:r w:rsidRPr="004C5843" w:rsidDel="004C5843">
              <w:rPr>
                <w:rFonts w:eastAsia="Segoe UI"/>
                <w:noProof/>
                <w:spacing w:val="-4"/>
                <w:rPrChange w:id="144" w:author="Zhang, James" w:date="2016-02-04T09:57:00Z">
                  <w:rPr>
                    <w:rStyle w:val="Hyperlink"/>
                    <w:rFonts w:eastAsia="Segoe UI"/>
                    <w:noProof/>
                    <w:spacing w:val="-4"/>
                  </w:rPr>
                </w:rPrChange>
              </w:rPr>
              <w:delText>il</w:delText>
            </w:r>
            <w:r w:rsidRPr="004C5843" w:rsidDel="004C5843">
              <w:rPr>
                <w:rFonts w:eastAsia="Segoe UI"/>
                <w:noProof/>
                <w:spacing w:val="-3"/>
                <w:rPrChange w:id="145" w:author="Zhang, James" w:date="2016-02-04T09:57:00Z">
                  <w:rPr>
                    <w:rStyle w:val="Hyperlink"/>
                    <w:rFonts w:eastAsia="Segoe UI"/>
                    <w:noProof/>
                    <w:spacing w:val="-3"/>
                  </w:rPr>
                </w:rPrChange>
              </w:rPr>
              <w:delText>i</w:delText>
            </w:r>
            <w:r w:rsidRPr="004C5843" w:rsidDel="004C5843">
              <w:rPr>
                <w:rFonts w:eastAsia="Segoe UI"/>
                <w:noProof/>
                <w:spacing w:val="7"/>
                <w:rPrChange w:id="146" w:author="Zhang, James" w:date="2016-02-04T09:57:00Z">
                  <w:rPr>
                    <w:rStyle w:val="Hyperlink"/>
                    <w:rFonts w:eastAsia="Segoe UI"/>
                    <w:noProof/>
                    <w:spacing w:val="7"/>
                  </w:rPr>
                </w:rPrChange>
              </w:rPr>
              <w:delText>t</w:delText>
            </w:r>
            <w:r w:rsidRPr="004C5843" w:rsidDel="004C5843">
              <w:rPr>
                <w:rFonts w:eastAsia="Segoe UI"/>
                <w:noProof/>
                <w:rPrChange w:id="147" w:author="Zhang, James" w:date="2016-02-04T09:57:00Z">
                  <w:rPr>
                    <w:rStyle w:val="Hyperlink"/>
                    <w:rFonts w:eastAsia="Segoe UI"/>
                    <w:noProof/>
                  </w:rPr>
                </w:rPrChange>
              </w:rPr>
              <w:delText>y</w:delText>
            </w:r>
            <w:r w:rsidRPr="004C5843" w:rsidDel="004C5843">
              <w:rPr>
                <w:rFonts w:eastAsia="Segoe UI"/>
                <w:noProof/>
                <w:spacing w:val="57"/>
                <w:rPrChange w:id="148" w:author="Zhang, James" w:date="2016-02-04T09:57:00Z">
                  <w:rPr>
                    <w:rStyle w:val="Hyperlink"/>
                    <w:rFonts w:eastAsia="Segoe UI"/>
                    <w:noProof/>
                    <w:spacing w:val="57"/>
                  </w:rPr>
                </w:rPrChange>
              </w:rPr>
              <w:delText xml:space="preserve"> Features</w:delText>
            </w:r>
            <w:r w:rsidDel="004C5843">
              <w:rPr>
                <w:noProof/>
                <w:webHidden/>
              </w:rPr>
              <w:tab/>
              <w:delText>3</w:delText>
            </w:r>
          </w:del>
        </w:p>
        <w:p w14:paraId="36DF0ED0" w14:textId="77777777" w:rsidR="0084727D" w:rsidDel="004C5843" w:rsidRDefault="0084727D">
          <w:pPr>
            <w:pStyle w:val="TOC3"/>
            <w:tabs>
              <w:tab w:val="left" w:pos="1320"/>
              <w:tab w:val="right" w:leader="dot" w:pos="7730"/>
            </w:tabs>
            <w:rPr>
              <w:del w:id="149" w:author="Zhang, James" w:date="2016-02-04T09:57:00Z"/>
              <w:rFonts w:eastAsiaTheme="minorEastAsia"/>
              <w:noProof/>
            </w:rPr>
          </w:pPr>
          <w:del w:id="150" w:author="Zhang, James" w:date="2016-02-04T09:57:00Z">
            <w:r w:rsidRPr="004C5843" w:rsidDel="004C5843">
              <w:rPr>
                <w:rFonts w:eastAsia="Segoe UI"/>
                <w:noProof/>
                <w:rPrChange w:id="151" w:author="Zhang, James" w:date="2016-02-04T09:57:00Z">
                  <w:rPr>
                    <w:rStyle w:val="Hyperlink"/>
                    <w:rFonts w:eastAsia="Segoe UI"/>
                    <w:noProof/>
                  </w:rPr>
                </w:rPrChange>
              </w:rPr>
              <w:delText>4.2.1</w:delText>
            </w:r>
            <w:r w:rsidDel="004C5843">
              <w:rPr>
                <w:rFonts w:eastAsiaTheme="minorEastAsia"/>
                <w:noProof/>
              </w:rPr>
              <w:tab/>
            </w:r>
            <w:r w:rsidRPr="004C5843" w:rsidDel="004C5843">
              <w:rPr>
                <w:rFonts w:eastAsia="Segoe UI"/>
                <w:noProof/>
                <w:rPrChange w:id="152" w:author="Zhang, James" w:date="2016-02-04T09:57:00Z">
                  <w:rPr>
                    <w:rStyle w:val="Hyperlink"/>
                    <w:rFonts w:eastAsia="Segoe UI"/>
                    <w:noProof/>
                  </w:rPr>
                </w:rPrChange>
              </w:rPr>
              <w:delText>Al</w:delText>
            </w:r>
            <w:r w:rsidRPr="004C5843" w:rsidDel="004C5843">
              <w:rPr>
                <w:rFonts w:eastAsia="Segoe UI"/>
                <w:noProof/>
                <w:spacing w:val="-1"/>
                <w:rPrChange w:id="153" w:author="Zhang, James" w:date="2016-02-04T09:57:00Z">
                  <w:rPr>
                    <w:rStyle w:val="Hyperlink"/>
                    <w:rFonts w:eastAsia="Segoe UI"/>
                    <w:noProof/>
                    <w:spacing w:val="-1"/>
                  </w:rPr>
                </w:rPrChange>
              </w:rPr>
              <w:delText>w</w:delText>
            </w:r>
            <w:r w:rsidRPr="004C5843" w:rsidDel="004C5843">
              <w:rPr>
                <w:rFonts w:eastAsia="Segoe UI"/>
                <w:noProof/>
                <w:spacing w:val="-2"/>
                <w:rPrChange w:id="154" w:author="Zhang, James" w:date="2016-02-04T09:57:00Z">
                  <w:rPr>
                    <w:rStyle w:val="Hyperlink"/>
                    <w:rFonts w:eastAsia="Segoe UI"/>
                    <w:noProof/>
                    <w:spacing w:val="-2"/>
                  </w:rPr>
                </w:rPrChange>
              </w:rPr>
              <w:delText>a</w:delText>
            </w:r>
            <w:r w:rsidRPr="004C5843" w:rsidDel="004C5843">
              <w:rPr>
                <w:rFonts w:eastAsia="Segoe UI"/>
                <w:noProof/>
                <w:rPrChange w:id="155" w:author="Zhang, James" w:date="2016-02-04T09:57:00Z">
                  <w:rPr>
                    <w:rStyle w:val="Hyperlink"/>
                    <w:rFonts w:eastAsia="Segoe UI"/>
                    <w:noProof/>
                  </w:rPr>
                </w:rPrChange>
              </w:rPr>
              <w:delText>ysOn</w:delText>
            </w:r>
            <w:r w:rsidRPr="004C5843" w:rsidDel="004C5843">
              <w:rPr>
                <w:rFonts w:eastAsia="Segoe UI"/>
                <w:noProof/>
                <w:spacing w:val="21"/>
                <w:rPrChange w:id="156" w:author="Zhang, James" w:date="2016-02-04T09:57:00Z">
                  <w:rPr>
                    <w:rStyle w:val="Hyperlink"/>
                    <w:rFonts w:eastAsia="Segoe UI"/>
                    <w:noProof/>
                    <w:spacing w:val="21"/>
                  </w:rPr>
                </w:rPrChange>
              </w:rPr>
              <w:delText xml:space="preserve"> </w:delText>
            </w:r>
            <w:r w:rsidRPr="004C5843" w:rsidDel="004C5843">
              <w:rPr>
                <w:rFonts w:eastAsia="Segoe UI"/>
                <w:noProof/>
                <w:spacing w:val="-5"/>
                <w:rPrChange w:id="157" w:author="Zhang, James" w:date="2016-02-04T09:57:00Z">
                  <w:rPr>
                    <w:rStyle w:val="Hyperlink"/>
                    <w:rFonts w:eastAsia="Segoe UI"/>
                    <w:noProof/>
                    <w:spacing w:val="-5"/>
                  </w:rPr>
                </w:rPrChange>
              </w:rPr>
              <w:delText>A</w:delText>
            </w:r>
            <w:r w:rsidRPr="004C5843" w:rsidDel="004C5843">
              <w:rPr>
                <w:rFonts w:eastAsia="Segoe UI"/>
                <w:noProof/>
                <w:spacing w:val="-1"/>
                <w:rPrChange w:id="158" w:author="Zhang, James" w:date="2016-02-04T09:57:00Z">
                  <w:rPr>
                    <w:rStyle w:val="Hyperlink"/>
                    <w:rFonts w:eastAsia="Segoe UI"/>
                    <w:noProof/>
                    <w:spacing w:val="-1"/>
                  </w:rPr>
                </w:rPrChange>
              </w:rPr>
              <w:delText>v</w:delText>
            </w:r>
            <w:r w:rsidRPr="004C5843" w:rsidDel="004C5843">
              <w:rPr>
                <w:rFonts w:eastAsia="Segoe UI"/>
                <w:noProof/>
                <w:rPrChange w:id="159" w:author="Zhang, James" w:date="2016-02-04T09:57:00Z">
                  <w:rPr>
                    <w:rStyle w:val="Hyperlink"/>
                    <w:rFonts w:eastAsia="Segoe UI"/>
                    <w:noProof/>
                  </w:rPr>
                </w:rPrChange>
              </w:rPr>
              <w:delText>a</w:delText>
            </w:r>
            <w:r w:rsidRPr="004C5843" w:rsidDel="004C5843">
              <w:rPr>
                <w:rFonts w:eastAsia="Segoe UI"/>
                <w:noProof/>
                <w:spacing w:val="-2"/>
                <w:rPrChange w:id="160" w:author="Zhang, James" w:date="2016-02-04T09:57:00Z">
                  <w:rPr>
                    <w:rStyle w:val="Hyperlink"/>
                    <w:rFonts w:eastAsia="Segoe UI"/>
                    <w:noProof/>
                    <w:spacing w:val="-2"/>
                  </w:rPr>
                </w:rPrChange>
              </w:rPr>
              <w:delText>i</w:delText>
            </w:r>
            <w:r w:rsidRPr="004C5843" w:rsidDel="004C5843">
              <w:rPr>
                <w:rFonts w:eastAsia="Segoe UI"/>
                <w:noProof/>
                <w:rPrChange w:id="161" w:author="Zhang, James" w:date="2016-02-04T09:57:00Z">
                  <w:rPr>
                    <w:rStyle w:val="Hyperlink"/>
                    <w:rFonts w:eastAsia="Segoe UI"/>
                    <w:noProof/>
                  </w:rPr>
                </w:rPrChange>
              </w:rPr>
              <w:delText>la</w:delText>
            </w:r>
            <w:r w:rsidRPr="004C5843" w:rsidDel="004C5843">
              <w:rPr>
                <w:rFonts w:eastAsia="Segoe UI"/>
                <w:noProof/>
                <w:spacing w:val="-1"/>
                <w:rPrChange w:id="162" w:author="Zhang, James" w:date="2016-02-04T09:57:00Z">
                  <w:rPr>
                    <w:rStyle w:val="Hyperlink"/>
                    <w:rFonts w:eastAsia="Segoe UI"/>
                    <w:noProof/>
                    <w:spacing w:val="-1"/>
                  </w:rPr>
                </w:rPrChange>
              </w:rPr>
              <w:delText>b</w:delText>
            </w:r>
            <w:r w:rsidRPr="004C5843" w:rsidDel="004C5843">
              <w:rPr>
                <w:rFonts w:eastAsia="Segoe UI"/>
                <w:noProof/>
                <w:spacing w:val="-2"/>
                <w:rPrChange w:id="163" w:author="Zhang, James" w:date="2016-02-04T09:57:00Z">
                  <w:rPr>
                    <w:rStyle w:val="Hyperlink"/>
                    <w:rFonts w:eastAsia="Segoe UI"/>
                    <w:noProof/>
                    <w:spacing w:val="-2"/>
                  </w:rPr>
                </w:rPrChange>
              </w:rPr>
              <w:delText>ili</w:delText>
            </w:r>
            <w:r w:rsidRPr="004C5843" w:rsidDel="004C5843">
              <w:rPr>
                <w:rFonts w:eastAsia="Segoe UI"/>
                <w:noProof/>
                <w:spacing w:val="6"/>
                <w:rPrChange w:id="164" w:author="Zhang, James" w:date="2016-02-04T09:57:00Z">
                  <w:rPr>
                    <w:rStyle w:val="Hyperlink"/>
                    <w:rFonts w:eastAsia="Segoe UI"/>
                    <w:noProof/>
                    <w:spacing w:val="6"/>
                  </w:rPr>
                </w:rPrChange>
              </w:rPr>
              <w:delText>t</w:delText>
            </w:r>
            <w:r w:rsidRPr="004C5843" w:rsidDel="004C5843">
              <w:rPr>
                <w:rFonts w:eastAsia="Segoe UI"/>
                <w:noProof/>
                <w:rPrChange w:id="165" w:author="Zhang, James" w:date="2016-02-04T09:57:00Z">
                  <w:rPr>
                    <w:rStyle w:val="Hyperlink"/>
                    <w:rFonts w:eastAsia="Segoe UI"/>
                    <w:noProof/>
                  </w:rPr>
                </w:rPrChange>
              </w:rPr>
              <w:delText>y</w:delText>
            </w:r>
            <w:r w:rsidRPr="004C5843" w:rsidDel="004C5843">
              <w:rPr>
                <w:rFonts w:eastAsia="Segoe UI"/>
                <w:noProof/>
                <w:spacing w:val="47"/>
                <w:rPrChange w:id="166" w:author="Zhang, James" w:date="2016-02-04T09:57:00Z">
                  <w:rPr>
                    <w:rStyle w:val="Hyperlink"/>
                    <w:rFonts w:eastAsia="Segoe UI"/>
                    <w:noProof/>
                    <w:spacing w:val="47"/>
                  </w:rPr>
                </w:rPrChange>
              </w:rPr>
              <w:delText xml:space="preserve"> </w:delText>
            </w:r>
            <w:r w:rsidRPr="004C5843" w:rsidDel="004C5843">
              <w:rPr>
                <w:rFonts w:eastAsia="Segoe UI"/>
                <w:noProof/>
                <w:spacing w:val="-1"/>
                <w:w w:val="102"/>
                <w:rPrChange w:id="167" w:author="Zhang, James" w:date="2016-02-04T09:57:00Z">
                  <w:rPr>
                    <w:rStyle w:val="Hyperlink"/>
                    <w:rFonts w:eastAsia="Segoe UI"/>
                    <w:noProof/>
                    <w:spacing w:val="-1"/>
                    <w:w w:val="102"/>
                  </w:rPr>
                </w:rPrChange>
              </w:rPr>
              <w:delText>G</w:delText>
            </w:r>
            <w:r w:rsidRPr="004C5843" w:rsidDel="004C5843">
              <w:rPr>
                <w:rFonts w:eastAsia="Segoe UI"/>
                <w:noProof/>
                <w:spacing w:val="1"/>
                <w:w w:val="106"/>
                <w:rPrChange w:id="168" w:author="Zhang, James" w:date="2016-02-04T09:57:00Z">
                  <w:rPr>
                    <w:rStyle w:val="Hyperlink"/>
                    <w:rFonts w:eastAsia="Segoe UI"/>
                    <w:noProof/>
                    <w:spacing w:val="1"/>
                    <w:w w:val="106"/>
                  </w:rPr>
                </w:rPrChange>
              </w:rPr>
              <w:delText>r</w:delText>
            </w:r>
            <w:r w:rsidRPr="004C5843" w:rsidDel="004C5843">
              <w:rPr>
                <w:rFonts w:eastAsia="Segoe UI"/>
                <w:noProof/>
                <w:w w:val="101"/>
                <w:rPrChange w:id="169" w:author="Zhang, James" w:date="2016-02-04T09:57:00Z">
                  <w:rPr>
                    <w:rStyle w:val="Hyperlink"/>
                    <w:rFonts w:eastAsia="Segoe UI"/>
                    <w:noProof/>
                    <w:w w:val="101"/>
                  </w:rPr>
                </w:rPrChange>
              </w:rPr>
              <w:delText>o</w:delText>
            </w:r>
            <w:r w:rsidRPr="004C5843" w:rsidDel="004C5843">
              <w:rPr>
                <w:rFonts w:eastAsia="Segoe UI"/>
                <w:noProof/>
                <w:spacing w:val="-2"/>
                <w:w w:val="103"/>
                <w:rPrChange w:id="170" w:author="Zhang, James" w:date="2016-02-04T09:57:00Z">
                  <w:rPr>
                    <w:rStyle w:val="Hyperlink"/>
                    <w:rFonts w:eastAsia="Segoe UI"/>
                    <w:noProof/>
                    <w:spacing w:val="-2"/>
                    <w:w w:val="103"/>
                  </w:rPr>
                </w:rPrChange>
              </w:rPr>
              <w:delText>u</w:delText>
            </w:r>
            <w:r w:rsidRPr="004C5843" w:rsidDel="004C5843">
              <w:rPr>
                <w:rFonts w:eastAsia="Segoe UI"/>
                <w:noProof/>
                <w:w w:val="102"/>
                <w:rPrChange w:id="171" w:author="Zhang, James" w:date="2016-02-04T09:57:00Z">
                  <w:rPr>
                    <w:rStyle w:val="Hyperlink"/>
                    <w:rFonts w:eastAsia="Segoe UI"/>
                    <w:noProof/>
                    <w:w w:val="102"/>
                  </w:rPr>
                </w:rPrChange>
              </w:rPr>
              <w:delText>p</w:delText>
            </w:r>
            <w:r w:rsidRPr="004C5843" w:rsidDel="004C5843">
              <w:rPr>
                <w:rFonts w:eastAsia="Segoe UI"/>
                <w:noProof/>
                <w:w w:val="96"/>
                <w:rPrChange w:id="172" w:author="Zhang, James" w:date="2016-02-04T09:57:00Z">
                  <w:rPr>
                    <w:rStyle w:val="Hyperlink"/>
                    <w:rFonts w:eastAsia="Segoe UI"/>
                    <w:noProof/>
                    <w:w w:val="96"/>
                  </w:rPr>
                </w:rPrChange>
              </w:rPr>
              <w:delText>s</w:delText>
            </w:r>
            <w:r w:rsidDel="004C5843">
              <w:rPr>
                <w:noProof/>
                <w:webHidden/>
              </w:rPr>
              <w:tab/>
              <w:delText>4</w:delText>
            </w:r>
          </w:del>
        </w:p>
        <w:p w14:paraId="26481A34" w14:textId="77777777" w:rsidR="0084727D" w:rsidDel="004C5843" w:rsidRDefault="0084727D">
          <w:pPr>
            <w:pStyle w:val="TOC3"/>
            <w:tabs>
              <w:tab w:val="left" w:pos="1320"/>
              <w:tab w:val="right" w:leader="dot" w:pos="7730"/>
            </w:tabs>
            <w:rPr>
              <w:del w:id="173" w:author="Zhang, James" w:date="2016-02-04T09:57:00Z"/>
              <w:rFonts w:eastAsiaTheme="minorEastAsia"/>
              <w:noProof/>
            </w:rPr>
          </w:pPr>
          <w:del w:id="174" w:author="Zhang, James" w:date="2016-02-04T09:57:00Z">
            <w:r w:rsidRPr="004C5843" w:rsidDel="004C5843">
              <w:rPr>
                <w:rFonts w:eastAsia="Segoe UI"/>
                <w:noProof/>
                <w:rPrChange w:id="175" w:author="Zhang, James" w:date="2016-02-04T09:57:00Z">
                  <w:rPr>
                    <w:rStyle w:val="Hyperlink"/>
                    <w:rFonts w:eastAsia="Segoe UI"/>
                    <w:noProof/>
                  </w:rPr>
                </w:rPrChange>
              </w:rPr>
              <w:delText>4.2.2</w:delText>
            </w:r>
            <w:r w:rsidDel="004C5843">
              <w:rPr>
                <w:rFonts w:eastAsiaTheme="minorEastAsia"/>
                <w:noProof/>
              </w:rPr>
              <w:tab/>
            </w:r>
            <w:r w:rsidRPr="004C5843" w:rsidDel="004C5843">
              <w:rPr>
                <w:rFonts w:eastAsia="Segoe UI"/>
                <w:noProof/>
                <w:rPrChange w:id="176" w:author="Zhang, James" w:date="2016-02-04T09:57:00Z">
                  <w:rPr>
                    <w:rStyle w:val="Hyperlink"/>
                    <w:rFonts w:eastAsia="Segoe UI"/>
                    <w:noProof/>
                  </w:rPr>
                </w:rPrChange>
              </w:rPr>
              <w:delText>Al</w:delText>
            </w:r>
            <w:r w:rsidRPr="004C5843" w:rsidDel="004C5843">
              <w:rPr>
                <w:rFonts w:eastAsia="Segoe UI"/>
                <w:noProof/>
                <w:spacing w:val="-1"/>
                <w:rPrChange w:id="177" w:author="Zhang, James" w:date="2016-02-04T09:57:00Z">
                  <w:rPr>
                    <w:rStyle w:val="Hyperlink"/>
                    <w:rFonts w:eastAsia="Segoe UI"/>
                    <w:noProof/>
                    <w:spacing w:val="-1"/>
                  </w:rPr>
                </w:rPrChange>
              </w:rPr>
              <w:delText>w</w:delText>
            </w:r>
            <w:r w:rsidRPr="004C5843" w:rsidDel="004C5843">
              <w:rPr>
                <w:rFonts w:eastAsia="Segoe UI"/>
                <w:noProof/>
                <w:spacing w:val="-2"/>
                <w:rPrChange w:id="178" w:author="Zhang, James" w:date="2016-02-04T09:57:00Z">
                  <w:rPr>
                    <w:rStyle w:val="Hyperlink"/>
                    <w:rFonts w:eastAsia="Segoe UI"/>
                    <w:noProof/>
                    <w:spacing w:val="-2"/>
                  </w:rPr>
                </w:rPrChange>
              </w:rPr>
              <w:delText>a</w:delText>
            </w:r>
            <w:r w:rsidRPr="004C5843" w:rsidDel="004C5843">
              <w:rPr>
                <w:rFonts w:eastAsia="Segoe UI"/>
                <w:noProof/>
                <w:rPrChange w:id="179" w:author="Zhang, James" w:date="2016-02-04T09:57:00Z">
                  <w:rPr>
                    <w:rStyle w:val="Hyperlink"/>
                    <w:rFonts w:eastAsia="Segoe UI"/>
                    <w:noProof/>
                  </w:rPr>
                </w:rPrChange>
              </w:rPr>
              <w:delText>ysOn</w:delText>
            </w:r>
            <w:r w:rsidRPr="004C5843" w:rsidDel="004C5843">
              <w:rPr>
                <w:rFonts w:eastAsia="Segoe UI"/>
                <w:noProof/>
                <w:spacing w:val="21"/>
                <w:rPrChange w:id="180" w:author="Zhang, James" w:date="2016-02-04T09:57:00Z">
                  <w:rPr>
                    <w:rStyle w:val="Hyperlink"/>
                    <w:rFonts w:eastAsia="Segoe UI"/>
                    <w:noProof/>
                    <w:spacing w:val="21"/>
                  </w:rPr>
                </w:rPrChange>
              </w:rPr>
              <w:delText xml:space="preserve"> </w:delText>
            </w:r>
            <w:r w:rsidRPr="004C5843" w:rsidDel="004C5843">
              <w:rPr>
                <w:rFonts w:eastAsia="Segoe UI"/>
                <w:noProof/>
                <w:spacing w:val="-6"/>
                <w:rPrChange w:id="181" w:author="Zhang, James" w:date="2016-02-04T09:57:00Z">
                  <w:rPr>
                    <w:rStyle w:val="Hyperlink"/>
                    <w:rFonts w:eastAsia="Segoe UI"/>
                    <w:noProof/>
                    <w:spacing w:val="-6"/>
                  </w:rPr>
                </w:rPrChange>
              </w:rPr>
              <w:delText>F</w:delText>
            </w:r>
            <w:r w:rsidRPr="004C5843" w:rsidDel="004C5843">
              <w:rPr>
                <w:rFonts w:eastAsia="Segoe UI"/>
                <w:noProof/>
                <w:rPrChange w:id="182" w:author="Zhang, James" w:date="2016-02-04T09:57:00Z">
                  <w:rPr>
                    <w:rStyle w:val="Hyperlink"/>
                    <w:rFonts w:eastAsia="Segoe UI"/>
                    <w:noProof/>
                  </w:rPr>
                </w:rPrChange>
              </w:rPr>
              <w:delText>a</w:delText>
            </w:r>
            <w:r w:rsidRPr="004C5843" w:rsidDel="004C5843">
              <w:rPr>
                <w:rFonts w:eastAsia="Segoe UI"/>
                <w:noProof/>
                <w:spacing w:val="-2"/>
                <w:rPrChange w:id="183" w:author="Zhang, James" w:date="2016-02-04T09:57:00Z">
                  <w:rPr>
                    <w:rStyle w:val="Hyperlink"/>
                    <w:rFonts w:eastAsia="Segoe UI"/>
                    <w:noProof/>
                    <w:spacing w:val="-2"/>
                  </w:rPr>
                </w:rPrChange>
              </w:rPr>
              <w:delText>i</w:delText>
            </w:r>
            <w:r w:rsidRPr="004C5843" w:rsidDel="004C5843">
              <w:rPr>
                <w:rFonts w:eastAsia="Segoe UI"/>
                <w:noProof/>
                <w:spacing w:val="-1"/>
                <w:rPrChange w:id="184" w:author="Zhang, James" w:date="2016-02-04T09:57:00Z">
                  <w:rPr>
                    <w:rStyle w:val="Hyperlink"/>
                    <w:rFonts w:eastAsia="Segoe UI"/>
                    <w:noProof/>
                    <w:spacing w:val="-1"/>
                  </w:rPr>
                </w:rPrChange>
              </w:rPr>
              <w:delText>l</w:delText>
            </w:r>
            <w:r w:rsidRPr="004C5843" w:rsidDel="004C5843">
              <w:rPr>
                <w:rFonts w:eastAsia="Segoe UI"/>
                <w:noProof/>
                <w:spacing w:val="-2"/>
                <w:rPrChange w:id="185" w:author="Zhang, James" w:date="2016-02-04T09:57:00Z">
                  <w:rPr>
                    <w:rStyle w:val="Hyperlink"/>
                    <w:rFonts w:eastAsia="Segoe UI"/>
                    <w:noProof/>
                    <w:spacing w:val="-2"/>
                  </w:rPr>
                </w:rPrChange>
              </w:rPr>
              <w:delText>o</w:delText>
            </w:r>
            <w:r w:rsidRPr="004C5843" w:rsidDel="004C5843">
              <w:rPr>
                <w:rFonts w:eastAsia="Segoe UI"/>
                <w:noProof/>
                <w:spacing w:val="-3"/>
                <w:rPrChange w:id="186" w:author="Zhang, James" w:date="2016-02-04T09:57:00Z">
                  <w:rPr>
                    <w:rStyle w:val="Hyperlink"/>
                    <w:rFonts w:eastAsia="Segoe UI"/>
                    <w:noProof/>
                    <w:spacing w:val="-3"/>
                  </w:rPr>
                </w:rPrChange>
              </w:rPr>
              <w:delText>v</w:delText>
            </w:r>
            <w:r w:rsidRPr="004C5843" w:rsidDel="004C5843">
              <w:rPr>
                <w:rFonts w:eastAsia="Segoe UI"/>
                <w:noProof/>
                <w:rPrChange w:id="187" w:author="Zhang, James" w:date="2016-02-04T09:57:00Z">
                  <w:rPr>
                    <w:rStyle w:val="Hyperlink"/>
                    <w:rFonts w:eastAsia="Segoe UI"/>
                    <w:noProof/>
                  </w:rPr>
                </w:rPrChange>
              </w:rPr>
              <w:delText>er</w:delText>
            </w:r>
            <w:r w:rsidRPr="004C5843" w:rsidDel="004C5843">
              <w:rPr>
                <w:rFonts w:eastAsia="Segoe UI"/>
                <w:noProof/>
                <w:spacing w:val="24"/>
                <w:rPrChange w:id="188" w:author="Zhang, James" w:date="2016-02-04T09:57:00Z">
                  <w:rPr>
                    <w:rStyle w:val="Hyperlink"/>
                    <w:rFonts w:eastAsia="Segoe UI"/>
                    <w:noProof/>
                    <w:spacing w:val="24"/>
                  </w:rPr>
                </w:rPrChange>
              </w:rPr>
              <w:delText xml:space="preserve"> </w:delText>
            </w:r>
            <w:r w:rsidRPr="004C5843" w:rsidDel="004C5843">
              <w:rPr>
                <w:rFonts w:eastAsia="Segoe UI"/>
                <w:noProof/>
                <w:spacing w:val="-3"/>
                <w:rPrChange w:id="189" w:author="Zhang, James" w:date="2016-02-04T09:57:00Z">
                  <w:rPr>
                    <w:rStyle w:val="Hyperlink"/>
                    <w:rFonts w:eastAsia="Segoe UI"/>
                    <w:noProof/>
                    <w:spacing w:val="-3"/>
                  </w:rPr>
                </w:rPrChange>
              </w:rPr>
              <w:delText>C</w:delText>
            </w:r>
            <w:r w:rsidRPr="004C5843" w:rsidDel="004C5843">
              <w:rPr>
                <w:rFonts w:eastAsia="Segoe UI"/>
                <w:noProof/>
                <w:spacing w:val="-1"/>
                <w:rPrChange w:id="190" w:author="Zhang, James" w:date="2016-02-04T09:57:00Z">
                  <w:rPr>
                    <w:rStyle w:val="Hyperlink"/>
                    <w:rFonts w:eastAsia="Segoe UI"/>
                    <w:noProof/>
                    <w:spacing w:val="-1"/>
                  </w:rPr>
                </w:rPrChange>
              </w:rPr>
              <w:delText>l</w:delText>
            </w:r>
            <w:r w:rsidRPr="004C5843" w:rsidDel="004C5843">
              <w:rPr>
                <w:rFonts w:eastAsia="Segoe UI"/>
                <w:noProof/>
                <w:rPrChange w:id="191" w:author="Zhang, James" w:date="2016-02-04T09:57:00Z">
                  <w:rPr>
                    <w:rStyle w:val="Hyperlink"/>
                    <w:rFonts w:eastAsia="Segoe UI"/>
                    <w:noProof/>
                  </w:rPr>
                </w:rPrChange>
              </w:rPr>
              <w:delText>us</w:delText>
            </w:r>
            <w:r w:rsidRPr="004C5843" w:rsidDel="004C5843">
              <w:rPr>
                <w:rFonts w:eastAsia="Segoe UI"/>
                <w:noProof/>
                <w:spacing w:val="-1"/>
                <w:rPrChange w:id="192" w:author="Zhang, James" w:date="2016-02-04T09:57:00Z">
                  <w:rPr>
                    <w:rStyle w:val="Hyperlink"/>
                    <w:rFonts w:eastAsia="Segoe UI"/>
                    <w:noProof/>
                    <w:spacing w:val="-1"/>
                  </w:rPr>
                </w:rPrChange>
              </w:rPr>
              <w:delText>t</w:delText>
            </w:r>
            <w:r w:rsidRPr="004C5843" w:rsidDel="004C5843">
              <w:rPr>
                <w:rFonts w:eastAsia="Segoe UI"/>
                <w:noProof/>
                <w:rPrChange w:id="193" w:author="Zhang, James" w:date="2016-02-04T09:57:00Z">
                  <w:rPr>
                    <w:rStyle w:val="Hyperlink"/>
                    <w:rFonts w:eastAsia="Segoe UI"/>
                    <w:noProof/>
                  </w:rPr>
                </w:rPrChange>
              </w:rPr>
              <w:delText>er</w:delText>
            </w:r>
            <w:r w:rsidRPr="004C5843" w:rsidDel="004C5843">
              <w:rPr>
                <w:rFonts w:eastAsia="Segoe UI"/>
                <w:noProof/>
                <w:spacing w:val="16"/>
                <w:rPrChange w:id="194" w:author="Zhang, James" w:date="2016-02-04T09:57:00Z">
                  <w:rPr>
                    <w:rStyle w:val="Hyperlink"/>
                    <w:rFonts w:eastAsia="Segoe UI"/>
                    <w:noProof/>
                    <w:spacing w:val="16"/>
                  </w:rPr>
                </w:rPrChange>
              </w:rPr>
              <w:delText xml:space="preserve"> </w:delText>
            </w:r>
            <w:r w:rsidRPr="004C5843" w:rsidDel="004C5843">
              <w:rPr>
                <w:rFonts w:eastAsia="Segoe UI"/>
                <w:noProof/>
                <w:spacing w:val="-3"/>
                <w:rPrChange w:id="195" w:author="Zhang, James" w:date="2016-02-04T09:57:00Z">
                  <w:rPr>
                    <w:rStyle w:val="Hyperlink"/>
                    <w:rFonts w:eastAsia="Segoe UI"/>
                    <w:noProof/>
                    <w:spacing w:val="-3"/>
                  </w:rPr>
                </w:rPrChange>
              </w:rPr>
              <w:delText>I</w:delText>
            </w:r>
            <w:r w:rsidRPr="004C5843" w:rsidDel="004C5843">
              <w:rPr>
                <w:rFonts w:eastAsia="Segoe UI"/>
                <w:noProof/>
                <w:spacing w:val="1"/>
                <w:rPrChange w:id="196" w:author="Zhang, James" w:date="2016-02-04T09:57:00Z">
                  <w:rPr>
                    <w:rStyle w:val="Hyperlink"/>
                    <w:rFonts w:eastAsia="Segoe UI"/>
                    <w:noProof/>
                    <w:spacing w:val="1"/>
                  </w:rPr>
                </w:rPrChange>
              </w:rPr>
              <w:delText>n</w:delText>
            </w:r>
            <w:r w:rsidRPr="004C5843" w:rsidDel="004C5843">
              <w:rPr>
                <w:rFonts w:eastAsia="Segoe UI"/>
                <w:noProof/>
                <w:rPrChange w:id="197" w:author="Zhang, James" w:date="2016-02-04T09:57:00Z">
                  <w:rPr>
                    <w:rStyle w:val="Hyperlink"/>
                    <w:rFonts w:eastAsia="Segoe UI"/>
                    <w:noProof/>
                  </w:rPr>
                </w:rPrChange>
              </w:rPr>
              <w:delText>s</w:delText>
            </w:r>
            <w:r w:rsidRPr="004C5843" w:rsidDel="004C5843">
              <w:rPr>
                <w:rFonts w:eastAsia="Segoe UI"/>
                <w:noProof/>
                <w:spacing w:val="2"/>
                <w:rPrChange w:id="198" w:author="Zhang, James" w:date="2016-02-04T09:57:00Z">
                  <w:rPr>
                    <w:rStyle w:val="Hyperlink"/>
                    <w:rFonts w:eastAsia="Segoe UI"/>
                    <w:noProof/>
                    <w:spacing w:val="2"/>
                  </w:rPr>
                </w:rPrChange>
              </w:rPr>
              <w:delText>t</w:delText>
            </w:r>
            <w:r w:rsidRPr="004C5843" w:rsidDel="004C5843">
              <w:rPr>
                <w:rFonts w:eastAsia="Segoe UI"/>
                <w:noProof/>
                <w:rPrChange w:id="199" w:author="Zhang, James" w:date="2016-02-04T09:57:00Z">
                  <w:rPr>
                    <w:rStyle w:val="Hyperlink"/>
                    <w:rFonts w:eastAsia="Segoe UI"/>
                    <w:noProof/>
                  </w:rPr>
                </w:rPrChange>
              </w:rPr>
              <w:delText>an</w:delText>
            </w:r>
            <w:r w:rsidRPr="004C5843" w:rsidDel="004C5843">
              <w:rPr>
                <w:rFonts w:eastAsia="Segoe UI"/>
                <w:noProof/>
                <w:spacing w:val="-1"/>
                <w:rPrChange w:id="200" w:author="Zhang, James" w:date="2016-02-04T09:57:00Z">
                  <w:rPr>
                    <w:rStyle w:val="Hyperlink"/>
                    <w:rFonts w:eastAsia="Segoe UI"/>
                    <w:noProof/>
                    <w:spacing w:val="-1"/>
                  </w:rPr>
                </w:rPrChange>
              </w:rPr>
              <w:delText>c</w:delText>
            </w:r>
            <w:r w:rsidRPr="004C5843" w:rsidDel="004C5843">
              <w:rPr>
                <w:rFonts w:eastAsia="Segoe UI"/>
                <w:noProof/>
                <w:spacing w:val="2"/>
                <w:rPrChange w:id="201" w:author="Zhang, James" w:date="2016-02-04T09:57:00Z">
                  <w:rPr>
                    <w:rStyle w:val="Hyperlink"/>
                    <w:rFonts w:eastAsia="Segoe UI"/>
                    <w:noProof/>
                    <w:spacing w:val="2"/>
                  </w:rPr>
                </w:rPrChange>
              </w:rPr>
              <w:delText>e</w:delText>
            </w:r>
            <w:r w:rsidRPr="004C5843" w:rsidDel="004C5843">
              <w:rPr>
                <w:rFonts w:eastAsia="Segoe UI"/>
                <w:noProof/>
                <w:rPrChange w:id="202" w:author="Zhang, James" w:date="2016-02-04T09:57:00Z">
                  <w:rPr>
                    <w:rStyle w:val="Hyperlink"/>
                    <w:rFonts w:eastAsia="Segoe UI"/>
                    <w:noProof/>
                  </w:rPr>
                </w:rPrChange>
              </w:rPr>
              <w:delText>s</w:delText>
            </w:r>
            <w:r w:rsidRPr="004C5843" w:rsidDel="004C5843">
              <w:rPr>
                <w:rFonts w:eastAsia="Segoe UI"/>
                <w:noProof/>
                <w:spacing w:val="12"/>
                <w:rPrChange w:id="203" w:author="Zhang, James" w:date="2016-02-04T09:57:00Z">
                  <w:rPr>
                    <w:rStyle w:val="Hyperlink"/>
                    <w:rFonts w:eastAsia="Segoe UI"/>
                    <w:noProof/>
                    <w:spacing w:val="12"/>
                  </w:rPr>
                </w:rPrChange>
              </w:rPr>
              <w:delText xml:space="preserve"> </w:delText>
            </w:r>
            <w:r w:rsidRPr="004C5843" w:rsidDel="004C5843">
              <w:rPr>
                <w:rFonts w:eastAsia="Segoe UI"/>
                <w:noProof/>
                <w:spacing w:val="-1"/>
                <w:w w:val="109"/>
                <w:rPrChange w:id="204" w:author="Zhang, James" w:date="2016-02-04T09:57:00Z">
                  <w:rPr>
                    <w:rStyle w:val="Hyperlink"/>
                    <w:rFonts w:eastAsia="Segoe UI"/>
                    <w:noProof/>
                    <w:spacing w:val="-1"/>
                    <w:w w:val="109"/>
                  </w:rPr>
                </w:rPrChange>
              </w:rPr>
              <w:delText>(</w:delText>
            </w:r>
            <w:r w:rsidRPr="004C5843" w:rsidDel="004C5843">
              <w:rPr>
                <w:rFonts w:eastAsia="Segoe UI"/>
                <w:noProof/>
                <w:spacing w:val="-1"/>
                <w:w w:val="103"/>
                <w:rPrChange w:id="205" w:author="Zhang, James" w:date="2016-02-04T09:57:00Z">
                  <w:rPr>
                    <w:rStyle w:val="Hyperlink"/>
                    <w:rFonts w:eastAsia="Segoe UI"/>
                    <w:noProof/>
                    <w:spacing w:val="-1"/>
                    <w:w w:val="103"/>
                  </w:rPr>
                </w:rPrChange>
              </w:rPr>
              <w:delText>F</w:delText>
            </w:r>
            <w:r w:rsidRPr="004C5843" w:rsidDel="004C5843">
              <w:rPr>
                <w:rFonts w:eastAsia="Segoe UI"/>
                <w:noProof/>
                <w:spacing w:val="-1"/>
                <w:rPrChange w:id="206" w:author="Zhang, James" w:date="2016-02-04T09:57:00Z">
                  <w:rPr>
                    <w:rStyle w:val="Hyperlink"/>
                    <w:rFonts w:eastAsia="Segoe UI"/>
                    <w:noProof/>
                    <w:spacing w:val="-1"/>
                  </w:rPr>
                </w:rPrChange>
              </w:rPr>
              <w:delText>C</w:delText>
            </w:r>
            <w:r w:rsidRPr="004C5843" w:rsidDel="004C5843">
              <w:rPr>
                <w:rFonts w:eastAsia="Segoe UI"/>
                <w:noProof/>
                <w:spacing w:val="-1"/>
                <w:w w:val="110"/>
                <w:rPrChange w:id="207" w:author="Zhang, James" w:date="2016-02-04T09:57:00Z">
                  <w:rPr>
                    <w:rStyle w:val="Hyperlink"/>
                    <w:rFonts w:eastAsia="Segoe UI"/>
                    <w:noProof/>
                    <w:spacing w:val="-1"/>
                    <w:w w:val="110"/>
                  </w:rPr>
                </w:rPrChange>
              </w:rPr>
              <w:delText>I</w:delText>
            </w:r>
            <w:r w:rsidRPr="004C5843" w:rsidDel="004C5843">
              <w:rPr>
                <w:rFonts w:eastAsia="Segoe UI"/>
                <w:noProof/>
                <w:w w:val="109"/>
                <w:rPrChange w:id="208" w:author="Zhang, James" w:date="2016-02-04T09:57:00Z">
                  <w:rPr>
                    <w:rStyle w:val="Hyperlink"/>
                    <w:rFonts w:eastAsia="Segoe UI"/>
                    <w:noProof/>
                    <w:w w:val="109"/>
                  </w:rPr>
                </w:rPrChange>
              </w:rPr>
              <w:delText>)</w:delText>
            </w:r>
            <w:r w:rsidDel="004C5843">
              <w:rPr>
                <w:noProof/>
                <w:webHidden/>
              </w:rPr>
              <w:tab/>
              <w:delText>6</w:delText>
            </w:r>
          </w:del>
        </w:p>
        <w:p w14:paraId="37221229" w14:textId="77777777" w:rsidR="0084727D" w:rsidDel="004C5843" w:rsidRDefault="0084727D">
          <w:pPr>
            <w:pStyle w:val="TOC2"/>
            <w:tabs>
              <w:tab w:val="left" w:pos="880"/>
              <w:tab w:val="right" w:leader="dot" w:pos="7730"/>
            </w:tabs>
            <w:rPr>
              <w:del w:id="209" w:author="Zhang, James" w:date="2016-02-04T09:57:00Z"/>
              <w:rFonts w:eastAsiaTheme="minorEastAsia"/>
              <w:noProof/>
            </w:rPr>
          </w:pPr>
          <w:del w:id="210" w:author="Zhang, James" w:date="2016-02-04T09:57:00Z">
            <w:r w:rsidRPr="004C5843" w:rsidDel="004C5843">
              <w:rPr>
                <w:rFonts w:eastAsia="Segoe UI"/>
                <w:noProof/>
                <w:rPrChange w:id="211" w:author="Zhang, James" w:date="2016-02-04T09:57:00Z">
                  <w:rPr>
                    <w:rStyle w:val="Hyperlink"/>
                    <w:rFonts w:eastAsia="Segoe UI"/>
                    <w:noProof/>
                  </w:rPr>
                </w:rPrChange>
              </w:rPr>
              <w:delText>4.3</w:delText>
            </w:r>
            <w:r w:rsidDel="004C5843">
              <w:rPr>
                <w:rFonts w:eastAsiaTheme="minorEastAsia"/>
                <w:noProof/>
              </w:rPr>
              <w:tab/>
            </w:r>
            <w:r w:rsidRPr="004C5843" w:rsidDel="004C5843">
              <w:rPr>
                <w:rFonts w:eastAsia="Segoe UI"/>
                <w:noProof/>
                <w:rPrChange w:id="212" w:author="Zhang, James" w:date="2016-02-04T09:57:00Z">
                  <w:rPr>
                    <w:rStyle w:val="Hyperlink"/>
                    <w:rFonts w:eastAsia="Segoe UI"/>
                    <w:noProof/>
                  </w:rPr>
                </w:rPrChange>
              </w:rPr>
              <w:delText>B</w:delText>
            </w:r>
            <w:r w:rsidRPr="004C5843" w:rsidDel="004C5843">
              <w:rPr>
                <w:rFonts w:eastAsia="Segoe UI"/>
                <w:noProof/>
                <w:spacing w:val="1"/>
                <w:rPrChange w:id="213" w:author="Zhang, James" w:date="2016-02-04T09:57:00Z">
                  <w:rPr>
                    <w:rStyle w:val="Hyperlink"/>
                    <w:rFonts w:eastAsia="Segoe UI"/>
                    <w:noProof/>
                    <w:spacing w:val="1"/>
                  </w:rPr>
                </w:rPrChange>
              </w:rPr>
              <w:delText>a</w:delText>
            </w:r>
            <w:r w:rsidRPr="004C5843" w:rsidDel="004C5843">
              <w:rPr>
                <w:rFonts w:eastAsia="Segoe UI"/>
                <w:noProof/>
                <w:rPrChange w:id="214" w:author="Zhang, James" w:date="2016-02-04T09:57:00Z">
                  <w:rPr>
                    <w:rStyle w:val="Hyperlink"/>
                    <w:rFonts w:eastAsia="Segoe UI"/>
                    <w:noProof/>
                  </w:rPr>
                </w:rPrChange>
              </w:rPr>
              <w:delText>ck</w:delText>
            </w:r>
            <w:r w:rsidRPr="004C5843" w:rsidDel="004C5843">
              <w:rPr>
                <w:rFonts w:eastAsia="Segoe UI"/>
                <w:noProof/>
                <w:spacing w:val="-4"/>
                <w:rPrChange w:id="215" w:author="Zhang, James" w:date="2016-02-04T09:57:00Z">
                  <w:rPr>
                    <w:rStyle w:val="Hyperlink"/>
                    <w:rFonts w:eastAsia="Segoe UI"/>
                    <w:noProof/>
                    <w:spacing w:val="-4"/>
                  </w:rPr>
                </w:rPrChange>
              </w:rPr>
              <w:delText>u</w:delText>
            </w:r>
            <w:r w:rsidRPr="004C5843" w:rsidDel="004C5843">
              <w:rPr>
                <w:rFonts w:eastAsia="Segoe UI"/>
                <w:noProof/>
                <w:rPrChange w:id="216" w:author="Zhang, James" w:date="2016-02-04T09:57:00Z">
                  <w:rPr>
                    <w:rStyle w:val="Hyperlink"/>
                    <w:rFonts w:eastAsia="Segoe UI"/>
                    <w:noProof/>
                  </w:rPr>
                </w:rPrChange>
              </w:rPr>
              <w:delText>p</w:delText>
            </w:r>
            <w:r w:rsidRPr="004C5843" w:rsidDel="004C5843">
              <w:rPr>
                <w:rFonts w:eastAsia="Segoe UI"/>
                <w:noProof/>
                <w:spacing w:val="26"/>
                <w:rPrChange w:id="217" w:author="Zhang, James" w:date="2016-02-04T09:57:00Z">
                  <w:rPr>
                    <w:rStyle w:val="Hyperlink"/>
                    <w:rFonts w:eastAsia="Segoe UI"/>
                    <w:noProof/>
                    <w:spacing w:val="26"/>
                  </w:rPr>
                </w:rPrChange>
              </w:rPr>
              <w:delText xml:space="preserve"> </w:delText>
            </w:r>
            <w:r w:rsidRPr="004C5843" w:rsidDel="004C5843">
              <w:rPr>
                <w:rFonts w:eastAsia="Segoe UI"/>
                <w:noProof/>
                <w:spacing w:val="-1"/>
                <w:rPrChange w:id="218" w:author="Zhang, James" w:date="2016-02-04T09:57:00Z">
                  <w:rPr>
                    <w:rStyle w:val="Hyperlink"/>
                    <w:rFonts w:eastAsia="Segoe UI"/>
                    <w:noProof/>
                    <w:spacing w:val="-1"/>
                  </w:rPr>
                </w:rPrChange>
              </w:rPr>
              <w:delText>an</w:delText>
            </w:r>
            <w:r w:rsidRPr="004C5843" w:rsidDel="004C5843">
              <w:rPr>
                <w:rFonts w:eastAsia="Segoe UI"/>
                <w:noProof/>
                <w:rPrChange w:id="219" w:author="Zhang, James" w:date="2016-02-04T09:57:00Z">
                  <w:rPr>
                    <w:rStyle w:val="Hyperlink"/>
                    <w:rFonts w:eastAsia="Segoe UI"/>
                    <w:noProof/>
                  </w:rPr>
                </w:rPrChange>
              </w:rPr>
              <w:delText>d</w:delText>
            </w:r>
            <w:r w:rsidRPr="004C5843" w:rsidDel="004C5843">
              <w:rPr>
                <w:rFonts w:eastAsia="Segoe UI"/>
                <w:noProof/>
                <w:spacing w:val="5"/>
                <w:rPrChange w:id="220" w:author="Zhang, James" w:date="2016-02-04T09:57:00Z">
                  <w:rPr>
                    <w:rStyle w:val="Hyperlink"/>
                    <w:rFonts w:eastAsia="Segoe UI"/>
                    <w:noProof/>
                    <w:spacing w:val="5"/>
                  </w:rPr>
                </w:rPrChange>
              </w:rPr>
              <w:delText xml:space="preserve"> </w:delText>
            </w:r>
            <w:r w:rsidRPr="004C5843" w:rsidDel="004C5843">
              <w:rPr>
                <w:rFonts w:eastAsia="Segoe UI"/>
                <w:noProof/>
                <w:spacing w:val="1"/>
                <w:rPrChange w:id="221" w:author="Zhang, James" w:date="2016-02-04T09:57:00Z">
                  <w:rPr>
                    <w:rStyle w:val="Hyperlink"/>
                    <w:rFonts w:eastAsia="Segoe UI"/>
                    <w:noProof/>
                    <w:spacing w:val="1"/>
                  </w:rPr>
                </w:rPrChange>
              </w:rPr>
              <w:delText>re</w:delText>
            </w:r>
            <w:r w:rsidRPr="004C5843" w:rsidDel="004C5843">
              <w:rPr>
                <w:rFonts w:eastAsia="Segoe UI"/>
                <w:noProof/>
                <w:rPrChange w:id="222" w:author="Zhang, James" w:date="2016-02-04T09:57:00Z">
                  <w:rPr>
                    <w:rStyle w:val="Hyperlink"/>
                    <w:rFonts w:eastAsia="Segoe UI"/>
                    <w:noProof/>
                  </w:rPr>
                </w:rPrChange>
              </w:rPr>
              <w:delText>s</w:delText>
            </w:r>
            <w:r w:rsidRPr="004C5843" w:rsidDel="004C5843">
              <w:rPr>
                <w:rFonts w:eastAsia="Segoe UI"/>
                <w:noProof/>
                <w:spacing w:val="-3"/>
                <w:rPrChange w:id="223" w:author="Zhang, James" w:date="2016-02-04T09:57:00Z">
                  <w:rPr>
                    <w:rStyle w:val="Hyperlink"/>
                    <w:rFonts w:eastAsia="Segoe UI"/>
                    <w:noProof/>
                    <w:spacing w:val="-3"/>
                  </w:rPr>
                </w:rPrChange>
              </w:rPr>
              <w:delText>t</w:delText>
            </w:r>
            <w:r w:rsidRPr="004C5843" w:rsidDel="004C5843">
              <w:rPr>
                <w:rFonts w:eastAsia="Segoe UI"/>
                <w:noProof/>
                <w:spacing w:val="-2"/>
                <w:rPrChange w:id="224" w:author="Zhang, James" w:date="2016-02-04T09:57:00Z">
                  <w:rPr>
                    <w:rStyle w:val="Hyperlink"/>
                    <w:rFonts w:eastAsia="Segoe UI"/>
                    <w:noProof/>
                    <w:spacing w:val="-2"/>
                  </w:rPr>
                </w:rPrChange>
              </w:rPr>
              <w:delText>o</w:delText>
            </w:r>
            <w:r w:rsidRPr="004C5843" w:rsidDel="004C5843">
              <w:rPr>
                <w:rFonts w:eastAsia="Segoe UI"/>
                <w:noProof/>
                <w:spacing w:val="1"/>
                <w:rPrChange w:id="225" w:author="Zhang, James" w:date="2016-02-04T09:57:00Z">
                  <w:rPr>
                    <w:rStyle w:val="Hyperlink"/>
                    <w:rFonts w:eastAsia="Segoe UI"/>
                    <w:noProof/>
                    <w:spacing w:val="1"/>
                  </w:rPr>
                </w:rPrChange>
              </w:rPr>
              <w:delText>r</w:delText>
            </w:r>
            <w:r w:rsidRPr="004C5843" w:rsidDel="004C5843">
              <w:rPr>
                <w:rFonts w:eastAsia="Segoe UI"/>
                <w:noProof/>
                <w:rPrChange w:id="226" w:author="Zhang, James" w:date="2016-02-04T09:57:00Z">
                  <w:rPr>
                    <w:rStyle w:val="Hyperlink"/>
                    <w:rFonts w:eastAsia="Segoe UI"/>
                    <w:noProof/>
                  </w:rPr>
                </w:rPrChange>
              </w:rPr>
              <w:delText>e</w:delText>
            </w:r>
            <w:r w:rsidRPr="004C5843" w:rsidDel="004C5843">
              <w:rPr>
                <w:rFonts w:eastAsia="Segoe UI"/>
                <w:noProof/>
                <w:spacing w:val="16"/>
                <w:rPrChange w:id="227" w:author="Zhang, James" w:date="2016-02-04T09:57:00Z">
                  <w:rPr>
                    <w:rStyle w:val="Hyperlink"/>
                    <w:rFonts w:eastAsia="Segoe UI"/>
                    <w:noProof/>
                    <w:spacing w:val="16"/>
                  </w:rPr>
                </w:rPrChange>
              </w:rPr>
              <w:delText xml:space="preserve"> </w:delText>
            </w:r>
            <w:r w:rsidRPr="004C5843" w:rsidDel="004C5843">
              <w:rPr>
                <w:rFonts w:eastAsia="Segoe UI"/>
                <w:noProof/>
                <w:spacing w:val="-1"/>
                <w:w w:val="102"/>
                <w:rPrChange w:id="228" w:author="Zhang, James" w:date="2016-02-04T09:57:00Z">
                  <w:rPr>
                    <w:rStyle w:val="Hyperlink"/>
                    <w:rFonts w:eastAsia="Segoe UI"/>
                    <w:noProof/>
                    <w:spacing w:val="-1"/>
                    <w:w w:val="102"/>
                  </w:rPr>
                </w:rPrChange>
              </w:rPr>
              <w:delText>e</w:delText>
            </w:r>
            <w:r w:rsidRPr="004C5843" w:rsidDel="004C5843">
              <w:rPr>
                <w:rFonts w:eastAsia="Segoe UI"/>
                <w:noProof/>
                <w:spacing w:val="-2"/>
                <w:w w:val="102"/>
                <w:rPrChange w:id="229" w:author="Zhang, James" w:date="2016-02-04T09:57:00Z">
                  <w:rPr>
                    <w:rStyle w:val="Hyperlink"/>
                    <w:rFonts w:eastAsia="Segoe UI"/>
                    <w:noProof/>
                    <w:spacing w:val="-2"/>
                    <w:w w:val="102"/>
                  </w:rPr>
                </w:rPrChange>
              </w:rPr>
              <w:delText>n</w:delText>
            </w:r>
            <w:r w:rsidRPr="004C5843" w:rsidDel="004C5843">
              <w:rPr>
                <w:rFonts w:eastAsia="Segoe UI"/>
                <w:noProof/>
                <w:w w:val="103"/>
                <w:rPrChange w:id="230" w:author="Zhang, James" w:date="2016-02-04T09:57:00Z">
                  <w:rPr>
                    <w:rStyle w:val="Hyperlink"/>
                    <w:rFonts w:eastAsia="Segoe UI"/>
                    <w:noProof/>
                    <w:w w:val="103"/>
                  </w:rPr>
                </w:rPrChange>
              </w:rPr>
              <w:delText>h</w:delText>
            </w:r>
            <w:r w:rsidRPr="004C5843" w:rsidDel="004C5843">
              <w:rPr>
                <w:rFonts w:eastAsia="Segoe UI"/>
                <w:noProof/>
                <w:spacing w:val="-1"/>
                <w:w w:val="101"/>
                <w:rPrChange w:id="231" w:author="Zhang, James" w:date="2016-02-04T09:57:00Z">
                  <w:rPr>
                    <w:rStyle w:val="Hyperlink"/>
                    <w:rFonts w:eastAsia="Segoe UI"/>
                    <w:noProof/>
                    <w:spacing w:val="-1"/>
                    <w:w w:val="101"/>
                  </w:rPr>
                </w:rPrChange>
              </w:rPr>
              <w:delText>anc</w:delText>
            </w:r>
            <w:r w:rsidRPr="004C5843" w:rsidDel="004C5843">
              <w:rPr>
                <w:rFonts w:eastAsia="Segoe UI"/>
                <w:noProof/>
                <w:spacing w:val="-1"/>
                <w:w w:val="102"/>
                <w:rPrChange w:id="232" w:author="Zhang, James" w:date="2016-02-04T09:57:00Z">
                  <w:rPr>
                    <w:rStyle w:val="Hyperlink"/>
                    <w:rFonts w:eastAsia="Segoe UI"/>
                    <w:noProof/>
                    <w:spacing w:val="-1"/>
                    <w:w w:val="102"/>
                  </w:rPr>
                </w:rPrChange>
              </w:rPr>
              <w:delText>eme</w:delText>
            </w:r>
            <w:r w:rsidRPr="004C5843" w:rsidDel="004C5843">
              <w:rPr>
                <w:rFonts w:eastAsia="Segoe UI"/>
                <w:noProof/>
                <w:spacing w:val="-2"/>
                <w:w w:val="102"/>
                <w:rPrChange w:id="233" w:author="Zhang, James" w:date="2016-02-04T09:57:00Z">
                  <w:rPr>
                    <w:rStyle w:val="Hyperlink"/>
                    <w:rFonts w:eastAsia="Segoe UI"/>
                    <w:noProof/>
                    <w:spacing w:val="-2"/>
                    <w:w w:val="102"/>
                  </w:rPr>
                </w:rPrChange>
              </w:rPr>
              <w:delText>n</w:delText>
            </w:r>
            <w:r w:rsidRPr="004C5843" w:rsidDel="004C5843">
              <w:rPr>
                <w:rFonts w:eastAsia="Segoe UI"/>
                <w:noProof/>
                <w:spacing w:val="1"/>
                <w:w w:val="108"/>
                <w:rPrChange w:id="234" w:author="Zhang, James" w:date="2016-02-04T09:57:00Z">
                  <w:rPr>
                    <w:rStyle w:val="Hyperlink"/>
                    <w:rFonts w:eastAsia="Segoe UI"/>
                    <w:noProof/>
                    <w:spacing w:val="1"/>
                    <w:w w:val="108"/>
                  </w:rPr>
                </w:rPrChange>
              </w:rPr>
              <w:delText>t</w:delText>
            </w:r>
            <w:r w:rsidRPr="004C5843" w:rsidDel="004C5843">
              <w:rPr>
                <w:rFonts w:eastAsia="Segoe UI"/>
                <w:noProof/>
                <w:w w:val="96"/>
                <w:rPrChange w:id="235" w:author="Zhang, James" w:date="2016-02-04T09:57:00Z">
                  <w:rPr>
                    <w:rStyle w:val="Hyperlink"/>
                    <w:rFonts w:eastAsia="Segoe UI"/>
                    <w:noProof/>
                    <w:w w:val="96"/>
                  </w:rPr>
                </w:rPrChange>
              </w:rPr>
              <w:delText>s</w:delText>
            </w:r>
            <w:r w:rsidDel="004C5843">
              <w:rPr>
                <w:noProof/>
                <w:webHidden/>
              </w:rPr>
              <w:tab/>
              <w:delText>8</w:delText>
            </w:r>
          </w:del>
        </w:p>
        <w:p w14:paraId="311F7D7F" w14:textId="77777777" w:rsidR="0084727D" w:rsidDel="004C5843" w:rsidRDefault="0084727D">
          <w:pPr>
            <w:pStyle w:val="TOC2"/>
            <w:tabs>
              <w:tab w:val="left" w:pos="880"/>
              <w:tab w:val="right" w:leader="dot" w:pos="7730"/>
            </w:tabs>
            <w:rPr>
              <w:del w:id="236" w:author="Zhang, James" w:date="2016-02-04T09:57:00Z"/>
              <w:rFonts w:eastAsiaTheme="minorEastAsia"/>
              <w:noProof/>
            </w:rPr>
          </w:pPr>
          <w:del w:id="237" w:author="Zhang, James" w:date="2016-02-04T09:57:00Z">
            <w:r w:rsidRPr="004C5843" w:rsidDel="004C5843">
              <w:rPr>
                <w:rFonts w:eastAsia="Segoe UI"/>
                <w:noProof/>
                <w:rPrChange w:id="238" w:author="Zhang, James" w:date="2016-02-04T09:57:00Z">
                  <w:rPr>
                    <w:rStyle w:val="Hyperlink"/>
                    <w:rFonts w:eastAsia="Segoe UI"/>
                    <w:noProof/>
                  </w:rPr>
                </w:rPrChange>
              </w:rPr>
              <w:delText>4.4</w:delText>
            </w:r>
            <w:r w:rsidDel="004C5843">
              <w:rPr>
                <w:rFonts w:eastAsiaTheme="minorEastAsia"/>
                <w:noProof/>
              </w:rPr>
              <w:tab/>
            </w:r>
            <w:r w:rsidRPr="004C5843" w:rsidDel="004C5843">
              <w:rPr>
                <w:rFonts w:eastAsia="Segoe UI"/>
                <w:noProof/>
                <w:rPrChange w:id="239" w:author="Zhang, James" w:date="2016-02-04T09:57:00Z">
                  <w:rPr>
                    <w:rStyle w:val="Hyperlink"/>
                    <w:rFonts w:eastAsia="Segoe UI"/>
                    <w:noProof/>
                  </w:rPr>
                </w:rPrChange>
              </w:rPr>
              <w:delText>S</w:delText>
            </w:r>
            <w:r w:rsidRPr="004C5843" w:rsidDel="004C5843">
              <w:rPr>
                <w:rFonts w:eastAsia="Segoe UI"/>
                <w:noProof/>
                <w:spacing w:val="1"/>
                <w:rPrChange w:id="240" w:author="Zhang, James" w:date="2016-02-04T09:57:00Z">
                  <w:rPr>
                    <w:rStyle w:val="Hyperlink"/>
                    <w:rFonts w:eastAsia="Segoe UI"/>
                    <w:noProof/>
                    <w:spacing w:val="1"/>
                  </w:rPr>
                </w:rPrChange>
              </w:rPr>
              <w:delText>c</w:delText>
            </w:r>
            <w:r w:rsidRPr="004C5843" w:rsidDel="004C5843">
              <w:rPr>
                <w:rFonts w:eastAsia="Segoe UI"/>
                <w:noProof/>
                <w:rPrChange w:id="241" w:author="Zhang, James" w:date="2016-02-04T09:57:00Z">
                  <w:rPr>
                    <w:rStyle w:val="Hyperlink"/>
                    <w:rFonts w:eastAsia="Segoe UI"/>
                    <w:noProof/>
                  </w:rPr>
                </w:rPrChange>
              </w:rPr>
              <w:delText>ala</w:delText>
            </w:r>
            <w:r w:rsidRPr="004C5843" w:rsidDel="004C5843">
              <w:rPr>
                <w:rFonts w:eastAsia="Segoe UI"/>
                <w:noProof/>
                <w:spacing w:val="-2"/>
                <w:rPrChange w:id="242" w:author="Zhang, James" w:date="2016-02-04T09:57:00Z">
                  <w:rPr>
                    <w:rStyle w:val="Hyperlink"/>
                    <w:rFonts w:eastAsia="Segoe UI"/>
                    <w:noProof/>
                    <w:spacing w:val="-2"/>
                  </w:rPr>
                </w:rPrChange>
              </w:rPr>
              <w:delText>b</w:delText>
            </w:r>
            <w:r w:rsidRPr="004C5843" w:rsidDel="004C5843">
              <w:rPr>
                <w:rFonts w:eastAsia="Segoe UI"/>
                <w:noProof/>
                <w:spacing w:val="-4"/>
                <w:rPrChange w:id="243" w:author="Zhang, James" w:date="2016-02-04T09:57:00Z">
                  <w:rPr>
                    <w:rStyle w:val="Hyperlink"/>
                    <w:rFonts w:eastAsia="Segoe UI"/>
                    <w:noProof/>
                    <w:spacing w:val="-4"/>
                  </w:rPr>
                </w:rPrChange>
              </w:rPr>
              <w:delText>il</w:delText>
            </w:r>
            <w:r w:rsidRPr="004C5843" w:rsidDel="004C5843">
              <w:rPr>
                <w:rFonts w:eastAsia="Segoe UI"/>
                <w:noProof/>
                <w:spacing w:val="-3"/>
                <w:rPrChange w:id="244" w:author="Zhang, James" w:date="2016-02-04T09:57:00Z">
                  <w:rPr>
                    <w:rStyle w:val="Hyperlink"/>
                    <w:rFonts w:eastAsia="Segoe UI"/>
                    <w:noProof/>
                    <w:spacing w:val="-3"/>
                  </w:rPr>
                </w:rPrChange>
              </w:rPr>
              <w:delText>i</w:delText>
            </w:r>
            <w:r w:rsidRPr="004C5843" w:rsidDel="004C5843">
              <w:rPr>
                <w:rFonts w:eastAsia="Segoe UI"/>
                <w:noProof/>
                <w:spacing w:val="7"/>
                <w:rPrChange w:id="245" w:author="Zhang, James" w:date="2016-02-04T09:57:00Z">
                  <w:rPr>
                    <w:rStyle w:val="Hyperlink"/>
                    <w:rFonts w:eastAsia="Segoe UI"/>
                    <w:noProof/>
                    <w:spacing w:val="7"/>
                  </w:rPr>
                </w:rPrChange>
              </w:rPr>
              <w:delText>t</w:delText>
            </w:r>
            <w:r w:rsidRPr="004C5843" w:rsidDel="004C5843">
              <w:rPr>
                <w:rFonts w:eastAsia="Segoe UI"/>
                <w:noProof/>
                <w:rPrChange w:id="246" w:author="Zhang, James" w:date="2016-02-04T09:57:00Z">
                  <w:rPr>
                    <w:rStyle w:val="Hyperlink"/>
                    <w:rFonts w:eastAsia="Segoe UI"/>
                    <w:noProof/>
                  </w:rPr>
                </w:rPrChange>
              </w:rPr>
              <w:delText>y</w:delText>
            </w:r>
            <w:r w:rsidRPr="004C5843" w:rsidDel="004C5843">
              <w:rPr>
                <w:rFonts w:eastAsia="Segoe UI"/>
                <w:noProof/>
                <w:spacing w:val="32"/>
                <w:rPrChange w:id="247" w:author="Zhang, James" w:date="2016-02-04T09:57:00Z">
                  <w:rPr>
                    <w:rStyle w:val="Hyperlink"/>
                    <w:rFonts w:eastAsia="Segoe UI"/>
                    <w:noProof/>
                    <w:spacing w:val="32"/>
                  </w:rPr>
                </w:rPrChange>
              </w:rPr>
              <w:delText xml:space="preserve"> </w:delText>
            </w:r>
            <w:r w:rsidRPr="004C5843" w:rsidDel="004C5843">
              <w:rPr>
                <w:rFonts w:eastAsia="Segoe UI"/>
                <w:noProof/>
                <w:rPrChange w:id="248" w:author="Zhang, James" w:date="2016-02-04T09:57:00Z">
                  <w:rPr>
                    <w:rStyle w:val="Hyperlink"/>
                    <w:rFonts w:eastAsia="Segoe UI"/>
                    <w:noProof/>
                  </w:rPr>
                </w:rPrChange>
              </w:rPr>
              <w:delText>and</w:delText>
            </w:r>
            <w:r w:rsidRPr="004C5843" w:rsidDel="004C5843">
              <w:rPr>
                <w:rFonts w:eastAsia="Segoe UI"/>
                <w:noProof/>
                <w:spacing w:val="5"/>
                <w:rPrChange w:id="249" w:author="Zhang, James" w:date="2016-02-04T09:57:00Z">
                  <w:rPr>
                    <w:rStyle w:val="Hyperlink"/>
                    <w:rFonts w:eastAsia="Segoe UI"/>
                    <w:noProof/>
                    <w:spacing w:val="5"/>
                  </w:rPr>
                </w:rPrChange>
              </w:rPr>
              <w:delText xml:space="preserve"> </w:delText>
            </w:r>
            <w:r w:rsidRPr="004C5843" w:rsidDel="004C5843">
              <w:rPr>
                <w:rFonts w:eastAsia="Segoe UI"/>
                <w:noProof/>
                <w:rPrChange w:id="250" w:author="Zhang, James" w:date="2016-02-04T09:57:00Z">
                  <w:rPr>
                    <w:rStyle w:val="Hyperlink"/>
                    <w:rFonts w:eastAsia="Segoe UI"/>
                    <w:noProof/>
                  </w:rPr>
                </w:rPrChange>
              </w:rPr>
              <w:delText>pe</w:delText>
            </w:r>
            <w:r w:rsidRPr="004C5843" w:rsidDel="004C5843">
              <w:rPr>
                <w:rFonts w:eastAsia="Segoe UI"/>
                <w:noProof/>
                <w:spacing w:val="7"/>
                <w:rPrChange w:id="251" w:author="Zhang, James" w:date="2016-02-04T09:57:00Z">
                  <w:rPr>
                    <w:rStyle w:val="Hyperlink"/>
                    <w:rFonts w:eastAsia="Segoe UI"/>
                    <w:noProof/>
                    <w:spacing w:val="7"/>
                  </w:rPr>
                </w:rPrChange>
              </w:rPr>
              <w:delText>r</w:delText>
            </w:r>
            <w:r w:rsidRPr="004C5843" w:rsidDel="004C5843">
              <w:rPr>
                <w:rFonts w:eastAsia="Segoe UI"/>
                <w:noProof/>
                <w:rPrChange w:id="252" w:author="Zhang, James" w:date="2016-02-04T09:57:00Z">
                  <w:rPr>
                    <w:rStyle w:val="Hyperlink"/>
                    <w:rFonts w:eastAsia="Segoe UI"/>
                    <w:noProof/>
                  </w:rPr>
                </w:rPrChange>
              </w:rPr>
              <w:delText>f</w:delText>
            </w:r>
            <w:r w:rsidRPr="004C5843" w:rsidDel="004C5843">
              <w:rPr>
                <w:rFonts w:eastAsia="Segoe UI"/>
                <w:noProof/>
                <w:spacing w:val="-2"/>
                <w:rPrChange w:id="253" w:author="Zhang, James" w:date="2016-02-04T09:57:00Z">
                  <w:rPr>
                    <w:rStyle w:val="Hyperlink"/>
                    <w:rFonts w:eastAsia="Segoe UI"/>
                    <w:noProof/>
                    <w:spacing w:val="-2"/>
                  </w:rPr>
                </w:rPrChange>
              </w:rPr>
              <w:delText>o</w:delText>
            </w:r>
            <w:r w:rsidRPr="004C5843" w:rsidDel="004C5843">
              <w:rPr>
                <w:rFonts w:eastAsia="Segoe UI"/>
                <w:noProof/>
                <w:rPrChange w:id="254" w:author="Zhang, James" w:date="2016-02-04T09:57:00Z">
                  <w:rPr>
                    <w:rStyle w:val="Hyperlink"/>
                    <w:rFonts w:eastAsia="Segoe UI"/>
                    <w:noProof/>
                  </w:rPr>
                </w:rPrChange>
              </w:rPr>
              <w:delText>rmance</w:delText>
            </w:r>
            <w:r w:rsidRPr="004C5843" w:rsidDel="004C5843">
              <w:rPr>
                <w:rFonts w:eastAsia="Segoe UI"/>
                <w:noProof/>
                <w:spacing w:val="33"/>
                <w:rPrChange w:id="255" w:author="Zhang, James" w:date="2016-02-04T09:57:00Z">
                  <w:rPr>
                    <w:rStyle w:val="Hyperlink"/>
                    <w:rFonts w:eastAsia="Segoe UI"/>
                    <w:noProof/>
                    <w:spacing w:val="33"/>
                  </w:rPr>
                </w:rPrChange>
              </w:rPr>
              <w:delText xml:space="preserve"> </w:delText>
            </w:r>
            <w:r w:rsidRPr="004C5843" w:rsidDel="004C5843">
              <w:rPr>
                <w:rFonts w:eastAsia="Segoe UI"/>
                <w:noProof/>
                <w:w w:val="102"/>
                <w:rPrChange w:id="256" w:author="Zhang, James" w:date="2016-02-04T09:57:00Z">
                  <w:rPr>
                    <w:rStyle w:val="Hyperlink"/>
                    <w:rFonts w:eastAsia="Segoe UI"/>
                    <w:noProof/>
                    <w:w w:val="102"/>
                  </w:rPr>
                </w:rPrChange>
              </w:rPr>
              <w:delText>e</w:delText>
            </w:r>
            <w:r w:rsidRPr="004C5843" w:rsidDel="004C5843">
              <w:rPr>
                <w:rFonts w:eastAsia="Segoe UI"/>
                <w:noProof/>
                <w:spacing w:val="-2"/>
                <w:w w:val="102"/>
                <w:rPrChange w:id="257" w:author="Zhang, James" w:date="2016-02-04T09:57:00Z">
                  <w:rPr>
                    <w:rStyle w:val="Hyperlink"/>
                    <w:rFonts w:eastAsia="Segoe UI"/>
                    <w:noProof/>
                    <w:spacing w:val="-2"/>
                    <w:w w:val="102"/>
                  </w:rPr>
                </w:rPrChange>
              </w:rPr>
              <w:delText>n</w:delText>
            </w:r>
            <w:r w:rsidRPr="004C5843" w:rsidDel="004C5843">
              <w:rPr>
                <w:rFonts w:eastAsia="Segoe UI"/>
                <w:noProof/>
                <w:w w:val="103"/>
                <w:rPrChange w:id="258" w:author="Zhang, James" w:date="2016-02-04T09:57:00Z">
                  <w:rPr>
                    <w:rStyle w:val="Hyperlink"/>
                    <w:rFonts w:eastAsia="Segoe UI"/>
                    <w:noProof/>
                    <w:w w:val="103"/>
                  </w:rPr>
                </w:rPrChange>
              </w:rPr>
              <w:delText>h</w:delText>
            </w:r>
            <w:r w:rsidRPr="004C5843" w:rsidDel="004C5843">
              <w:rPr>
                <w:rFonts w:eastAsia="Segoe UI"/>
                <w:noProof/>
                <w:w w:val="101"/>
                <w:rPrChange w:id="259" w:author="Zhang, James" w:date="2016-02-04T09:57:00Z">
                  <w:rPr>
                    <w:rStyle w:val="Hyperlink"/>
                    <w:rFonts w:eastAsia="Segoe UI"/>
                    <w:noProof/>
                    <w:w w:val="101"/>
                  </w:rPr>
                </w:rPrChange>
              </w:rPr>
              <w:delText>anc</w:delText>
            </w:r>
            <w:r w:rsidRPr="004C5843" w:rsidDel="004C5843">
              <w:rPr>
                <w:rFonts w:eastAsia="Segoe UI"/>
                <w:noProof/>
                <w:w w:val="102"/>
                <w:rPrChange w:id="260" w:author="Zhang, James" w:date="2016-02-04T09:57:00Z">
                  <w:rPr>
                    <w:rStyle w:val="Hyperlink"/>
                    <w:rFonts w:eastAsia="Segoe UI"/>
                    <w:noProof/>
                    <w:w w:val="102"/>
                  </w:rPr>
                </w:rPrChange>
              </w:rPr>
              <w:delText>eme</w:delText>
            </w:r>
            <w:r w:rsidRPr="004C5843" w:rsidDel="004C5843">
              <w:rPr>
                <w:rFonts w:eastAsia="Segoe UI"/>
                <w:noProof/>
                <w:spacing w:val="-2"/>
                <w:w w:val="102"/>
                <w:rPrChange w:id="261" w:author="Zhang, James" w:date="2016-02-04T09:57:00Z">
                  <w:rPr>
                    <w:rStyle w:val="Hyperlink"/>
                    <w:rFonts w:eastAsia="Segoe UI"/>
                    <w:noProof/>
                    <w:spacing w:val="-2"/>
                    <w:w w:val="102"/>
                  </w:rPr>
                </w:rPrChange>
              </w:rPr>
              <w:delText>n</w:delText>
            </w:r>
            <w:r w:rsidRPr="004C5843" w:rsidDel="004C5843">
              <w:rPr>
                <w:rFonts w:eastAsia="Segoe UI"/>
                <w:noProof/>
                <w:spacing w:val="1"/>
                <w:w w:val="108"/>
                <w:rPrChange w:id="262" w:author="Zhang, James" w:date="2016-02-04T09:57:00Z">
                  <w:rPr>
                    <w:rStyle w:val="Hyperlink"/>
                    <w:rFonts w:eastAsia="Segoe UI"/>
                    <w:noProof/>
                    <w:spacing w:val="1"/>
                    <w:w w:val="108"/>
                  </w:rPr>
                </w:rPrChange>
              </w:rPr>
              <w:delText>t</w:delText>
            </w:r>
            <w:r w:rsidRPr="004C5843" w:rsidDel="004C5843">
              <w:rPr>
                <w:rFonts w:eastAsia="Segoe UI"/>
                <w:noProof/>
                <w:w w:val="96"/>
                <w:rPrChange w:id="263" w:author="Zhang, James" w:date="2016-02-04T09:57:00Z">
                  <w:rPr>
                    <w:rStyle w:val="Hyperlink"/>
                    <w:rFonts w:eastAsia="Segoe UI"/>
                    <w:noProof/>
                    <w:w w:val="96"/>
                  </w:rPr>
                </w:rPrChange>
              </w:rPr>
              <w:delText>s</w:delText>
            </w:r>
            <w:r w:rsidDel="004C5843">
              <w:rPr>
                <w:noProof/>
                <w:webHidden/>
              </w:rPr>
              <w:tab/>
              <w:delText>8</w:delText>
            </w:r>
          </w:del>
        </w:p>
        <w:p w14:paraId="201E395F" w14:textId="77777777" w:rsidR="0084727D" w:rsidDel="004C5843" w:rsidRDefault="0084727D">
          <w:pPr>
            <w:pStyle w:val="TOC2"/>
            <w:tabs>
              <w:tab w:val="left" w:pos="880"/>
              <w:tab w:val="right" w:leader="dot" w:pos="7730"/>
            </w:tabs>
            <w:rPr>
              <w:del w:id="264" w:author="Zhang, James" w:date="2016-02-04T09:57:00Z"/>
              <w:rFonts w:eastAsiaTheme="minorEastAsia"/>
              <w:noProof/>
            </w:rPr>
          </w:pPr>
          <w:del w:id="265" w:author="Zhang, James" w:date="2016-02-04T09:57:00Z">
            <w:r w:rsidRPr="004C5843" w:rsidDel="004C5843">
              <w:rPr>
                <w:rFonts w:eastAsia="Segoe UI"/>
                <w:noProof/>
                <w:rPrChange w:id="266" w:author="Zhang, James" w:date="2016-02-04T09:57:00Z">
                  <w:rPr>
                    <w:rStyle w:val="Hyperlink"/>
                    <w:rFonts w:eastAsia="Segoe UI"/>
                    <w:noProof/>
                  </w:rPr>
                </w:rPrChange>
              </w:rPr>
              <w:delText>4.5</w:delText>
            </w:r>
            <w:r w:rsidDel="004C5843">
              <w:rPr>
                <w:rFonts w:eastAsiaTheme="minorEastAsia"/>
                <w:noProof/>
              </w:rPr>
              <w:tab/>
            </w:r>
            <w:r w:rsidRPr="004C5843" w:rsidDel="004C5843">
              <w:rPr>
                <w:rFonts w:eastAsia="Segoe UI"/>
                <w:noProof/>
                <w:rPrChange w:id="267" w:author="Zhang, James" w:date="2016-02-04T09:57:00Z">
                  <w:rPr>
                    <w:rStyle w:val="Hyperlink"/>
                    <w:rFonts w:eastAsia="Segoe UI"/>
                    <w:noProof/>
                  </w:rPr>
                </w:rPrChange>
              </w:rPr>
              <w:delText>S</w:delText>
            </w:r>
            <w:r w:rsidRPr="004C5843" w:rsidDel="004C5843">
              <w:rPr>
                <w:rFonts w:eastAsia="Segoe UI"/>
                <w:noProof/>
                <w:spacing w:val="1"/>
                <w:rPrChange w:id="268" w:author="Zhang, James" w:date="2016-02-04T09:57:00Z">
                  <w:rPr>
                    <w:rStyle w:val="Hyperlink"/>
                    <w:rFonts w:eastAsia="Segoe UI"/>
                    <w:noProof/>
                    <w:spacing w:val="1"/>
                  </w:rPr>
                </w:rPrChange>
              </w:rPr>
              <w:delText>e</w:delText>
            </w:r>
            <w:r w:rsidRPr="004C5843" w:rsidDel="004C5843">
              <w:rPr>
                <w:rFonts w:eastAsia="Segoe UI"/>
                <w:noProof/>
                <w:rPrChange w:id="269" w:author="Zhang, James" w:date="2016-02-04T09:57:00Z">
                  <w:rPr>
                    <w:rStyle w:val="Hyperlink"/>
                    <w:rFonts w:eastAsia="Segoe UI"/>
                    <w:noProof/>
                  </w:rPr>
                </w:rPrChange>
              </w:rPr>
              <w:delText>c</w:delText>
            </w:r>
            <w:r w:rsidRPr="004C5843" w:rsidDel="004C5843">
              <w:rPr>
                <w:rFonts w:eastAsia="Segoe UI"/>
                <w:noProof/>
                <w:spacing w:val="-4"/>
                <w:rPrChange w:id="270" w:author="Zhang, James" w:date="2016-02-04T09:57:00Z">
                  <w:rPr>
                    <w:rStyle w:val="Hyperlink"/>
                    <w:rFonts w:eastAsia="Segoe UI"/>
                    <w:noProof/>
                    <w:spacing w:val="-4"/>
                  </w:rPr>
                </w:rPrChange>
              </w:rPr>
              <w:delText>u</w:delText>
            </w:r>
            <w:r w:rsidRPr="004C5843" w:rsidDel="004C5843">
              <w:rPr>
                <w:rFonts w:eastAsia="Segoe UI"/>
                <w:noProof/>
                <w:rPrChange w:id="271" w:author="Zhang, James" w:date="2016-02-04T09:57:00Z">
                  <w:rPr>
                    <w:rStyle w:val="Hyperlink"/>
                    <w:rFonts w:eastAsia="Segoe UI"/>
                    <w:noProof/>
                  </w:rPr>
                </w:rPrChange>
              </w:rPr>
              <w:delText>r</w:delText>
            </w:r>
            <w:r w:rsidRPr="004C5843" w:rsidDel="004C5843">
              <w:rPr>
                <w:rFonts w:eastAsia="Segoe UI"/>
                <w:noProof/>
                <w:spacing w:val="-3"/>
                <w:rPrChange w:id="272" w:author="Zhang, James" w:date="2016-02-04T09:57:00Z">
                  <w:rPr>
                    <w:rStyle w:val="Hyperlink"/>
                    <w:rFonts w:eastAsia="Segoe UI"/>
                    <w:noProof/>
                    <w:spacing w:val="-3"/>
                  </w:rPr>
                </w:rPrChange>
              </w:rPr>
              <w:delText>i</w:delText>
            </w:r>
            <w:r w:rsidRPr="004C5843" w:rsidDel="004C5843">
              <w:rPr>
                <w:rFonts w:eastAsia="Segoe UI"/>
                <w:noProof/>
                <w:spacing w:val="7"/>
                <w:rPrChange w:id="273" w:author="Zhang, James" w:date="2016-02-04T09:57:00Z">
                  <w:rPr>
                    <w:rStyle w:val="Hyperlink"/>
                    <w:rFonts w:eastAsia="Segoe UI"/>
                    <w:noProof/>
                    <w:spacing w:val="7"/>
                  </w:rPr>
                </w:rPrChange>
              </w:rPr>
              <w:delText>t</w:delText>
            </w:r>
            <w:r w:rsidRPr="004C5843" w:rsidDel="004C5843">
              <w:rPr>
                <w:rFonts w:eastAsia="Segoe UI"/>
                <w:noProof/>
                <w:rPrChange w:id="274" w:author="Zhang, James" w:date="2016-02-04T09:57:00Z">
                  <w:rPr>
                    <w:rStyle w:val="Hyperlink"/>
                    <w:rFonts w:eastAsia="Segoe UI"/>
                    <w:noProof/>
                  </w:rPr>
                </w:rPrChange>
              </w:rPr>
              <w:delText>y</w:delText>
            </w:r>
            <w:r w:rsidRPr="004C5843" w:rsidDel="004C5843">
              <w:rPr>
                <w:rFonts w:eastAsia="Segoe UI"/>
                <w:noProof/>
                <w:spacing w:val="26"/>
                <w:rPrChange w:id="275" w:author="Zhang, James" w:date="2016-02-04T09:57:00Z">
                  <w:rPr>
                    <w:rStyle w:val="Hyperlink"/>
                    <w:rFonts w:eastAsia="Segoe UI"/>
                    <w:noProof/>
                    <w:spacing w:val="26"/>
                  </w:rPr>
                </w:rPrChange>
              </w:rPr>
              <w:delText xml:space="preserve"> </w:delText>
            </w:r>
            <w:r w:rsidRPr="004C5843" w:rsidDel="004C5843">
              <w:rPr>
                <w:rFonts w:eastAsia="Segoe UI"/>
                <w:noProof/>
                <w:rPrChange w:id="276" w:author="Zhang, James" w:date="2016-02-04T09:57:00Z">
                  <w:rPr>
                    <w:rStyle w:val="Hyperlink"/>
                    <w:rFonts w:eastAsia="Segoe UI"/>
                    <w:noProof/>
                  </w:rPr>
                </w:rPrChange>
              </w:rPr>
              <w:delText>e</w:delText>
            </w:r>
            <w:r w:rsidRPr="004C5843" w:rsidDel="004C5843">
              <w:rPr>
                <w:rFonts w:eastAsia="Segoe UI"/>
                <w:noProof/>
                <w:spacing w:val="-2"/>
                <w:w w:val="103"/>
                <w:rPrChange w:id="277" w:author="Zhang, James" w:date="2016-02-04T09:57:00Z">
                  <w:rPr>
                    <w:rStyle w:val="Hyperlink"/>
                    <w:rFonts w:eastAsia="Segoe UI"/>
                    <w:noProof/>
                    <w:spacing w:val="-2"/>
                    <w:w w:val="103"/>
                  </w:rPr>
                </w:rPrChange>
              </w:rPr>
              <w:delText>n</w:delText>
            </w:r>
            <w:r w:rsidRPr="004C5843" w:rsidDel="004C5843">
              <w:rPr>
                <w:rFonts w:eastAsia="Segoe UI"/>
                <w:noProof/>
                <w:w w:val="101"/>
                <w:rPrChange w:id="278" w:author="Zhang, James" w:date="2016-02-04T09:57:00Z">
                  <w:rPr>
                    <w:rStyle w:val="Hyperlink"/>
                    <w:rFonts w:eastAsia="Segoe UI"/>
                    <w:noProof/>
                    <w:w w:val="101"/>
                  </w:rPr>
                </w:rPrChange>
              </w:rPr>
              <w:delText>ha</w:delText>
            </w:r>
            <w:r w:rsidRPr="004C5843" w:rsidDel="004C5843">
              <w:rPr>
                <w:rFonts w:eastAsia="Segoe UI"/>
                <w:noProof/>
                <w:spacing w:val="-1"/>
                <w:w w:val="103"/>
                <w:rPrChange w:id="279" w:author="Zhang, James" w:date="2016-02-04T09:57:00Z">
                  <w:rPr>
                    <w:rStyle w:val="Hyperlink"/>
                    <w:rFonts w:eastAsia="Segoe UI"/>
                    <w:noProof/>
                    <w:spacing w:val="-1"/>
                    <w:w w:val="103"/>
                  </w:rPr>
                </w:rPrChange>
              </w:rPr>
              <w:delText>n</w:delText>
            </w:r>
            <w:r w:rsidRPr="004C5843" w:rsidDel="004C5843">
              <w:rPr>
                <w:rFonts w:eastAsia="Segoe UI"/>
                <w:noProof/>
                <w:spacing w:val="-1"/>
                <w:w w:val="101"/>
                <w:rPrChange w:id="280" w:author="Zhang, James" w:date="2016-02-04T09:57:00Z">
                  <w:rPr>
                    <w:rStyle w:val="Hyperlink"/>
                    <w:rFonts w:eastAsia="Segoe UI"/>
                    <w:noProof/>
                    <w:spacing w:val="-1"/>
                    <w:w w:val="101"/>
                  </w:rPr>
                </w:rPrChange>
              </w:rPr>
              <w:delText>c</w:delText>
            </w:r>
            <w:r w:rsidRPr="004C5843" w:rsidDel="004C5843">
              <w:rPr>
                <w:rFonts w:eastAsia="Segoe UI"/>
                <w:noProof/>
                <w:rPrChange w:id="281" w:author="Zhang, James" w:date="2016-02-04T09:57:00Z">
                  <w:rPr>
                    <w:rStyle w:val="Hyperlink"/>
                    <w:rFonts w:eastAsia="Segoe UI"/>
                    <w:noProof/>
                  </w:rPr>
                </w:rPrChange>
              </w:rPr>
              <w:delText>e</w:delText>
            </w:r>
            <w:r w:rsidRPr="004C5843" w:rsidDel="004C5843">
              <w:rPr>
                <w:rFonts w:eastAsia="Segoe UI"/>
                <w:noProof/>
                <w:spacing w:val="-1"/>
                <w:w w:val="103"/>
                <w:rPrChange w:id="282" w:author="Zhang, James" w:date="2016-02-04T09:57:00Z">
                  <w:rPr>
                    <w:rStyle w:val="Hyperlink"/>
                    <w:rFonts w:eastAsia="Segoe UI"/>
                    <w:noProof/>
                    <w:spacing w:val="-1"/>
                    <w:w w:val="103"/>
                  </w:rPr>
                </w:rPrChange>
              </w:rPr>
              <w:delText>m</w:delText>
            </w:r>
            <w:r w:rsidRPr="004C5843" w:rsidDel="004C5843">
              <w:rPr>
                <w:rFonts w:eastAsia="Segoe UI"/>
                <w:noProof/>
                <w:rPrChange w:id="283" w:author="Zhang, James" w:date="2016-02-04T09:57:00Z">
                  <w:rPr>
                    <w:rStyle w:val="Hyperlink"/>
                    <w:rFonts w:eastAsia="Segoe UI"/>
                    <w:noProof/>
                  </w:rPr>
                </w:rPrChange>
              </w:rPr>
              <w:delText>e</w:delText>
            </w:r>
            <w:r w:rsidRPr="004C5843" w:rsidDel="004C5843">
              <w:rPr>
                <w:rFonts w:eastAsia="Segoe UI"/>
                <w:noProof/>
                <w:spacing w:val="-2"/>
                <w:w w:val="103"/>
                <w:rPrChange w:id="284" w:author="Zhang, James" w:date="2016-02-04T09:57:00Z">
                  <w:rPr>
                    <w:rStyle w:val="Hyperlink"/>
                    <w:rFonts w:eastAsia="Segoe UI"/>
                    <w:noProof/>
                    <w:spacing w:val="-2"/>
                    <w:w w:val="103"/>
                  </w:rPr>
                </w:rPrChange>
              </w:rPr>
              <w:delText>n</w:delText>
            </w:r>
            <w:r w:rsidRPr="004C5843" w:rsidDel="004C5843">
              <w:rPr>
                <w:rFonts w:eastAsia="Segoe UI"/>
                <w:noProof/>
                <w:spacing w:val="1"/>
                <w:w w:val="108"/>
                <w:rPrChange w:id="285" w:author="Zhang, James" w:date="2016-02-04T09:57:00Z">
                  <w:rPr>
                    <w:rStyle w:val="Hyperlink"/>
                    <w:rFonts w:eastAsia="Segoe UI"/>
                    <w:noProof/>
                    <w:spacing w:val="1"/>
                    <w:w w:val="108"/>
                  </w:rPr>
                </w:rPrChange>
              </w:rPr>
              <w:delText>t</w:delText>
            </w:r>
            <w:r w:rsidRPr="004C5843" w:rsidDel="004C5843">
              <w:rPr>
                <w:rFonts w:eastAsia="Segoe UI"/>
                <w:noProof/>
                <w:w w:val="96"/>
                <w:rPrChange w:id="286" w:author="Zhang, James" w:date="2016-02-04T09:57:00Z">
                  <w:rPr>
                    <w:rStyle w:val="Hyperlink"/>
                    <w:rFonts w:eastAsia="Segoe UI"/>
                    <w:noProof/>
                    <w:w w:val="96"/>
                  </w:rPr>
                </w:rPrChange>
              </w:rPr>
              <w:delText>s</w:delText>
            </w:r>
            <w:r w:rsidDel="004C5843">
              <w:rPr>
                <w:noProof/>
                <w:webHidden/>
              </w:rPr>
              <w:tab/>
              <w:delText>9</w:delText>
            </w:r>
          </w:del>
        </w:p>
        <w:p w14:paraId="428BA8E2" w14:textId="77777777" w:rsidR="0084727D" w:rsidDel="004C5843" w:rsidRDefault="0084727D">
          <w:pPr>
            <w:pStyle w:val="TOC2"/>
            <w:tabs>
              <w:tab w:val="left" w:pos="880"/>
              <w:tab w:val="right" w:leader="dot" w:pos="7730"/>
            </w:tabs>
            <w:rPr>
              <w:del w:id="287" w:author="Zhang, James" w:date="2016-02-04T09:57:00Z"/>
              <w:rFonts w:eastAsiaTheme="minorEastAsia"/>
              <w:noProof/>
            </w:rPr>
          </w:pPr>
          <w:del w:id="288" w:author="Zhang, James" w:date="2016-02-04T09:57:00Z">
            <w:r w:rsidRPr="004C5843" w:rsidDel="004C5843">
              <w:rPr>
                <w:rFonts w:eastAsia="Segoe UI"/>
                <w:noProof/>
                <w:rPrChange w:id="289" w:author="Zhang, James" w:date="2016-02-04T09:57:00Z">
                  <w:rPr>
                    <w:rStyle w:val="Hyperlink"/>
                    <w:rFonts w:eastAsia="Segoe UI"/>
                    <w:noProof/>
                  </w:rPr>
                </w:rPrChange>
              </w:rPr>
              <w:delText>4.6</w:delText>
            </w:r>
            <w:r w:rsidDel="004C5843">
              <w:rPr>
                <w:rFonts w:eastAsiaTheme="minorEastAsia"/>
                <w:noProof/>
              </w:rPr>
              <w:tab/>
            </w:r>
            <w:r w:rsidRPr="004C5843" w:rsidDel="004C5843">
              <w:rPr>
                <w:rFonts w:eastAsia="Segoe UI"/>
                <w:noProof/>
                <w:rPrChange w:id="290" w:author="Zhang, James" w:date="2016-02-04T09:57:00Z">
                  <w:rPr>
                    <w:rStyle w:val="Hyperlink"/>
                    <w:rFonts w:eastAsia="Segoe UI"/>
                    <w:noProof/>
                  </w:rPr>
                </w:rPrChange>
              </w:rPr>
              <w:delText>SQL</w:delText>
            </w:r>
            <w:r w:rsidRPr="004C5843" w:rsidDel="004C5843">
              <w:rPr>
                <w:rFonts w:eastAsia="Segoe UI"/>
                <w:noProof/>
                <w:spacing w:val="-8"/>
                <w:rPrChange w:id="291" w:author="Zhang, James" w:date="2016-02-04T09:57:00Z">
                  <w:rPr>
                    <w:rStyle w:val="Hyperlink"/>
                    <w:rFonts w:eastAsia="Segoe UI"/>
                    <w:noProof/>
                    <w:spacing w:val="-8"/>
                  </w:rPr>
                </w:rPrChange>
              </w:rPr>
              <w:delText xml:space="preserve"> </w:delText>
            </w:r>
            <w:r w:rsidRPr="004C5843" w:rsidDel="004C5843">
              <w:rPr>
                <w:rFonts w:eastAsia="Segoe UI"/>
                <w:noProof/>
                <w:rPrChange w:id="292" w:author="Zhang, James" w:date="2016-02-04T09:57:00Z">
                  <w:rPr>
                    <w:rStyle w:val="Hyperlink"/>
                    <w:rFonts w:eastAsia="Segoe UI"/>
                    <w:noProof/>
                  </w:rPr>
                </w:rPrChange>
              </w:rPr>
              <w:delText>S</w:delText>
            </w:r>
            <w:r w:rsidRPr="004C5843" w:rsidDel="004C5843">
              <w:rPr>
                <w:rFonts w:eastAsia="Segoe UI"/>
                <w:noProof/>
                <w:spacing w:val="2"/>
                <w:rPrChange w:id="293" w:author="Zhang, James" w:date="2016-02-04T09:57:00Z">
                  <w:rPr>
                    <w:rStyle w:val="Hyperlink"/>
                    <w:rFonts w:eastAsia="Segoe UI"/>
                    <w:noProof/>
                    <w:spacing w:val="2"/>
                  </w:rPr>
                </w:rPrChange>
              </w:rPr>
              <w:delText>e</w:delText>
            </w:r>
            <w:r w:rsidRPr="004C5843" w:rsidDel="004C5843">
              <w:rPr>
                <w:rFonts w:eastAsia="Segoe UI"/>
                <w:noProof/>
                <w:spacing w:val="9"/>
                <w:rPrChange w:id="294" w:author="Zhang, James" w:date="2016-02-04T09:57:00Z">
                  <w:rPr>
                    <w:rStyle w:val="Hyperlink"/>
                    <w:rFonts w:eastAsia="Segoe UI"/>
                    <w:noProof/>
                    <w:spacing w:val="9"/>
                  </w:rPr>
                </w:rPrChange>
              </w:rPr>
              <w:delText>r</w:delText>
            </w:r>
            <w:r w:rsidRPr="004C5843" w:rsidDel="004C5843">
              <w:rPr>
                <w:rFonts w:eastAsia="Segoe UI"/>
                <w:noProof/>
                <w:spacing w:val="-5"/>
                <w:rPrChange w:id="295" w:author="Zhang, James" w:date="2016-02-04T09:57:00Z">
                  <w:rPr>
                    <w:rStyle w:val="Hyperlink"/>
                    <w:rFonts w:eastAsia="Segoe UI"/>
                    <w:noProof/>
                    <w:spacing w:val="-5"/>
                  </w:rPr>
                </w:rPrChange>
              </w:rPr>
              <w:delText>v</w:delText>
            </w:r>
            <w:r w:rsidRPr="004C5843" w:rsidDel="004C5843">
              <w:rPr>
                <w:rFonts w:eastAsia="Segoe UI"/>
                <w:noProof/>
                <w:spacing w:val="2"/>
                <w:rPrChange w:id="296" w:author="Zhang, James" w:date="2016-02-04T09:57:00Z">
                  <w:rPr>
                    <w:rStyle w:val="Hyperlink"/>
                    <w:rFonts w:eastAsia="Segoe UI"/>
                    <w:noProof/>
                    <w:spacing w:val="2"/>
                  </w:rPr>
                </w:rPrChange>
              </w:rPr>
              <w:delText>e</w:delText>
            </w:r>
            <w:r w:rsidRPr="004C5843" w:rsidDel="004C5843">
              <w:rPr>
                <w:rFonts w:eastAsia="Segoe UI"/>
                <w:noProof/>
                <w:rPrChange w:id="297" w:author="Zhang, James" w:date="2016-02-04T09:57:00Z">
                  <w:rPr>
                    <w:rStyle w:val="Hyperlink"/>
                    <w:rFonts w:eastAsia="Segoe UI"/>
                    <w:noProof/>
                  </w:rPr>
                </w:rPrChange>
              </w:rPr>
              <w:delText>r</w:delText>
            </w:r>
            <w:r w:rsidRPr="004C5843" w:rsidDel="004C5843">
              <w:rPr>
                <w:rFonts w:eastAsia="Segoe UI"/>
                <w:noProof/>
                <w:spacing w:val="-12"/>
                <w:rPrChange w:id="298" w:author="Zhang, James" w:date="2016-02-04T09:57:00Z">
                  <w:rPr>
                    <w:rStyle w:val="Hyperlink"/>
                    <w:rFonts w:eastAsia="Segoe UI"/>
                    <w:noProof/>
                    <w:spacing w:val="-12"/>
                  </w:rPr>
                </w:rPrChange>
              </w:rPr>
              <w:delText xml:space="preserve"> </w:delText>
            </w:r>
            <w:r w:rsidRPr="004C5843" w:rsidDel="004C5843">
              <w:rPr>
                <w:rFonts w:eastAsia="Segoe UI"/>
                <w:noProof/>
                <w:rPrChange w:id="299" w:author="Zhang, James" w:date="2016-02-04T09:57:00Z">
                  <w:rPr>
                    <w:rStyle w:val="Hyperlink"/>
                    <w:rFonts w:eastAsia="Segoe UI"/>
                    <w:noProof/>
                  </w:rPr>
                </w:rPrChange>
              </w:rPr>
              <w:delText>2</w:delText>
            </w:r>
            <w:r w:rsidRPr="004C5843" w:rsidDel="004C5843">
              <w:rPr>
                <w:rFonts w:eastAsia="Segoe UI"/>
                <w:noProof/>
                <w:spacing w:val="-7"/>
                <w:rPrChange w:id="300" w:author="Zhang, James" w:date="2016-02-04T09:57:00Z">
                  <w:rPr>
                    <w:rStyle w:val="Hyperlink"/>
                    <w:rFonts w:eastAsia="Segoe UI"/>
                    <w:noProof/>
                    <w:spacing w:val="-7"/>
                  </w:rPr>
                </w:rPrChange>
              </w:rPr>
              <w:delText>0</w:delText>
            </w:r>
            <w:r w:rsidRPr="004C5843" w:rsidDel="004C5843">
              <w:rPr>
                <w:rFonts w:eastAsia="Segoe UI"/>
                <w:noProof/>
                <w:rPrChange w:id="301" w:author="Zhang, James" w:date="2016-02-04T09:57:00Z">
                  <w:rPr>
                    <w:rStyle w:val="Hyperlink"/>
                    <w:rFonts w:eastAsia="Segoe UI"/>
                    <w:noProof/>
                  </w:rPr>
                </w:rPrChange>
              </w:rPr>
              <w:delText xml:space="preserve">14 </w:delText>
            </w:r>
            <w:r w:rsidRPr="004C5843" w:rsidDel="004C5843">
              <w:rPr>
                <w:rFonts w:eastAsia="Segoe UI"/>
                <w:noProof/>
                <w:spacing w:val="2"/>
                <w:rPrChange w:id="302" w:author="Zhang, James" w:date="2016-02-04T09:57:00Z">
                  <w:rPr>
                    <w:rStyle w:val="Hyperlink"/>
                    <w:rFonts w:eastAsia="Segoe UI"/>
                    <w:noProof/>
                    <w:spacing w:val="2"/>
                  </w:rPr>
                </w:rPrChange>
              </w:rPr>
              <w:delText>e</w:delText>
            </w:r>
            <w:r w:rsidRPr="004C5843" w:rsidDel="004C5843">
              <w:rPr>
                <w:rFonts w:eastAsia="Segoe UI"/>
                <w:noProof/>
                <w:rPrChange w:id="303" w:author="Zhang, James" w:date="2016-02-04T09:57:00Z">
                  <w:rPr>
                    <w:rStyle w:val="Hyperlink"/>
                    <w:rFonts w:eastAsia="Segoe UI"/>
                    <w:noProof/>
                  </w:rPr>
                </w:rPrChange>
              </w:rPr>
              <w:delText>d</w:delText>
            </w:r>
            <w:r w:rsidRPr="004C5843" w:rsidDel="004C5843">
              <w:rPr>
                <w:rFonts w:eastAsia="Segoe UI"/>
                <w:noProof/>
                <w:spacing w:val="-3"/>
                <w:rPrChange w:id="304" w:author="Zhang, James" w:date="2016-02-04T09:57:00Z">
                  <w:rPr>
                    <w:rStyle w:val="Hyperlink"/>
                    <w:rFonts w:eastAsia="Segoe UI"/>
                    <w:noProof/>
                    <w:spacing w:val="-3"/>
                  </w:rPr>
                </w:rPrChange>
              </w:rPr>
              <w:delText>i</w:delText>
            </w:r>
            <w:r w:rsidRPr="004C5843" w:rsidDel="004C5843">
              <w:rPr>
                <w:rFonts w:eastAsia="Segoe UI"/>
                <w:noProof/>
                <w:spacing w:val="1"/>
                <w:rPrChange w:id="305" w:author="Zhang, James" w:date="2016-02-04T09:57:00Z">
                  <w:rPr>
                    <w:rStyle w:val="Hyperlink"/>
                    <w:rFonts w:eastAsia="Segoe UI"/>
                    <w:noProof/>
                    <w:spacing w:val="1"/>
                  </w:rPr>
                </w:rPrChange>
              </w:rPr>
              <w:delText>t</w:delText>
            </w:r>
            <w:r w:rsidRPr="004C5843" w:rsidDel="004C5843">
              <w:rPr>
                <w:rFonts w:eastAsia="Segoe UI"/>
                <w:noProof/>
                <w:rPrChange w:id="306" w:author="Zhang, James" w:date="2016-02-04T09:57:00Z">
                  <w:rPr>
                    <w:rStyle w:val="Hyperlink"/>
                    <w:rFonts w:eastAsia="Segoe UI"/>
                    <w:noProof/>
                  </w:rPr>
                </w:rPrChange>
              </w:rPr>
              <w:delText>i</w:delText>
            </w:r>
            <w:r w:rsidRPr="004C5843" w:rsidDel="004C5843">
              <w:rPr>
                <w:rFonts w:eastAsia="Segoe UI"/>
                <w:noProof/>
                <w:w w:val="99"/>
                <w:rPrChange w:id="307" w:author="Zhang, James" w:date="2016-02-04T09:57:00Z">
                  <w:rPr>
                    <w:rStyle w:val="Hyperlink"/>
                    <w:rFonts w:eastAsia="Segoe UI"/>
                    <w:noProof/>
                    <w:w w:val="99"/>
                  </w:rPr>
                </w:rPrChange>
              </w:rPr>
              <w:delText>o</w:delText>
            </w:r>
            <w:r w:rsidRPr="004C5843" w:rsidDel="004C5843">
              <w:rPr>
                <w:rFonts w:eastAsia="Segoe UI"/>
                <w:noProof/>
                <w:spacing w:val="1"/>
                <w:w w:val="99"/>
                <w:rPrChange w:id="308" w:author="Zhang, James" w:date="2016-02-04T09:57:00Z">
                  <w:rPr>
                    <w:rStyle w:val="Hyperlink"/>
                    <w:rFonts w:eastAsia="Segoe UI"/>
                    <w:noProof/>
                    <w:spacing w:val="1"/>
                    <w:w w:val="99"/>
                  </w:rPr>
                </w:rPrChange>
              </w:rPr>
              <w:delText>n</w:delText>
            </w:r>
            <w:r w:rsidRPr="004C5843" w:rsidDel="004C5843">
              <w:rPr>
                <w:rFonts w:eastAsia="Segoe UI"/>
                <w:noProof/>
                <w:w w:val="99"/>
                <w:rPrChange w:id="309" w:author="Zhang, James" w:date="2016-02-04T09:57:00Z">
                  <w:rPr>
                    <w:rStyle w:val="Hyperlink"/>
                    <w:rFonts w:eastAsia="Segoe UI"/>
                    <w:noProof/>
                    <w:w w:val="99"/>
                  </w:rPr>
                </w:rPrChange>
              </w:rPr>
              <w:delText>s</w:delText>
            </w:r>
            <w:r w:rsidDel="004C5843">
              <w:rPr>
                <w:noProof/>
                <w:webHidden/>
              </w:rPr>
              <w:tab/>
              <w:delText>10</w:delText>
            </w:r>
          </w:del>
        </w:p>
        <w:p w14:paraId="02DAC8DC" w14:textId="77777777" w:rsidR="0084727D" w:rsidDel="004C5843" w:rsidRDefault="0084727D">
          <w:pPr>
            <w:pStyle w:val="TOC3"/>
            <w:tabs>
              <w:tab w:val="left" w:pos="1320"/>
              <w:tab w:val="right" w:leader="dot" w:pos="7730"/>
            </w:tabs>
            <w:rPr>
              <w:del w:id="310" w:author="Zhang, James" w:date="2016-02-04T09:57:00Z"/>
              <w:rFonts w:eastAsiaTheme="minorEastAsia"/>
              <w:noProof/>
            </w:rPr>
          </w:pPr>
          <w:del w:id="311" w:author="Zhang, James" w:date="2016-02-04T09:57:00Z">
            <w:r w:rsidRPr="004C5843" w:rsidDel="004C5843">
              <w:rPr>
                <w:rFonts w:eastAsia="Segoe UI"/>
                <w:noProof/>
                <w:rPrChange w:id="312" w:author="Zhang, James" w:date="2016-02-04T09:57:00Z">
                  <w:rPr>
                    <w:rStyle w:val="Hyperlink"/>
                    <w:rFonts w:eastAsia="Segoe UI"/>
                    <w:noProof/>
                  </w:rPr>
                </w:rPrChange>
              </w:rPr>
              <w:delText>4.6.1</w:delText>
            </w:r>
            <w:r w:rsidDel="004C5843">
              <w:rPr>
                <w:rFonts w:eastAsiaTheme="minorEastAsia"/>
                <w:noProof/>
              </w:rPr>
              <w:tab/>
            </w:r>
            <w:r w:rsidRPr="004C5843" w:rsidDel="004C5843">
              <w:rPr>
                <w:rFonts w:eastAsia="Segoe UI"/>
                <w:noProof/>
                <w:spacing w:val="-7"/>
                <w:rPrChange w:id="313" w:author="Zhang, James" w:date="2016-02-04T09:57:00Z">
                  <w:rPr>
                    <w:rStyle w:val="Hyperlink"/>
                    <w:rFonts w:eastAsia="Segoe UI"/>
                    <w:noProof/>
                    <w:spacing w:val="-7"/>
                  </w:rPr>
                </w:rPrChange>
              </w:rPr>
              <w:delText>S</w:delText>
            </w:r>
            <w:r w:rsidRPr="004C5843" w:rsidDel="004C5843">
              <w:rPr>
                <w:rFonts w:eastAsia="Segoe UI"/>
                <w:noProof/>
                <w:spacing w:val="2"/>
                <w:rPrChange w:id="314" w:author="Zhang, James" w:date="2016-02-04T09:57:00Z">
                  <w:rPr>
                    <w:rStyle w:val="Hyperlink"/>
                    <w:rFonts w:eastAsia="Segoe UI"/>
                    <w:noProof/>
                    <w:spacing w:val="2"/>
                  </w:rPr>
                </w:rPrChange>
              </w:rPr>
              <w:delText>t</w:delText>
            </w:r>
            <w:r w:rsidRPr="004C5843" w:rsidDel="004C5843">
              <w:rPr>
                <w:rFonts w:eastAsia="Segoe UI"/>
                <w:noProof/>
                <w:rPrChange w:id="315" w:author="Zhang, James" w:date="2016-02-04T09:57:00Z">
                  <w:rPr>
                    <w:rStyle w:val="Hyperlink"/>
                    <w:rFonts w:eastAsia="Segoe UI"/>
                    <w:noProof/>
                  </w:rPr>
                </w:rPrChange>
              </w:rPr>
              <w:delText>an</w:delText>
            </w:r>
            <w:r w:rsidRPr="004C5843" w:rsidDel="004C5843">
              <w:rPr>
                <w:rFonts w:eastAsia="Segoe UI"/>
                <w:noProof/>
                <w:spacing w:val="-2"/>
                <w:rPrChange w:id="316" w:author="Zhang, James" w:date="2016-02-04T09:57:00Z">
                  <w:rPr>
                    <w:rStyle w:val="Hyperlink"/>
                    <w:rFonts w:eastAsia="Segoe UI"/>
                    <w:noProof/>
                    <w:spacing w:val="-2"/>
                  </w:rPr>
                </w:rPrChange>
              </w:rPr>
              <w:delText>d</w:delText>
            </w:r>
            <w:r w:rsidRPr="004C5843" w:rsidDel="004C5843">
              <w:rPr>
                <w:rFonts w:eastAsia="Segoe UI"/>
                <w:noProof/>
                <w:rPrChange w:id="317" w:author="Zhang, James" w:date="2016-02-04T09:57:00Z">
                  <w:rPr>
                    <w:rStyle w:val="Hyperlink"/>
                    <w:rFonts w:eastAsia="Segoe UI"/>
                    <w:noProof/>
                  </w:rPr>
                </w:rPrChange>
              </w:rPr>
              <w:delText>a</w:delText>
            </w:r>
            <w:r w:rsidRPr="004C5843" w:rsidDel="004C5843">
              <w:rPr>
                <w:rFonts w:eastAsia="Segoe UI"/>
                <w:noProof/>
                <w:spacing w:val="1"/>
                <w:rPrChange w:id="318" w:author="Zhang, James" w:date="2016-02-04T09:57:00Z">
                  <w:rPr>
                    <w:rStyle w:val="Hyperlink"/>
                    <w:rFonts w:eastAsia="Segoe UI"/>
                    <w:noProof/>
                    <w:spacing w:val="1"/>
                  </w:rPr>
                </w:rPrChange>
              </w:rPr>
              <w:delText>r</w:delText>
            </w:r>
            <w:r w:rsidRPr="004C5843" w:rsidDel="004C5843">
              <w:rPr>
                <w:rFonts w:eastAsia="Segoe UI"/>
                <w:noProof/>
                <w:rPrChange w:id="319" w:author="Zhang, James" w:date="2016-02-04T09:57:00Z">
                  <w:rPr>
                    <w:rStyle w:val="Hyperlink"/>
                    <w:rFonts w:eastAsia="Segoe UI"/>
                    <w:noProof/>
                  </w:rPr>
                </w:rPrChange>
              </w:rPr>
              <w:delText>d</w:delText>
            </w:r>
            <w:r w:rsidRPr="004C5843" w:rsidDel="004C5843">
              <w:rPr>
                <w:rFonts w:eastAsia="Segoe UI"/>
                <w:noProof/>
                <w:spacing w:val="14"/>
                <w:rPrChange w:id="320" w:author="Zhang, James" w:date="2016-02-04T09:57:00Z">
                  <w:rPr>
                    <w:rStyle w:val="Hyperlink"/>
                    <w:rFonts w:eastAsia="Segoe UI"/>
                    <w:noProof/>
                    <w:spacing w:val="14"/>
                  </w:rPr>
                </w:rPrChange>
              </w:rPr>
              <w:delText xml:space="preserve"> </w:delText>
            </w:r>
            <w:r w:rsidRPr="004C5843" w:rsidDel="004C5843">
              <w:rPr>
                <w:rFonts w:eastAsia="Segoe UI"/>
                <w:noProof/>
                <w:spacing w:val="2"/>
                <w:rPrChange w:id="321" w:author="Zhang, James" w:date="2016-02-04T09:57:00Z">
                  <w:rPr>
                    <w:rStyle w:val="Hyperlink"/>
                    <w:rFonts w:eastAsia="Segoe UI"/>
                    <w:noProof/>
                    <w:spacing w:val="2"/>
                  </w:rPr>
                </w:rPrChange>
              </w:rPr>
              <w:delText>e</w:delText>
            </w:r>
            <w:r w:rsidRPr="004C5843" w:rsidDel="004C5843">
              <w:rPr>
                <w:rFonts w:eastAsia="Segoe UI"/>
                <w:noProof/>
                <w:spacing w:val="-4"/>
                <w:w w:val="102"/>
                <w:rPrChange w:id="322" w:author="Zhang, James" w:date="2016-02-04T09:57:00Z">
                  <w:rPr>
                    <w:rStyle w:val="Hyperlink"/>
                    <w:rFonts w:eastAsia="Segoe UI"/>
                    <w:noProof/>
                    <w:spacing w:val="-4"/>
                    <w:w w:val="102"/>
                  </w:rPr>
                </w:rPrChange>
              </w:rPr>
              <w:delText>d</w:delText>
            </w:r>
            <w:r w:rsidRPr="004C5843" w:rsidDel="004C5843">
              <w:rPr>
                <w:rFonts w:eastAsia="Segoe UI"/>
                <w:noProof/>
                <w:spacing w:val="-3"/>
                <w:w w:val="109"/>
                <w:rPrChange w:id="323" w:author="Zhang, James" w:date="2016-02-04T09:57:00Z">
                  <w:rPr>
                    <w:rStyle w:val="Hyperlink"/>
                    <w:rFonts w:eastAsia="Segoe UI"/>
                    <w:noProof/>
                    <w:spacing w:val="-3"/>
                    <w:w w:val="109"/>
                  </w:rPr>
                </w:rPrChange>
              </w:rPr>
              <w:delText>i</w:delText>
            </w:r>
            <w:r w:rsidRPr="004C5843" w:rsidDel="004C5843">
              <w:rPr>
                <w:rFonts w:eastAsia="Segoe UI"/>
                <w:noProof/>
                <w:spacing w:val="-4"/>
                <w:w w:val="108"/>
                <w:rPrChange w:id="324" w:author="Zhang, James" w:date="2016-02-04T09:57:00Z">
                  <w:rPr>
                    <w:rStyle w:val="Hyperlink"/>
                    <w:rFonts w:eastAsia="Segoe UI"/>
                    <w:noProof/>
                    <w:spacing w:val="-4"/>
                    <w:w w:val="108"/>
                  </w:rPr>
                </w:rPrChange>
              </w:rPr>
              <w:delText>t</w:delText>
            </w:r>
            <w:r w:rsidRPr="004C5843" w:rsidDel="004C5843">
              <w:rPr>
                <w:rFonts w:eastAsia="Segoe UI"/>
                <w:noProof/>
                <w:spacing w:val="-3"/>
                <w:w w:val="109"/>
                <w:rPrChange w:id="325" w:author="Zhang, James" w:date="2016-02-04T09:57:00Z">
                  <w:rPr>
                    <w:rStyle w:val="Hyperlink"/>
                    <w:rFonts w:eastAsia="Segoe UI"/>
                    <w:noProof/>
                    <w:spacing w:val="-3"/>
                    <w:w w:val="109"/>
                  </w:rPr>
                </w:rPrChange>
              </w:rPr>
              <w:delText>i</w:delText>
            </w:r>
            <w:r w:rsidRPr="004C5843" w:rsidDel="004C5843">
              <w:rPr>
                <w:rFonts w:eastAsia="Segoe UI"/>
                <w:noProof/>
                <w:spacing w:val="-2"/>
                <w:w w:val="101"/>
                <w:rPrChange w:id="326" w:author="Zhang, James" w:date="2016-02-04T09:57:00Z">
                  <w:rPr>
                    <w:rStyle w:val="Hyperlink"/>
                    <w:rFonts w:eastAsia="Segoe UI"/>
                    <w:noProof/>
                    <w:spacing w:val="-2"/>
                    <w:w w:val="101"/>
                  </w:rPr>
                </w:rPrChange>
              </w:rPr>
              <w:delText>o</w:delText>
            </w:r>
            <w:r w:rsidRPr="004C5843" w:rsidDel="004C5843">
              <w:rPr>
                <w:rFonts w:eastAsia="Segoe UI"/>
                <w:noProof/>
                <w:w w:val="103"/>
                <w:rPrChange w:id="327" w:author="Zhang, James" w:date="2016-02-04T09:57:00Z">
                  <w:rPr>
                    <w:rStyle w:val="Hyperlink"/>
                    <w:rFonts w:eastAsia="Segoe UI"/>
                    <w:noProof/>
                    <w:w w:val="103"/>
                  </w:rPr>
                </w:rPrChange>
              </w:rPr>
              <w:delText>n</w:delText>
            </w:r>
            <w:r w:rsidDel="004C5843">
              <w:rPr>
                <w:noProof/>
                <w:webHidden/>
              </w:rPr>
              <w:tab/>
              <w:delText>10</w:delText>
            </w:r>
          </w:del>
        </w:p>
        <w:p w14:paraId="1E5862D6" w14:textId="77777777" w:rsidR="0084727D" w:rsidDel="004C5843" w:rsidRDefault="0084727D">
          <w:pPr>
            <w:pStyle w:val="TOC3"/>
            <w:tabs>
              <w:tab w:val="left" w:pos="1320"/>
              <w:tab w:val="right" w:leader="dot" w:pos="7730"/>
            </w:tabs>
            <w:rPr>
              <w:del w:id="328" w:author="Zhang, James" w:date="2016-02-04T09:57:00Z"/>
              <w:rFonts w:eastAsiaTheme="minorEastAsia"/>
              <w:noProof/>
            </w:rPr>
          </w:pPr>
          <w:del w:id="329" w:author="Zhang, James" w:date="2016-02-04T09:57:00Z">
            <w:r w:rsidRPr="004C5843" w:rsidDel="004C5843">
              <w:rPr>
                <w:rFonts w:eastAsia="Segoe UI"/>
                <w:noProof/>
                <w:rPrChange w:id="330" w:author="Zhang, James" w:date="2016-02-04T09:57:00Z">
                  <w:rPr>
                    <w:rStyle w:val="Hyperlink"/>
                    <w:rFonts w:eastAsia="Segoe UI"/>
                    <w:noProof/>
                  </w:rPr>
                </w:rPrChange>
              </w:rPr>
              <w:delText>4.6.2</w:delText>
            </w:r>
            <w:r w:rsidDel="004C5843">
              <w:rPr>
                <w:rFonts w:eastAsiaTheme="minorEastAsia"/>
                <w:noProof/>
              </w:rPr>
              <w:tab/>
            </w:r>
            <w:r w:rsidRPr="004C5843" w:rsidDel="004C5843">
              <w:rPr>
                <w:rFonts w:eastAsia="Segoe UI"/>
                <w:noProof/>
                <w:spacing w:val="-1"/>
                <w:rPrChange w:id="331" w:author="Zhang, James" w:date="2016-02-04T09:57:00Z">
                  <w:rPr>
                    <w:rStyle w:val="Hyperlink"/>
                    <w:rFonts w:eastAsia="Segoe UI"/>
                    <w:noProof/>
                    <w:spacing w:val="-1"/>
                  </w:rPr>
                </w:rPrChange>
              </w:rPr>
              <w:delText>E</w:delText>
            </w:r>
            <w:r w:rsidRPr="004C5843" w:rsidDel="004C5843">
              <w:rPr>
                <w:rFonts w:eastAsia="Segoe UI"/>
                <w:noProof/>
                <w:spacing w:val="-2"/>
                <w:rPrChange w:id="332" w:author="Zhang, James" w:date="2016-02-04T09:57:00Z">
                  <w:rPr>
                    <w:rStyle w:val="Hyperlink"/>
                    <w:rFonts w:eastAsia="Segoe UI"/>
                    <w:noProof/>
                    <w:spacing w:val="-2"/>
                  </w:rPr>
                </w:rPrChange>
              </w:rPr>
              <w:delText>nt</w:delText>
            </w:r>
            <w:r w:rsidRPr="004C5843" w:rsidDel="004C5843">
              <w:rPr>
                <w:rFonts w:eastAsia="Segoe UI"/>
                <w:noProof/>
                <w:rPrChange w:id="333" w:author="Zhang, James" w:date="2016-02-04T09:57:00Z">
                  <w:rPr>
                    <w:rStyle w:val="Hyperlink"/>
                    <w:rFonts w:eastAsia="Segoe UI"/>
                    <w:noProof/>
                  </w:rPr>
                </w:rPrChange>
              </w:rPr>
              <w:delText>er</w:delText>
            </w:r>
            <w:r w:rsidRPr="004C5843" w:rsidDel="004C5843">
              <w:rPr>
                <w:rFonts w:eastAsia="Segoe UI"/>
                <w:noProof/>
                <w:spacing w:val="-1"/>
                <w:rPrChange w:id="334" w:author="Zhang, James" w:date="2016-02-04T09:57:00Z">
                  <w:rPr>
                    <w:rStyle w:val="Hyperlink"/>
                    <w:rFonts w:eastAsia="Segoe UI"/>
                    <w:noProof/>
                    <w:spacing w:val="-1"/>
                  </w:rPr>
                </w:rPrChange>
              </w:rPr>
              <w:delText>p</w:delText>
            </w:r>
            <w:r w:rsidRPr="004C5843" w:rsidDel="004C5843">
              <w:rPr>
                <w:rFonts w:eastAsia="Segoe UI"/>
                <w:noProof/>
                <w:rPrChange w:id="335" w:author="Zhang, James" w:date="2016-02-04T09:57:00Z">
                  <w:rPr>
                    <w:rStyle w:val="Hyperlink"/>
                    <w:rFonts w:eastAsia="Segoe UI"/>
                    <w:noProof/>
                  </w:rPr>
                </w:rPrChange>
              </w:rPr>
              <w:delText>r</w:delText>
            </w:r>
            <w:r w:rsidRPr="004C5843" w:rsidDel="004C5843">
              <w:rPr>
                <w:rFonts w:eastAsia="Segoe UI"/>
                <w:noProof/>
                <w:spacing w:val="-2"/>
                <w:rPrChange w:id="336" w:author="Zhang, James" w:date="2016-02-04T09:57:00Z">
                  <w:rPr>
                    <w:rStyle w:val="Hyperlink"/>
                    <w:rFonts w:eastAsia="Segoe UI"/>
                    <w:noProof/>
                    <w:spacing w:val="-2"/>
                  </w:rPr>
                </w:rPrChange>
              </w:rPr>
              <w:delText>i</w:delText>
            </w:r>
            <w:r w:rsidRPr="004C5843" w:rsidDel="004C5843">
              <w:rPr>
                <w:rFonts w:eastAsia="Segoe UI"/>
                <w:noProof/>
                <w:rPrChange w:id="337" w:author="Zhang, James" w:date="2016-02-04T09:57:00Z">
                  <w:rPr>
                    <w:rStyle w:val="Hyperlink"/>
                    <w:rFonts w:eastAsia="Segoe UI"/>
                    <w:noProof/>
                  </w:rPr>
                </w:rPrChange>
              </w:rPr>
              <w:delText>se</w:delText>
            </w:r>
            <w:r w:rsidRPr="004C5843" w:rsidDel="004C5843">
              <w:rPr>
                <w:rFonts w:eastAsia="Segoe UI"/>
                <w:noProof/>
                <w:spacing w:val="32"/>
                <w:rPrChange w:id="338" w:author="Zhang, James" w:date="2016-02-04T09:57:00Z">
                  <w:rPr>
                    <w:rStyle w:val="Hyperlink"/>
                    <w:rFonts w:eastAsia="Segoe UI"/>
                    <w:noProof/>
                    <w:spacing w:val="32"/>
                  </w:rPr>
                </w:rPrChange>
              </w:rPr>
              <w:delText xml:space="preserve"> </w:delText>
            </w:r>
            <w:r w:rsidRPr="004C5843" w:rsidDel="004C5843">
              <w:rPr>
                <w:rFonts w:eastAsia="Segoe UI"/>
                <w:noProof/>
                <w:spacing w:val="2"/>
                <w:rPrChange w:id="339" w:author="Zhang, James" w:date="2016-02-04T09:57:00Z">
                  <w:rPr>
                    <w:rStyle w:val="Hyperlink"/>
                    <w:rFonts w:eastAsia="Segoe UI"/>
                    <w:noProof/>
                    <w:spacing w:val="2"/>
                  </w:rPr>
                </w:rPrChange>
              </w:rPr>
              <w:delText>e</w:delText>
            </w:r>
            <w:r w:rsidRPr="004C5843" w:rsidDel="004C5843">
              <w:rPr>
                <w:rFonts w:eastAsia="Segoe UI"/>
                <w:noProof/>
                <w:spacing w:val="-4"/>
                <w:w w:val="102"/>
                <w:rPrChange w:id="340" w:author="Zhang, James" w:date="2016-02-04T09:57:00Z">
                  <w:rPr>
                    <w:rStyle w:val="Hyperlink"/>
                    <w:rFonts w:eastAsia="Segoe UI"/>
                    <w:noProof/>
                    <w:spacing w:val="-4"/>
                    <w:w w:val="102"/>
                  </w:rPr>
                </w:rPrChange>
              </w:rPr>
              <w:delText>d</w:delText>
            </w:r>
            <w:r w:rsidRPr="004C5843" w:rsidDel="004C5843">
              <w:rPr>
                <w:rFonts w:eastAsia="Segoe UI"/>
                <w:noProof/>
                <w:spacing w:val="-3"/>
                <w:w w:val="109"/>
                <w:rPrChange w:id="341" w:author="Zhang, James" w:date="2016-02-04T09:57:00Z">
                  <w:rPr>
                    <w:rStyle w:val="Hyperlink"/>
                    <w:rFonts w:eastAsia="Segoe UI"/>
                    <w:noProof/>
                    <w:spacing w:val="-3"/>
                    <w:w w:val="109"/>
                  </w:rPr>
                </w:rPrChange>
              </w:rPr>
              <w:delText>i</w:delText>
            </w:r>
            <w:r w:rsidRPr="004C5843" w:rsidDel="004C5843">
              <w:rPr>
                <w:rFonts w:eastAsia="Segoe UI"/>
                <w:noProof/>
                <w:spacing w:val="-4"/>
                <w:w w:val="108"/>
                <w:rPrChange w:id="342" w:author="Zhang, James" w:date="2016-02-04T09:57:00Z">
                  <w:rPr>
                    <w:rStyle w:val="Hyperlink"/>
                    <w:rFonts w:eastAsia="Segoe UI"/>
                    <w:noProof/>
                    <w:spacing w:val="-4"/>
                    <w:w w:val="108"/>
                  </w:rPr>
                </w:rPrChange>
              </w:rPr>
              <w:delText>t</w:delText>
            </w:r>
            <w:r w:rsidRPr="004C5843" w:rsidDel="004C5843">
              <w:rPr>
                <w:rFonts w:eastAsia="Segoe UI"/>
                <w:noProof/>
                <w:spacing w:val="-3"/>
                <w:w w:val="109"/>
                <w:rPrChange w:id="343" w:author="Zhang, James" w:date="2016-02-04T09:57:00Z">
                  <w:rPr>
                    <w:rStyle w:val="Hyperlink"/>
                    <w:rFonts w:eastAsia="Segoe UI"/>
                    <w:noProof/>
                    <w:spacing w:val="-3"/>
                    <w:w w:val="109"/>
                  </w:rPr>
                </w:rPrChange>
              </w:rPr>
              <w:delText>i</w:delText>
            </w:r>
            <w:r w:rsidRPr="004C5843" w:rsidDel="004C5843">
              <w:rPr>
                <w:rFonts w:eastAsia="Segoe UI"/>
                <w:noProof/>
                <w:spacing w:val="-2"/>
                <w:w w:val="102"/>
                <w:rPrChange w:id="344" w:author="Zhang, James" w:date="2016-02-04T09:57:00Z">
                  <w:rPr>
                    <w:rStyle w:val="Hyperlink"/>
                    <w:rFonts w:eastAsia="Segoe UI"/>
                    <w:noProof/>
                    <w:spacing w:val="-2"/>
                    <w:w w:val="102"/>
                  </w:rPr>
                </w:rPrChange>
              </w:rPr>
              <w:delText>on</w:delText>
            </w:r>
            <w:r w:rsidDel="004C5843">
              <w:rPr>
                <w:noProof/>
                <w:webHidden/>
              </w:rPr>
              <w:tab/>
              <w:delText>10</w:delText>
            </w:r>
          </w:del>
        </w:p>
        <w:p w14:paraId="3FD46717" w14:textId="77777777" w:rsidR="0084727D" w:rsidDel="004C5843" w:rsidRDefault="0084727D">
          <w:pPr>
            <w:pStyle w:val="TOC1"/>
            <w:tabs>
              <w:tab w:val="left" w:pos="440"/>
              <w:tab w:val="right" w:leader="dot" w:pos="7730"/>
            </w:tabs>
            <w:rPr>
              <w:del w:id="345" w:author="Zhang, James" w:date="2016-02-04T09:57:00Z"/>
              <w:rFonts w:eastAsiaTheme="minorEastAsia"/>
              <w:noProof/>
            </w:rPr>
          </w:pPr>
          <w:del w:id="346" w:author="Zhang, James" w:date="2016-02-04T09:57:00Z">
            <w:r w:rsidRPr="004C5843" w:rsidDel="004C5843">
              <w:rPr>
                <w:rFonts w:eastAsia="Segoe UI"/>
                <w:noProof/>
                <w:rPrChange w:id="347" w:author="Zhang, James" w:date="2016-02-04T09:57:00Z">
                  <w:rPr>
                    <w:rStyle w:val="Hyperlink"/>
                    <w:rFonts w:eastAsia="Segoe UI"/>
                    <w:noProof/>
                  </w:rPr>
                </w:rPrChange>
              </w:rPr>
              <w:delText>5</w:delText>
            </w:r>
            <w:r w:rsidDel="004C5843">
              <w:rPr>
                <w:rFonts w:eastAsiaTheme="minorEastAsia"/>
                <w:noProof/>
              </w:rPr>
              <w:tab/>
            </w:r>
            <w:r w:rsidRPr="004C5843" w:rsidDel="004C5843">
              <w:rPr>
                <w:rFonts w:eastAsia="Segoe UI"/>
                <w:noProof/>
                <w:spacing w:val="-1"/>
                <w:rPrChange w:id="348" w:author="Zhang, James" w:date="2016-02-04T09:57:00Z">
                  <w:rPr>
                    <w:rStyle w:val="Hyperlink"/>
                    <w:rFonts w:eastAsia="Segoe UI"/>
                    <w:noProof/>
                    <w:spacing w:val="-1"/>
                  </w:rPr>
                </w:rPrChange>
              </w:rPr>
              <w:delText>H</w:delText>
            </w:r>
            <w:r w:rsidRPr="004C5843" w:rsidDel="004C5843">
              <w:rPr>
                <w:rFonts w:eastAsia="Segoe UI"/>
                <w:noProof/>
                <w:rPrChange w:id="349" w:author="Zhang, James" w:date="2016-02-04T09:57:00Z">
                  <w:rPr>
                    <w:rStyle w:val="Hyperlink"/>
                    <w:rFonts w:eastAsia="Segoe UI"/>
                    <w:noProof/>
                  </w:rPr>
                </w:rPrChange>
              </w:rPr>
              <w:delText>a</w:delText>
            </w:r>
            <w:r w:rsidRPr="004C5843" w:rsidDel="004C5843">
              <w:rPr>
                <w:rFonts w:eastAsia="Segoe UI"/>
                <w:noProof/>
                <w:spacing w:val="2"/>
                <w:rPrChange w:id="350" w:author="Zhang, James" w:date="2016-02-04T09:57:00Z">
                  <w:rPr>
                    <w:rStyle w:val="Hyperlink"/>
                    <w:rFonts w:eastAsia="Segoe UI"/>
                    <w:noProof/>
                    <w:spacing w:val="2"/>
                  </w:rPr>
                </w:rPrChange>
              </w:rPr>
              <w:delText>r</w:delText>
            </w:r>
            <w:r w:rsidRPr="004C5843" w:rsidDel="004C5843">
              <w:rPr>
                <w:rFonts w:eastAsia="Segoe UI"/>
                <w:noProof/>
                <w:spacing w:val="-1"/>
                <w:rPrChange w:id="351" w:author="Zhang, James" w:date="2016-02-04T09:57:00Z">
                  <w:rPr>
                    <w:rStyle w:val="Hyperlink"/>
                    <w:rFonts w:eastAsia="Segoe UI"/>
                    <w:noProof/>
                    <w:spacing w:val="-1"/>
                  </w:rPr>
                </w:rPrChange>
              </w:rPr>
              <w:delText>d</w:delText>
            </w:r>
            <w:r w:rsidRPr="004C5843" w:rsidDel="004C5843">
              <w:rPr>
                <w:rFonts w:eastAsia="Segoe UI"/>
                <w:noProof/>
                <w:spacing w:val="-2"/>
                <w:rPrChange w:id="352" w:author="Zhang, James" w:date="2016-02-04T09:57:00Z">
                  <w:rPr>
                    <w:rStyle w:val="Hyperlink"/>
                    <w:rFonts w:eastAsia="Segoe UI"/>
                    <w:noProof/>
                    <w:spacing w:val="-2"/>
                  </w:rPr>
                </w:rPrChange>
              </w:rPr>
              <w:delText>w</w:delText>
            </w:r>
            <w:r w:rsidRPr="004C5843" w:rsidDel="004C5843">
              <w:rPr>
                <w:rFonts w:eastAsia="Segoe UI"/>
                <w:noProof/>
                <w:rPrChange w:id="353" w:author="Zhang, James" w:date="2016-02-04T09:57:00Z">
                  <w:rPr>
                    <w:rStyle w:val="Hyperlink"/>
                    <w:rFonts w:eastAsia="Segoe UI"/>
                    <w:noProof/>
                  </w:rPr>
                </w:rPrChange>
              </w:rPr>
              <w:delText>a</w:delText>
            </w:r>
            <w:r w:rsidRPr="004C5843" w:rsidDel="004C5843">
              <w:rPr>
                <w:rFonts w:eastAsia="Segoe UI"/>
                <w:noProof/>
                <w:spacing w:val="1"/>
                <w:rPrChange w:id="354" w:author="Zhang, James" w:date="2016-02-04T09:57:00Z">
                  <w:rPr>
                    <w:rStyle w:val="Hyperlink"/>
                    <w:rFonts w:eastAsia="Segoe UI"/>
                    <w:noProof/>
                    <w:spacing w:val="1"/>
                  </w:rPr>
                </w:rPrChange>
              </w:rPr>
              <w:delText>r</w:delText>
            </w:r>
            <w:r w:rsidRPr="004C5843" w:rsidDel="004C5843">
              <w:rPr>
                <w:rFonts w:eastAsia="Segoe UI"/>
                <w:noProof/>
                <w:rPrChange w:id="355" w:author="Zhang, James" w:date="2016-02-04T09:57:00Z">
                  <w:rPr>
                    <w:rStyle w:val="Hyperlink"/>
                    <w:rFonts w:eastAsia="Segoe UI"/>
                    <w:noProof/>
                  </w:rPr>
                </w:rPrChange>
              </w:rPr>
              <w:delText>e</w:delText>
            </w:r>
            <w:r w:rsidRPr="004C5843" w:rsidDel="004C5843">
              <w:rPr>
                <w:rFonts w:eastAsia="Segoe UI"/>
                <w:noProof/>
                <w:spacing w:val="-2"/>
                <w:rPrChange w:id="356" w:author="Zhang, James" w:date="2016-02-04T09:57:00Z">
                  <w:rPr>
                    <w:rStyle w:val="Hyperlink"/>
                    <w:rFonts w:eastAsia="Segoe UI"/>
                    <w:noProof/>
                    <w:spacing w:val="-2"/>
                  </w:rPr>
                </w:rPrChange>
              </w:rPr>
              <w:delText xml:space="preserve"> </w:delText>
            </w:r>
            <w:r w:rsidRPr="004C5843" w:rsidDel="004C5843">
              <w:rPr>
                <w:rFonts w:eastAsia="Segoe UI"/>
                <w:noProof/>
                <w:rPrChange w:id="357" w:author="Zhang, James" w:date="2016-02-04T09:57:00Z">
                  <w:rPr>
                    <w:rStyle w:val="Hyperlink"/>
                    <w:rFonts w:eastAsia="Segoe UI"/>
                    <w:noProof/>
                  </w:rPr>
                </w:rPrChange>
              </w:rPr>
              <w:delText>and s</w:delText>
            </w:r>
            <w:r w:rsidRPr="004C5843" w:rsidDel="004C5843">
              <w:rPr>
                <w:rFonts w:eastAsia="Segoe UI"/>
                <w:noProof/>
                <w:spacing w:val="-1"/>
                <w:rPrChange w:id="358" w:author="Zhang, James" w:date="2016-02-04T09:57:00Z">
                  <w:rPr>
                    <w:rStyle w:val="Hyperlink"/>
                    <w:rFonts w:eastAsia="Segoe UI"/>
                    <w:noProof/>
                    <w:spacing w:val="-1"/>
                  </w:rPr>
                </w:rPrChange>
              </w:rPr>
              <w:delText>o</w:delText>
            </w:r>
            <w:r w:rsidRPr="004C5843" w:rsidDel="004C5843">
              <w:rPr>
                <w:rFonts w:eastAsia="Segoe UI"/>
                <w:noProof/>
                <w:spacing w:val="6"/>
                <w:rPrChange w:id="359" w:author="Zhang, James" w:date="2016-02-04T09:57:00Z">
                  <w:rPr>
                    <w:rStyle w:val="Hyperlink"/>
                    <w:rFonts w:eastAsia="Segoe UI"/>
                    <w:noProof/>
                    <w:spacing w:val="6"/>
                  </w:rPr>
                </w:rPrChange>
              </w:rPr>
              <w:delText>ft</w:delText>
            </w:r>
            <w:r w:rsidRPr="004C5843" w:rsidDel="004C5843">
              <w:rPr>
                <w:rFonts w:eastAsia="Segoe UI"/>
                <w:noProof/>
                <w:spacing w:val="-2"/>
                <w:rPrChange w:id="360" w:author="Zhang, James" w:date="2016-02-04T09:57:00Z">
                  <w:rPr>
                    <w:rStyle w:val="Hyperlink"/>
                    <w:rFonts w:eastAsia="Segoe UI"/>
                    <w:noProof/>
                    <w:spacing w:val="-2"/>
                  </w:rPr>
                </w:rPrChange>
              </w:rPr>
              <w:delText>w</w:delText>
            </w:r>
            <w:r w:rsidRPr="004C5843" w:rsidDel="004C5843">
              <w:rPr>
                <w:rFonts w:eastAsia="Segoe UI"/>
                <w:noProof/>
                <w:rPrChange w:id="361" w:author="Zhang, James" w:date="2016-02-04T09:57:00Z">
                  <w:rPr>
                    <w:rStyle w:val="Hyperlink"/>
                    <w:rFonts w:eastAsia="Segoe UI"/>
                    <w:noProof/>
                  </w:rPr>
                </w:rPrChange>
              </w:rPr>
              <w:delText>a</w:delText>
            </w:r>
            <w:r w:rsidRPr="004C5843" w:rsidDel="004C5843">
              <w:rPr>
                <w:rFonts w:eastAsia="Segoe UI"/>
                <w:noProof/>
                <w:spacing w:val="1"/>
                <w:rPrChange w:id="362" w:author="Zhang, James" w:date="2016-02-04T09:57:00Z">
                  <w:rPr>
                    <w:rStyle w:val="Hyperlink"/>
                    <w:rFonts w:eastAsia="Segoe UI"/>
                    <w:noProof/>
                    <w:spacing w:val="1"/>
                  </w:rPr>
                </w:rPrChange>
              </w:rPr>
              <w:delText>r</w:delText>
            </w:r>
            <w:r w:rsidRPr="004C5843" w:rsidDel="004C5843">
              <w:rPr>
                <w:rFonts w:eastAsia="Segoe UI"/>
                <w:noProof/>
                <w:rPrChange w:id="363" w:author="Zhang, James" w:date="2016-02-04T09:57:00Z">
                  <w:rPr>
                    <w:rStyle w:val="Hyperlink"/>
                    <w:rFonts w:eastAsia="Segoe UI"/>
                    <w:noProof/>
                  </w:rPr>
                </w:rPrChange>
              </w:rPr>
              <w:delText>e</w:delText>
            </w:r>
            <w:r w:rsidRPr="004C5843" w:rsidDel="004C5843">
              <w:rPr>
                <w:rFonts w:eastAsia="Segoe UI"/>
                <w:noProof/>
                <w:spacing w:val="-6"/>
                <w:rPrChange w:id="364" w:author="Zhang, James" w:date="2016-02-04T09:57:00Z">
                  <w:rPr>
                    <w:rStyle w:val="Hyperlink"/>
                    <w:rFonts w:eastAsia="Segoe UI"/>
                    <w:noProof/>
                    <w:spacing w:val="-6"/>
                  </w:rPr>
                </w:rPrChange>
              </w:rPr>
              <w:delText xml:space="preserve"> </w:delText>
            </w:r>
            <w:r w:rsidRPr="004C5843" w:rsidDel="004C5843">
              <w:rPr>
                <w:rFonts w:eastAsia="Segoe UI"/>
                <w:noProof/>
                <w:spacing w:val="1"/>
                <w:rPrChange w:id="365" w:author="Zhang, James" w:date="2016-02-04T09:57:00Z">
                  <w:rPr>
                    <w:rStyle w:val="Hyperlink"/>
                    <w:rFonts w:eastAsia="Segoe UI"/>
                    <w:noProof/>
                    <w:spacing w:val="1"/>
                  </w:rPr>
                </w:rPrChange>
              </w:rPr>
              <w:delText>r</w:delText>
            </w:r>
            <w:r w:rsidRPr="004C5843" w:rsidDel="004C5843">
              <w:rPr>
                <w:rFonts w:eastAsia="Segoe UI"/>
                <w:noProof/>
                <w:spacing w:val="2"/>
                <w:rPrChange w:id="366" w:author="Zhang, James" w:date="2016-02-04T09:57:00Z">
                  <w:rPr>
                    <w:rStyle w:val="Hyperlink"/>
                    <w:rFonts w:eastAsia="Segoe UI"/>
                    <w:noProof/>
                    <w:spacing w:val="2"/>
                  </w:rPr>
                </w:rPrChange>
              </w:rPr>
              <w:delText>e</w:delText>
            </w:r>
            <w:r w:rsidRPr="004C5843" w:rsidDel="004C5843">
              <w:rPr>
                <w:rFonts w:eastAsia="Segoe UI"/>
                <w:noProof/>
                <w:rPrChange w:id="367" w:author="Zhang, James" w:date="2016-02-04T09:57:00Z">
                  <w:rPr>
                    <w:rStyle w:val="Hyperlink"/>
                    <w:rFonts w:eastAsia="Segoe UI"/>
                    <w:noProof/>
                  </w:rPr>
                </w:rPrChange>
              </w:rPr>
              <w:delText>q</w:delText>
            </w:r>
            <w:r w:rsidRPr="004C5843" w:rsidDel="004C5843">
              <w:rPr>
                <w:rFonts w:eastAsia="Segoe UI"/>
                <w:noProof/>
                <w:spacing w:val="-1"/>
                <w:rPrChange w:id="368" w:author="Zhang, James" w:date="2016-02-04T09:57:00Z">
                  <w:rPr>
                    <w:rStyle w:val="Hyperlink"/>
                    <w:rFonts w:eastAsia="Segoe UI"/>
                    <w:noProof/>
                    <w:spacing w:val="-1"/>
                  </w:rPr>
                </w:rPrChange>
              </w:rPr>
              <w:delText>ui</w:delText>
            </w:r>
            <w:r w:rsidRPr="004C5843" w:rsidDel="004C5843">
              <w:rPr>
                <w:rFonts w:eastAsia="Segoe UI"/>
                <w:noProof/>
                <w:spacing w:val="1"/>
                <w:rPrChange w:id="369" w:author="Zhang, James" w:date="2016-02-04T09:57:00Z">
                  <w:rPr>
                    <w:rStyle w:val="Hyperlink"/>
                    <w:rFonts w:eastAsia="Segoe UI"/>
                    <w:noProof/>
                    <w:spacing w:val="1"/>
                  </w:rPr>
                </w:rPrChange>
              </w:rPr>
              <w:delText>r</w:delText>
            </w:r>
            <w:r w:rsidRPr="004C5843" w:rsidDel="004C5843">
              <w:rPr>
                <w:rFonts w:eastAsia="Segoe UI"/>
                <w:noProof/>
                <w:spacing w:val="2"/>
                <w:rPrChange w:id="370" w:author="Zhang, James" w:date="2016-02-04T09:57:00Z">
                  <w:rPr>
                    <w:rStyle w:val="Hyperlink"/>
                    <w:rFonts w:eastAsia="Segoe UI"/>
                    <w:noProof/>
                    <w:spacing w:val="2"/>
                  </w:rPr>
                </w:rPrChange>
              </w:rPr>
              <w:delText>e</w:delText>
            </w:r>
            <w:r w:rsidRPr="004C5843" w:rsidDel="004C5843">
              <w:rPr>
                <w:rFonts w:eastAsia="Segoe UI"/>
                <w:noProof/>
                <w:rPrChange w:id="371" w:author="Zhang, James" w:date="2016-02-04T09:57:00Z">
                  <w:rPr>
                    <w:rStyle w:val="Hyperlink"/>
                    <w:rFonts w:eastAsia="Segoe UI"/>
                    <w:noProof/>
                  </w:rPr>
                </w:rPrChange>
              </w:rPr>
              <w:delText>m</w:delText>
            </w:r>
            <w:r w:rsidRPr="004C5843" w:rsidDel="004C5843">
              <w:rPr>
                <w:rFonts w:eastAsia="Segoe UI"/>
                <w:noProof/>
                <w:spacing w:val="2"/>
                <w:rPrChange w:id="372" w:author="Zhang, James" w:date="2016-02-04T09:57:00Z">
                  <w:rPr>
                    <w:rStyle w:val="Hyperlink"/>
                    <w:rFonts w:eastAsia="Segoe UI"/>
                    <w:noProof/>
                    <w:spacing w:val="2"/>
                  </w:rPr>
                </w:rPrChange>
              </w:rPr>
              <w:delText>e</w:delText>
            </w:r>
            <w:r w:rsidRPr="004C5843" w:rsidDel="004C5843">
              <w:rPr>
                <w:rFonts w:eastAsia="Segoe UI"/>
                <w:noProof/>
                <w:spacing w:val="-2"/>
                <w:rPrChange w:id="373" w:author="Zhang, James" w:date="2016-02-04T09:57:00Z">
                  <w:rPr>
                    <w:rStyle w:val="Hyperlink"/>
                    <w:rFonts w:eastAsia="Segoe UI"/>
                    <w:noProof/>
                    <w:spacing w:val="-2"/>
                  </w:rPr>
                </w:rPrChange>
              </w:rPr>
              <w:delText>n</w:delText>
            </w:r>
            <w:r w:rsidRPr="004C5843" w:rsidDel="004C5843">
              <w:rPr>
                <w:rFonts w:eastAsia="Segoe UI"/>
                <w:noProof/>
                <w:spacing w:val="3"/>
                <w:rPrChange w:id="374" w:author="Zhang, James" w:date="2016-02-04T09:57:00Z">
                  <w:rPr>
                    <w:rStyle w:val="Hyperlink"/>
                    <w:rFonts w:eastAsia="Segoe UI"/>
                    <w:noProof/>
                    <w:spacing w:val="3"/>
                  </w:rPr>
                </w:rPrChange>
              </w:rPr>
              <w:delText>t</w:delText>
            </w:r>
            <w:r w:rsidRPr="004C5843" w:rsidDel="004C5843">
              <w:rPr>
                <w:rFonts w:eastAsia="Segoe UI"/>
                <w:noProof/>
                <w:rPrChange w:id="375" w:author="Zhang, James" w:date="2016-02-04T09:57:00Z">
                  <w:rPr>
                    <w:rStyle w:val="Hyperlink"/>
                    <w:rFonts w:eastAsia="Segoe UI"/>
                    <w:noProof/>
                  </w:rPr>
                </w:rPrChange>
              </w:rPr>
              <w:delText>s</w:delText>
            </w:r>
            <w:r w:rsidDel="004C5843">
              <w:rPr>
                <w:noProof/>
                <w:webHidden/>
              </w:rPr>
              <w:tab/>
              <w:delText>12</w:delText>
            </w:r>
          </w:del>
        </w:p>
        <w:p w14:paraId="5283A270" w14:textId="77777777" w:rsidR="0084727D" w:rsidDel="004C5843" w:rsidRDefault="0084727D">
          <w:pPr>
            <w:pStyle w:val="TOC1"/>
            <w:tabs>
              <w:tab w:val="left" w:pos="440"/>
              <w:tab w:val="right" w:leader="dot" w:pos="7730"/>
            </w:tabs>
            <w:rPr>
              <w:del w:id="376" w:author="Zhang, James" w:date="2016-02-04T09:57:00Z"/>
              <w:rFonts w:eastAsiaTheme="minorEastAsia"/>
              <w:noProof/>
            </w:rPr>
          </w:pPr>
          <w:del w:id="377" w:author="Zhang, James" w:date="2016-02-04T09:57:00Z">
            <w:r w:rsidRPr="004C5843" w:rsidDel="004C5843">
              <w:rPr>
                <w:rFonts w:eastAsia="Segoe UI"/>
                <w:noProof/>
                <w:rPrChange w:id="378" w:author="Zhang, James" w:date="2016-02-04T09:57:00Z">
                  <w:rPr>
                    <w:rStyle w:val="Hyperlink"/>
                    <w:rFonts w:eastAsia="Segoe UI"/>
                    <w:noProof/>
                  </w:rPr>
                </w:rPrChange>
              </w:rPr>
              <w:delText>6</w:delText>
            </w:r>
            <w:r w:rsidDel="004C5843">
              <w:rPr>
                <w:rFonts w:eastAsiaTheme="minorEastAsia"/>
                <w:noProof/>
              </w:rPr>
              <w:tab/>
            </w:r>
            <w:r w:rsidRPr="004C5843" w:rsidDel="004C5843">
              <w:rPr>
                <w:rFonts w:eastAsia="Segoe UI"/>
                <w:noProof/>
                <w:rPrChange w:id="379" w:author="Zhang, James" w:date="2016-02-04T09:57:00Z">
                  <w:rPr>
                    <w:rStyle w:val="Hyperlink"/>
                    <w:rFonts w:eastAsia="Segoe UI"/>
                    <w:noProof/>
                  </w:rPr>
                </w:rPrChange>
              </w:rPr>
              <w:delText>Mi</w:delText>
            </w:r>
            <w:r w:rsidRPr="004C5843" w:rsidDel="004C5843">
              <w:rPr>
                <w:rFonts w:eastAsia="Segoe UI"/>
                <w:noProof/>
                <w:spacing w:val="-1"/>
                <w:rPrChange w:id="380" w:author="Zhang, James" w:date="2016-02-04T09:57:00Z">
                  <w:rPr>
                    <w:rStyle w:val="Hyperlink"/>
                    <w:rFonts w:eastAsia="Segoe UI"/>
                    <w:noProof/>
                    <w:spacing w:val="-1"/>
                  </w:rPr>
                </w:rPrChange>
              </w:rPr>
              <w:delText>g</w:delText>
            </w:r>
            <w:r w:rsidRPr="004C5843" w:rsidDel="004C5843">
              <w:rPr>
                <w:rFonts w:eastAsia="Segoe UI"/>
                <w:noProof/>
                <w:spacing w:val="-2"/>
                <w:rPrChange w:id="381" w:author="Zhang, James" w:date="2016-02-04T09:57:00Z">
                  <w:rPr>
                    <w:rStyle w:val="Hyperlink"/>
                    <w:rFonts w:eastAsia="Segoe UI"/>
                    <w:noProof/>
                    <w:spacing w:val="-2"/>
                  </w:rPr>
                </w:rPrChange>
              </w:rPr>
              <w:delText>ra</w:delText>
            </w:r>
            <w:r w:rsidRPr="004C5843" w:rsidDel="004C5843">
              <w:rPr>
                <w:rFonts w:eastAsia="Segoe UI"/>
                <w:noProof/>
                <w:spacing w:val="1"/>
                <w:rPrChange w:id="382" w:author="Zhang, James" w:date="2016-02-04T09:57:00Z">
                  <w:rPr>
                    <w:rStyle w:val="Hyperlink"/>
                    <w:rFonts w:eastAsia="Segoe UI"/>
                    <w:noProof/>
                    <w:spacing w:val="1"/>
                  </w:rPr>
                </w:rPrChange>
              </w:rPr>
              <w:delText>t</w:delText>
            </w:r>
            <w:r w:rsidRPr="004C5843" w:rsidDel="004C5843">
              <w:rPr>
                <w:rFonts w:eastAsia="Segoe UI"/>
                <w:noProof/>
                <w:spacing w:val="-1"/>
                <w:rPrChange w:id="383" w:author="Zhang, James" w:date="2016-02-04T09:57:00Z">
                  <w:rPr>
                    <w:rStyle w:val="Hyperlink"/>
                    <w:rFonts w:eastAsia="Segoe UI"/>
                    <w:noProof/>
                    <w:spacing w:val="-1"/>
                  </w:rPr>
                </w:rPrChange>
              </w:rPr>
              <w:delText>io</w:delText>
            </w:r>
            <w:r w:rsidRPr="004C5843" w:rsidDel="004C5843">
              <w:rPr>
                <w:rFonts w:eastAsia="Segoe UI"/>
                <w:noProof/>
                <w:rPrChange w:id="384" w:author="Zhang, James" w:date="2016-02-04T09:57:00Z">
                  <w:rPr>
                    <w:rStyle w:val="Hyperlink"/>
                    <w:rFonts w:eastAsia="Segoe UI"/>
                    <w:noProof/>
                  </w:rPr>
                </w:rPrChange>
              </w:rPr>
              <w:delText>n</w:delText>
            </w:r>
            <w:r w:rsidRPr="004C5843" w:rsidDel="004C5843">
              <w:rPr>
                <w:rFonts w:eastAsia="Segoe UI"/>
                <w:noProof/>
                <w:spacing w:val="-5"/>
                <w:rPrChange w:id="385" w:author="Zhang, James" w:date="2016-02-04T09:57:00Z">
                  <w:rPr>
                    <w:rStyle w:val="Hyperlink"/>
                    <w:rFonts w:eastAsia="Segoe UI"/>
                    <w:noProof/>
                    <w:spacing w:val="-5"/>
                  </w:rPr>
                </w:rPrChange>
              </w:rPr>
              <w:delText xml:space="preserve">, </w:delText>
            </w:r>
            <w:r w:rsidRPr="004C5843" w:rsidDel="004C5843">
              <w:rPr>
                <w:rFonts w:eastAsia="Segoe UI"/>
                <w:noProof/>
                <w:spacing w:val="-1"/>
                <w:rPrChange w:id="386" w:author="Zhang, James" w:date="2016-02-04T09:57:00Z">
                  <w:rPr>
                    <w:rStyle w:val="Hyperlink"/>
                    <w:rFonts w:eastAsia="Segoe UI"/>
                    <w:noProof/>
                    <w:spacing w:val="-1"/>
                  </w:rPr>
                </w:rPrChange>
              </w:rPr>
              <w:delText>u</w:delText>
            </w:r>
            <w:r w:rsidRPr="004C5843" w:rsidDel="004C5843">
              <w:rPr>
                <w:rFonts w:eastAsia="Segoe UI"/>
                <w:noProof/>
                <w:spacing w:val="1"/>
                <w:rPrChange w:id="387" w:author="Zhang, James" w:date="2016-02-04T09:57:00Z">
                  <w:rPr>
                    <w:rStyle w:val="Hyperlink"/>
                    <w:rFonts w:eastAsia="Segoe UI"/>
                    <w:noProof/>
                    <w:spacing w:val="1"/>
                  </w:rPr>
                </w:rPrChange>
              </w:rPr>
              <w:delText>p</w:delText>
            </w:r>
            <w:r w:rsidRPr="004C5843" w:rsidDel="004C5843">
              <w:rPr>
                <w:rFonts w:eastAsia="Segoe UI"/>
                <w:noProof/>
                <w:spacing w:val="-1"/>
                <w:rPrChange w:id="388" w:author="Zhang, James" w:date="2016-02-04T09:57:00Z">
                  <w:rPr>
                    <w:rStyle w:val="Hyperlink"/>
                    <w:rFonts w:eastAsia="Segoe UI"/>
                    <w:noProof/>
                    <w:spacing w:val="-1"/>
                  </w:rPr>
                </w:rPrChange>
              </w:rPr>
              <w:delText>g</w:delText>
            </w:r>
            <w:r w:rsidRPr="004C5843" w:rsidDel="004C5843">
              <w:rPr>
                <w:rFonts w:eastAsia="Segoe UI"/>
                <w:noProof/>
                <w:spacing w:val="-2"/>
                <w:rPrChange w:id="389" w:author="Zhang, James" w:date="2016-02-04T09:57:00Z">
                  <w:rPr>
                    <w:rStyle w:val="Hyperlink"/>
                    <w:rFonts w:eastAsia="Segoe UI"/>
                    <w:noProof/>
                    <w:spacing w:val="-2"/>
                  </w:rPr>
                </w:rPrChange>
              </w:rPr>
              <w:delText>r</w:delText>
            </w:r>
            <w:r w:rsidRPr="004C5843" w:rsidDel="004C5843">
              <w:rPr>
                <w:rFonts w:eastAsia="Segoe UI"/>
                <w:noProof/>
                <w:rPrChange w:id="390" w:author="Zhang, James" w:date="2016-02-04T09:57:00Z">
                  <w:rPr>
                    <w:rStyle w:val="Hyperlink"/>
                    <w:rFonts w:eastAsia="Segoe UI"/>
                    <w:noProof/>
                  </w:rPr>
                </w:rPrChange>
              </w:rPr>
              <w:delText>ad</w:delText>
            </w:r>
            <w:r w:rsidRPr="004C5843" w:rsidDel="004C5843">
              <w:rPr>
                <w:rFonts w:eastAsia="Segoe UI"/>
                <w:noProof/>
                <w:spacing w:val="-1"/>
                <w:rPrChange w:id="391" w:author="Zhang, James" w:date="2016-02-04T09:57:00Z">
                  <w:rPr>
                    <w:rStyle w:val="Hyperlink"/>
                    <w:rFonts w:eastAsia="Segoe UI"/>
                    <w:noProof/>
                    <w:spacing w:val="-1"/>
                  </w:rPr>
                </w:rPrChange>
              </w:rPr>
              <w:delText xml:space="preserve">e and consolidation </w:delText>
            </w:r>
            <w:r w:rsidRPr="004C5843" w:rsidDel="004C5843">
              <w:rPr>
                <w:rFonts w:eastAsia="Segoe UI"/>
                <w:noProof/>
                <w:spacing w:val="-2"/>
                <w:rPrChange w:id="392" w:author="Zhang, James" w:date="2016-02-04T09:57:00Z">
                  <w:rPr>
                    <w:rStyle w:val="Hyperlink"/>
                    <w:rFonts w:eastAsia="Segoe UI"/>
                    <w:noProof/>
                    <w:spacing w:val="-2"/>
                  </w:rPr>
                </w:rPrChange>
              </w:rPr>
              <w:delText>s</w:delText>
            </w:r>
            <w:r w:rsidRPr="004C5843" w:rsidDel="004C5843">
              <w:rPr>
                <w:rFonts w:eastAsia="Segoe UI"/>
                <w:noProof/>
                <w:spacing w:val="3"/>
                <w:rPrChange w:id="393" w:author="Zhang, James" w:date="2016-02-04T09:57:00Z">
                  <w:rPr>
                    <w:rStyle w:val="Hyperlink"/>
                    <w:rFonts w:eastAsia="Segoe UI"/>
                    <w:noProof/>
                    <w:spacing w:val="3"/>
                  </w:rPr>
                </w:rPrChange>
              </w:rPr>
              <w:delText>t</w:delText>
            </w:r>
            <w:r w:rsidRPr="004C5843" w:rsidDel="004C5843">
              <w:rPr>
                <w:rFonts w:eastAsia="Segoe UI"/>
                <w:noProof/>
                <w:spacing w:val="-2"/>
                <w:rPrChange w:id="394" w:author="Zhang, James" w:date="2016-02-04T09:57:00Z">
                  <w:rPr>
                    <w:rStyle w:val="Hyperlink"/>
                    <w:rFonts w:eastAsia="Segoe UI"/>
                    <w:noProof/>
                    <w:spacing w:val="-2"/>
                  </w:rPr>
                </w:rPrChange>
              </w:rPr>
              <w:delText>ra</w:delText>
            </w:r>
            <w:r w:rsidRPr="004C5843" w:rsidDel="004C5843">
              <w:rPr>
                <w:rFonts w:eastAsia="Segoe UI"/>
                <w:noProof/>
                <w:spacing w:val="-1"/>
                <w:rPrChange w:id="395" w:author="Zhang, James" w:date="2016-02-04T09:57:00Z">
                  <w:rPr>
                    <w:rStyle w:val="Hyperlink"/>
                    <w:rFonts w:eastAsia="Segoe UI"/>
                    <w:noProof/>
                    <w:spacing w:val="-1"/>
                  </w:rPr>
                </w:rPrChange>
              </w:rPr>
              <w:delText>t</w:delText>
            </w:r>
            <w:r w:rsidRPr="004C5843" w:rsidDel="004C5843">
              <w:rPr>
                <w:rFonts w:eastAsia="Segoe UI"/>
                <w:noProof/>
                <w:spacing w:val="2"/>
                <w:rPrChange w:id="396" w:author="Zhang, James" w:date="2016-02-04T09:57:00Z">
                  <w:rPr>
                    <w:rStyle w:val="Hyperlink"/>
                    <w:rFonts w:eastAsia="Segoe UI"/>
                    <w:noProof/>
                    <w:spacing w:val="2"/>
                  </w:rPr>
                </w:rPrChange>
              </w:rPr>
              <w:delText>e</w:delText>
            </w:r>
            <w:r w:rsidRPr="004C5843" w:rsidDel="004C5843">
              <w:rPr>
                <w:rFonts w:eastAsia="Segoe UI"/>
                <w:noProof/>
                <w:spacing w:val="-1"/>
                <w:rPrChange w:id="397" w:author="Zhang, James" w:date="2016-02-04T09:57:00Z">
                  <w:rPr>
                    <w:rStyle w:val="Hyperlink"/>
                    <w:rFonts w:eastAsia="Segoe UI"/>
                    <w:noProof/>
                    <w:spacing w:val="-1"/>
                  </w:rPr>
                </w:rPrChange>
              </w:rPr>
              <w:delText>gi</w:delText>
            </w:r>
            <w:r w:rsidRPr="004C5843" w:rsidDel="004C5843">
              <w:rPr>
                <w:rFonts w:eastAsia="Segoe UI"/>
                <w:noProof/>
                <w:spacing w:val="1"/>
                <w:rPrChange w:id="398" w:author="Zhang, James" w:date="2016-02-04T09:57:00Z">
                  <w:rPr>
                    <w:rStyle w:val="Hyperlink"/>
                    <w:rFonts w:eastAsia="Segoe UI"/>
                    <w:noProof/>
                    <w:spacing w:val="1"/>
                  </w:rPr>
                </w:rPrChange>
              </w:rPr>
              <w:delText>e</w:delText>
            </w:r>
            <w:r w:rsidRPr="004C5843" w:rsidDel="004C5843">
              <w:rPr>
                <w:rFonts w:eastAsia="Segoe UI"/>
                <w:noProof/>
                <w:rPrChange w:id="399" w:author="Zhang, James" w:date="2016-02-04T09:57:00Z">
                  <w:rPr>
                    <w:rStyle w:val="Hyperlink"/>
                    <w:rFonts w:eastAsia="Segoe UI"/>
                    <w:noProof/>
                  </w:rPr>
                </w:rPrChange>
              </w:rPr>
              <w:delText>s</w:delText>
            </w:r>
            <w:r w:rsidDel="004C5843">
              <w:rPr>
                <w:noProof/>
                <w:webHidden/>
              </w:rPr>
              <w:tab/>
              <w:delText>13</w:delText>
            </w:r>
          </w:del>
        </w:p>
        <w:p w14:paraId="1EFB8EA9" w14:textId="77777777" w:rsidR="0084727D" w:rsidDel="004C5843" w:rsidRDefault="0084727D">
          <w:pPr>
            <w:pStyle w:val="TOC2"/>
            <w:tabs>
              <w:tab w:val="left" w:pos="880"/>
              <w:tab w:val="right" w:leader="dot" w:pos="7730"/>
            </w:tabs>
            <w:rPr>
              <w:del w:id="400" w:author="Zhang, James" w:date="2016-02-04T09:57:00Z"/>
              <w:rFonts w:eastAsiaTheme="minorEastAsia"/>
              <w:noProof/>
            </w:rPr>
          </w:pPr>
          <w:del w:id="401" w:author="Zhang, James" w:date="2016-02-04T09:57:00Z">
            <w:r w:rsidRPr="004C5843" w:rsidDel="004C5843">
              <w:rPr>
                <w:rFonts w:eastAsia="Segoe UI"/>
                <w:noProof/>
                <w:rPrChange w:id="402" w:author="Zhang, James" w:date="2016-02-04T09:57:00Z">
                  <w:rPr>
                    <w:rStyle w:val="Hyperlink"/>
                    <w:rFonts w:eastAsia="Segoe UI"/>
                    <w:noProof/>
                  </w:rPr>
                </w:rPrChange>
              </w:rPr>
              <w:delText>6.1</w:delText>
            </w:r>
            <w:r w:rsidDel="004C5843">
              <w:rPr>
                <w:rFonts w:eastAsiaTheme="minorEastAsia"/>
                <w:noProof/>
              </w:rPr>
              <w:tab/>
            </w:r>
            <w:r w:rsidRPr="004C5843" w:rsidDel="004C5843">
              <w:rPr>
                <w:rFonts w:eastAsia="Segoe UI"/>
                <w:noProof/>
                <w:spacing w:val="-3"/>
                <w:rPrChange w:id="403" w:author="Zhang, James" w:date="2016-02-04T09:57:00Z">
                  <w:rPr>
                    <w:rStyle w:val="Hyperlink"/>
                    <w:rFonts w:eastAsia="Segoe UI"/>
                    <w:noProof/>
                    <w:spacing w:val="-3"/>
                  </w:rPr>
                </w:rPrChange>
              </w:rPr>
              <w:delText>S</w:delText>
            </w:r>
            <w:r w:rsidRPr="004C5843" w:rsidDel="004C5843">
              <w:rPr>
                <w:rFonts w:eastAsia="Segoe UI"/>
                <w:noProof/>
                <w:rPrChange w:id="404" w:author="Zhang, James" w:date="2016-02-04T09:57:00Z">
                  <w:rPr>
                    <w:rStyle w:val="Hyperlink"/>
                    <w:rFonts w:eastAsia="Segoe UI"/>
                    <w:noProof/>
                  </w:rPr>
                </w:rPrChange>
              </w:rPr>
              <w:delText>id</w:delText>
            </w:r>
            <w:r w:rsidRPr="004C5843" w:rsidDel="004C5843">
              <w:rPr>
                <w:rFonts w:eastAsia="Segoe UI"/>
                <w:noProof/>
                <w:spacing w:val="2"/>
                <w:rPrChange w:id="405" w:author="Zhang, James" w:date="2016-02-04T09:57:00Z">
                  <w:rPr>
                    <w:rStyle w:val="Hyperlink"/>
                    <w:rFonts w:eastAsia="Segoe UI"/>
                    <w:noProof/>
                    <w:spacing w:val="2"/>
                  </w:rPr>
                </w:rPrChange>
              </w:rPr>
              <w:delText>e</w:delText>
            </w:r>
            <w:r w:rsidRPr="004C5843" w:rsidDel="004C5843">
              <w:rPr>
                <w:rFonts w:eastAsia="Segoe UI"/>
                <w:noProof/>
                <w:spacing w:val="-3"/>
                <w:rPrChange w:id="406" w:author="Zhang, James" w:date="2016-02-04T09:57:00Z">
                  <w:rPr>
                    <w:rStyle w:val="Hyperlink"/>
                    <w:rFonts w:eastAsia="Segoe UI"/>
                    <w:noProof/>
                    <w:spacing w:val="-3"/>
                  </w:rPr>
                </w:rPrChange>
              </w:rPr>
              <w:delText>-b</w:delText>
            </w:r>
            <w:r w:rsidRPr="004C5843" w:rsidDel="004C5843">
              <w:rPr>
                <w:rFonts w:eastAsia="Segoe UI"/>
                <w:noProof/>
                <w:spacing w:val="-6"/>
                <w:rPrChange w:id="407" w:author="Zhang, James" w:date="2016-02-04T09:57:00Z">
                  <w:rPr>
                    <w:rStyle w:val="Hyperlink"/>
                    <w:rFonts w:eastAsia="Segoe UI"/>
                    <w:noProof/>
                    <w:spacing w:val="-6"/>
                  </w:rPr>
                </w:rPrChange>
              </w:rPr>
              <w:delText>y</w:delText>
            </w:r>
            <w:r w:rsidRPr="004C5843" w:rsidDel="004C5843">
              <w:rPr>
                <w:rFonts w:eastAsia="Segoe UI"/>
                <w:noProof/>
                <w:rPrChange w:id="408" w:author="Zhang, James" w:date="2016-02-04T09:57:00Z">
                  <w:rPr>
                    <w:rStyle w:val="Hyperlink"/>
                    <w:rFonts w:eastAsia="Segoe UI"/>
                    <w:noProof/>
                  </w:rPr>
                </w:rPrChange>
              </w:rPr>
              <w:delText>-side</w:delText>
            </w:r>
            <w:r w:rsidRPr="004C5843" w:rsidDel="004C5843">
              <w:rPr>
                <w:rFonts w:eastAsia="Segoe UI"/>
                <w:noProof/>
                <w:spacing w:val="20"/>
                <w:rPrChange w:id="409" w:author="Zhang, James" w:date="2016-02-04T09:57:00Z">
                  <w:rPr>
                    <w:rStyle w:val="Hyperlink"/>
                    <w:rFonts w:eastAsia="Segoe UI"/>
                    <w:noProof/>
                    <w:spacing w:val="20"/>
                  </w:rPr>
                </w:rPrChange>
              </w:rPr>
              <w:delText xml:space="preserve"> </w:delText>
            </w:r>
            <w:r w:rsidRPr="004C5843" w:rsidDel="004C5843">
              <w:rPr>
                <w:rFonts w:eastAsia="Segoe UI"/>
                <w:noProof/>
                <w:spacing w:val="-3"/>
                <w:w w:val="103"/>
                <w:rPrChange w:id="410" w:author="Zhang, James" w:date="2016-02-04T09:57:00Z">
                  <w:rPr>
                    <w:rStyle w:val="Hyperlink"/>
                    <w:rFonts w:eastAsia="Segoe UI"/>
                    <w:noProof/>
                    <w:spacing w:val="-3"/>
                    <w:w w:val="103"/>
                  </w:rPr>
                </w:rPrChange>
              </w:rPr>
              <w:delText>m</w:delText>
            </w:r>
            <w:r w:rsidRPr="004C5843" w:rsidDel="004C5843">
              <w:rPr>
                <w:rFonts w:eastAsia="Segoe UI"/>
                <w:noProof/>
                <w:w w:val="104"/>
                <w:rPrChange w:id="411" w:author="Zhang, James" w:date="2016-02-04T09:57:00Z">
                  <w:rPr>
                    <w:rStyle w:val="Hyperlink"/>
                    <w:rFonts w:eastAsia="Segoe UI"/>
                    <w:noProof/>
                    <w:w w:val="104"/>
                  </w:rPr>
                </w:rPrChange>
              </w:rPr>
              <w:delText>i</w:delText>
            </w:r>
            <w:r w:rsidRPr="004C5843" w:rsidDel="004C5843">
              <w:rPr>
                <w:rFonts w:eastAsia="Segoe UI"/>
                <w:noProof/>
                <w:spacing w:val="-4"/>
                <w:w w:val="104"/>
                <w:rPrChange w:id="412" w:author="Zhang, James" w:date="2016-02-04T09:57:00Z">
                  <w:rPr>
                    <w:rStyle w:val="Hyperlink"/>
                    <w:rFonts w:eastAsia="Segoe UI"/>
                    <w:noProof/>
                    <w:spacing w:val="-4"/>
                    <w:w w:val="104"/>
                  </w:rPr>
                </w:rPrChange>
              </w:rPr>
              <w:delText>g</w:delText>
            </w:r>
            <w:r w:rsidRPr="004C5843" w:rsidDel="004C5843">
              <w:rPr>
                <w:rFonts w:eastAsia="Segoe UI"/>
                <w:noProof/>
                <w:spacing w:val="-1"/>
                <w:w w:val="106"/>
                <w:rPrChange w:id="413" w:author="Zhang, James" w:date="2016-02-04T09:57:00Z">
                  <w:rPr>
                    <w:rStyle w:val="Hyperlink"/>
                    <w:rFonts w:eastAsia="Segoe UI"/>
                    <w:noProof/>
                    <w:spacing w:val="-1"/>
                    <w:w w:val="106"/>
                  </w:rPr>
                </w:rPrChange>
              </w:rPr>
              <w:delText>r</w:delText>
            </w:r>
            <w:r w:rsidRPr="004C5843" w:rsidDel="004C5843">
              <w:rPr>
                <w:rFonts w:eastAsia="Segoe UI"/>
                <w:noProof/>
                <w:spacing w:val="-1"/>
                <w:w w:val="99"/>
                <w:rPrChange w:id="414" w:author="Zhang, James" w:date="2016-02-04T09:57:00Z">
                  <w:rPr>
                    <w:rStyle w:val="Hyperlink"/>
                    <w:rFonts w:eastAsia="Segoe UI"/>
                    <w:noProof/>
                    <w:spacing w:val="-1"/>
                    <w:w w:val="99"/>
                  </w:rPr>
                </w:rPrChange>
              </w:rPr>
              <w:delText>a</w:delText>
            </w:r>
            <w:r w:rsidRPr="004C5843" w:rsidDel="004C5843">
              <w:rPr>
                <w:rFonts w:eastAsia="Segoe UI"/>
                <w:noProof/>
                <w:spacing w:val="-4"/>
                <w:w w:val="108"/>
                <w:rPrChange w:id="415" w:author="Zhang, James" w:date="2016-02-04T09:57:00Z">
                  <w:rPr>
                    <w:rStyle w:val="Hyperlink"/>
                    <w:rFonts w:eastAsia="Segoe UI"/>
                    <w:noProof/>
                    <w:spacing w:val="-4"/>
                    <w:w w:val="108"/>
                  </w:rPr>
                </w:rPrChange>
              </w:rPr>
              <w:delText>t</w:delText>
            </w:r>
            <w:r w:rsidRPr="004C5843" w:rsidDel="004C5843">
              <w:rPr>
                <w:rFonts w:eastAsia="Segoe UI"/>
                <w:noProof/>
                <w:spacing w:val="-3"/>
                <w:w w:val="109"/>
                <w:rPrChange w:id="416" w:author="Zhang, James" w:date="2016-02-04T09:57:00Z">
                  <w:rPr>
                    <w:rStyle w:val="Hyperlink"/>
                    <w:rFonts w:eastAsia="Segoe UI"/>
                    <w:noProof/>
                    <w:spacing w:val="-3"/>
                    <w:w w:val="109"/>
                  </w:rPr>
                </w:rPrChange>
              </w:rPr>
              <w:delText>i</w:delText>
            </w:r>
            <w:r w:rsidRPr="004C5843" w:rsidDel="004C5843">
              <w:rPr>
                <w:rFonts w:eastAsia="Segoe UI"/>
                <w:noProof/>
                <w:w w:val="101"/>
                <w:rPrChange w:id="417" w:author="Zhang, James" w:date="2016-02-04T09:57:00Z">
                  <w:rPr>
                    <w:rStyle w:val="Hyperlink"/>
                    <w:rFonts w:eastAsia="Segoe UI"/>
                    <w:noProof/>
                    <w:w w:val="101"/>
                  </w:rPr>
                </w:rPrChange>
              </w:rPr>
              <w:delText>o</w:delText>
            </w:r>
            <w:r w:rsidRPr="004C5843" w:rsidDel="004C5843">
              <w:rPr>
                <w:rFonts w:eastAsia="Segoe UI"/>
                <w:noProof/>
                <w:w w:val="103"/>
                <w:rPrChange w:id="418" w:author="Zhang, James" w:date="2016-02-04T09:57:00Z">
                  <w:rPr>
                    <w:rStyle w:val="Hyperlink"/>
                    <w:rFonts w:eastAsia="Segoe UI"/>
                    <w:noProof/>
                    <w:w w:val="103"/>
                  </w:rPr>
                </w:rPrChange>
              </w:rPr>
              <w:delText>n</w:delText>
            </w:r>
            <w:r w:rsidDel="004C5843">
              <w:rPr>
                <w:noProof/>
                <w:webHidden/>
              </w:rPr>
              <w:tab/>
              <w:delText>13</w:delText>
            </w:r>
          </w:del>
        </w:p>
        <w:p w14:paraId="339CB96B" w14:textId="77777777" w:rsidR="0084727D" w:rsidDel="004C5843" w:rsidRDefault="0084727D">
          <w:pPr>
            <w:pStyle w:val="TOC3"/>
            <w:tabs>
              <w:tab w:val="left" w:pos="1320"/>
              <w:tab w:val="right" w:leader="dot" w:pos="7730"/>
            </w:tabs>
            <w:rPr>
              <w:del w:id="419" w:author="Zhang, James" w:date="2016-02-04T09:57:00Z"/>
              <w:rFonts w:eastAsiaTheme="minorEastAsia"/>
              <w:noProof/>
            </w:rPr>
          </w:pPr>
          <w:del w:id="420" w:author="Zhang, James" w:date="2016-02-04T09:57:00Z">
            <w:r w:rsidRPr="004C5843" w:rsidDel="004C5843">
              <w:rPr>
                <w:rFonts w:eastAsia="Segoe UI"/>
                <w:noProof/>
                <w:rPrChange w:id="421" w:author="Zhang, James" w:date="2016-02-04T09:57:00Z">
                  <w:rPr>
                    <w:rStyle w:val="Hyperlink"/>
                    <w:rFonts w:eastAsia="Segoe UI"/>
                    <w:noProof/>
                  </w:rPr>
                </w:rPrChange>
              </w:rPr>
              <w:delText>6.1.1</w:delText>
            </w:r>
            <w:r w:rsidDel="004C5843">
              <w:rPr>
                <w:rFonts w:eastAsiaTheme="minorEastAsia"/>
                <w:noProof/>
              </w:rPr>
              <w:tab/>
            </w:r>
            <w:r w:rsidRPr="004C5843" w:rsidDel="004C5843">
              <w:rPr>
                <w:rFonts w:eastAsia="Segoe UI"/>
                <w:noProof/>
                <w:spacing w:val="-2"/>
                <w:rPrChange w:id="422" w:author="Zhang, James" w:date="2016-02-04T09:57:00Z">
                  <w:rPr>
                    <w:rStyle w:val="Hyperlink"/>
                    <w:rFonts w:eastAsia="Segoe UI"/>
                    <w:noProof/>
                    <w:spacing w:val="-2"/>
                  </w:rPr>
                </w:rPrChange>
              </w:rPr>
              <w:delText>S</w:delText>
            </w:r>
            <w:r w:rsidRPr="004C5843" w:rsidDel="004C5843">
              <w:rPr>
                <w:rFonts w:eastAsia="Segoe UI"/>
                <w:noProof/>
                <w:rPrChange w:id="423" w:author="Zhang, James" w:date="2016-02-04T09:57:00Z">
                  <w:rPr>
                    <w:rStyle w:val="Hyperlink"/>
                    <w:rFonts w:eastAsia="Segoe UI"/>
                    <w:noProof/>
                  </w:rPr>
                </w:rPrChange>
              </w:rPr>
              <w:delText>id</w:delText>
            </w:r>
            <w:r w:rsidRPr="004C5843" w:rsidDel="004C5843">
              <w:rPr>
                <w:rFonts w:eastAsia="Segoe UI"/>
                <w:noProof/>
                <w:spacing w:val="2"/>
                <w:rPrChange w:id="424" w:author="Zhang, James" w:date="2016-02-04T09:57:00Z">
                  <w:rPr>
                    <w:rStyle w:val="Hyperlink"/>
                    <w:rFonts w:eastAsia="Segoe UI"/>
                    <w:noProof/>
                    <w:spacing w:val="2"/>
                  </w:rPr>
                </w:rPrChange>
              </w:rPr>
              <w:delText>e</w:delText>
            </w:r>
            <w:r w:rsidRPr="004C5843" w:rsidDel="004C5843">
              <w:rPr>
                <w:rFonts w:eastAsia="Segoe UI"/>
                <w:noProof/>
                <w:spacing w:val="-2"/>
                <w:rPrChange w:id="425" w:author="Zhang, James" w:date="2016-02-04T09:57:00Z">
                  <w:rPr>
                    <w:rStyle w:val="Hyperlink"/>
                    <w:rFonts w:eastAsia="Segoe UI"/>
                    <w:noProof/>
                    <w:spacing w:val="-2"/>
                  </w:rPr>
                </w:rPrChange>
              </w:rPr>
              <w:delText>-b</w:delText>
            </w:r>
            <w:r w:rsidRPr="004C5843" w:rsidDel="004C5843">
              <w:rPr>
                <w:rFonts w:eastAsia="Segoe UI"/>
                <w:noProof/>
                <w:spacing w:val="-4"/>
                <w:rPrChange w:id="426" w:author="Zhang, James" w:date="2016-02-04T09:57:00Z">
                  <w:rPr>
                    <w:rStyle w:val="Hyperlink"/>
                    <w:rFonts w:eastAsia="Segoe UI"/>
                    <w:noProof/>
                    <w:spacing w:val="-4"/>
                  </w:rPr>
                </w:rPrChange>
              </w:rPr>
              <w:delText>y</w:delText>
            </w:r>
            <w:r w:rsidRPr="004C5843" w:rsidDel="004C5843">
              <w:rPr>
                <w:rFonts w:eastAsia="Segoe UI"/>
                <w:noProof/>
                <w:rPrChange w:id="427" w:author="Zhang, James" w:date="2016-02-04T09:57:00Z">
                  <w:rPr>
                    <w:rStyle w:val="Hyperlink"/>
                    <w:rFonts w:eastAsia="Segoe UI"/>
                    <w:noProof/>
                  </w:rPr>
                </w:rPrChange>
              </w:rPr>
              <w:delText>-side</w:delText>
            </w:r>
            <w:r w:rsidRPr="004C5843" w:rsidDel="004C5843">
              <w:rPr>
                <w:rFonts w:eastAsia="Segoe UI"/>
                <w:noProof/>
                <w:spacing w:val="14"/>
                <w:rPrChange w:id="428" w:author="Zhang, James" w:date="2016-02-04T09:57:00Z">
                  <w:rPr>
                    <w:rStyle w:val="Hyperlink"/>
                    <w:rFonts w:eastAsia="Segoe UI"/>
                    <w:noProof/>
                    <w:spacing w:val="14"/>
                  </w:rPr>
                </w:rPrChange>
              </w:rPr>
              <w:delText xml:space="preserve"> </w:delText>
            </w:r>
            <w:r w:rsidRPr="004C5843" w:rsidDel="004C5843">
              <w:rPr>
                <w:rFonts w:eastAsia="Segoe UI"/>
                <w:noProof/>
                <w:spacing w:val="-2"/>
                <w:rPrChange w:id="429" w:author="Zhang, James" w:date="2016-02-04T09:57:00Z">
                  <w:rPr>
                    <w:rStyle w:val="Hyperlink"/>
                    <w:rFonts w:eastAsia="Segoe UI"/>
                    <w:noProof/>
                    <w:spacing w:val="-2"/>
                  </w:rPr>
                </w:rPrChange>
              </w:rPr>
              <w:delText>m</w:delText>
            </w:r>
            <w:r w:rsidRPr="004C5843" w:rsidDel="004C5843">
              <w:rPr>
                <w:rFonts w:eastAsia="Segoe UI"/>
                <w:noProof/>
                <w:rPrChange w:id="430" w:author="Zhang, James" w:date="2016-02-04T09:57:00Z">
                  <w:rPr>
                    <w:rStyle w:val="Hyperlink"/>
                    <w:rFonts w:eastAsia="Segoe UI"/>
                    <w:noProof/>
                  </w:rPr>
                </w:rPrChange>
              </w:rPr>
              <w:delText>i</w:delText>
            </w:r>
            <w:r w:rsidRPr="004C5843" w:rsidDel="004C5843">
              <w:rPr>
                <w:rFonts w:eastAsia="Segoe UI"/>
                <w:noProof/>
                <w:spacing w:val="-3"/>
                <w:rPrChange w:id="431" w:author="Zhang, James" w:date="2016-02-04T09:57:00Z">
                  <w:rPr>
                    <w:rStyle w:val="Hyperlink"/>
                    <w:rFonts w:eastAsia="Segoe UI"/>
                    <w:noProof/>
                    <w:spacing w:val="-3"/>
                  </w:rPr>
                </w:rPrChange>
              </w:rPr>
              <w:delText>g</w:delText>
            </w:r>
            <w:r w:rsidRPr="004C5843" w:rsidDel="004C5843">
              <w:rPr>
                <w:rFonts w:eastAsia="Segoe UI"/>
                <w:noProof/>
                <w:rPrChange w:id="432" w:author="Zhang, James" w:date="2016-02-04T09:57:00Z">
                  <w:rPr>
                    <w:rStyle w:val="Hyperlink"/>
                    <w:rFonts w:eastAsia="Segoe UI"/>
                    <w:noProof/>
                  </w:rPr>
                </w:rPrChange>
              </w:rPr>
              <w:delText>ra</w:delText>
            </w:r>
            <w:r w:rsidRPr="004C5843" w:rsidDel="004C5843">
              <w:rPr>
                <w:rFonts w:eastAsia="Segoe UI"/>
                <w:noProof/>
                <w:spacing w:val="-2"/>
                <w:rPrChange w:id="433" w:author="Zhang, James" w:date="2016-02-04T09:57:00Z">
                  <w:rPr>
                    <w:rStyle w:val="Hyperlink"/>
                    <w:rFonts w:eastAsia="Segoe UI"/>
                    <w:noProof/>
                    <w:spacing w:val="-2"/>
                  </w:rPr>
                </w:rPrChange>
              </w:rPr>
              <w:delText>ti</w:delText>
            </w:r>
            <w:r w:rsidRPr="004C5843" w:rsidDel="004C5843">
              <w:rPr>
                <w:rFonts w:eastAsia="Segoe UI"/>
                <w:noProof/>
                <w:rPrChange w:id="434" w:author="Zhang, James" w:date="2016-02-04T09:57:00Z">
                  <w:rPr>
                    <w:rStyle w:val="Hyperlink"/>
                    <w:rFonts w:eastAsia="Segoe UI"/>
                    <w:noProof/>
                  </w:rPr>
                </w:rPrChange>
              </w:rPr>
              <w:delText>on</w:delText>
            </w:r>
            <w:r w:rsidRPr="004C5843" w:rsidDel="004C5843">
              <w:rPr>
                <w:rFonts w:eastAsia="Segoe UI"/>
                <w:noProof/>
                <w:spacing w:val="34"/>
                <w:rPrChange w:id="435" w:author="Zhang, James" w:date="2016-02-04T09:57:00Z">
                  <w:rPr>
                    <w:rStyle w:val="Hyperlink"/>
                    <w:rFonts w:eastAsia="Segoe UI"/>
                    <w:noProof/>
                    <w:spacing w:val="34"/>
                  </w:rPr>
                </w:rPrChange>
              </w:rPr>
              <w:delText xml:space="preserve"> </w:delText>
            </w:r>
            <w:r w:rsidRPr="004C5843" w:rsidDel="004C5843">
              <w:rPr>
                <w:rFonts w:eastAsia="Segoe UI"/>
                <w:noProof/>
                <w:rPrChange w:id="436" w:author="Zhang, James" w:date="2016-02-04T09:57:00Z">
                  <w:rPr>
                    <w:rStyle w:val="Hyperlink"/>
                    <w:rFonts w:eastAsia="Segoe UI"/>
                    <w:noProof/>
                  </w:rPr>
                </w:rPrChange>
              </w:rPr>
              <w:delText>p</w:delText>
            </w:r>
            <w:r w:rsidRPr="004C5843" w:rsidDel="004C5843">
              <w:rPr>
                <w:rFonts w:eastAsia="Segoe UI"/>
                <w:noProof/>
                <w:spacing w:val="1"/>
                <w:rPrChange w:id="437" w:author="Zhang, James" w:date="2016-02-04T09:57:00Z">
                  <w:rPr>
                    <w:rStyle w:val="Hyperlink"/>
                    <w:rFonts w:eastAsia="Segoe UI"/>
                    <w:noProof/>
                    <w:spacing w:val="1"/>
                  </w:rPr>
                </w:rPrChange>
              </w:rPr>
              <w:delText>r</w:delText>
            </w:r>
            <w:r w:rsidRPr="004C5843" w:rsidDel="004C5843">
              <w:rPr>
                <w:rFonts w:eastAsia="Segoe UI"/>
                <w:noProof/>
                <w:rPrChange w:id="438" w:author="Zhang, James" w:date="2016-02-04T09:57:00Z">
                  <w:rPr>
                    <w:rStyle w:val="Hyperlink"/>
                    <w:rFonts w:eastAsia="Segoe UI"/>
                    <w:noProof/>
                  </w:rPr>
                </w:rPrChange>
              </w:rPr>
              <w:delText>os</w:delText>
            </w:r>
            <w:r w:rsidRPr="004C5843" w:rsidDel="004C5843">
              <w:rPr>
                <w:rFonts w:eastAsia="Segoe UI"/>
                <w:noProof/>
                <w:spacing w:val="5"/>
                <w:rPrChange w:id="439" w:author="Zhang, James" w:date="2016-02-04T09:57:00Z">
                  <w:rPr>
                    <w:rStyle w:val="Hyperlink"/>
                    <w:rFonts w:eastAsia="Segoe UI"/>
                    <w:noProof/>
                    <w:spacing w:val="5"/>
                  </w:rPr>
                </w:rPrChange>
              </w:rPr>
              <w:delText xml:space="preserve"> </w:delText>
            </w:r>
            <w:r w:rsidRPr="004C5843" w:rsidDel="004C5843">
              <w:rPr>
                <w:rFonts w:eastAsia="Segoe UI"/>
                <w:noProof/>
                <w:rPrChange w:id="440" w:author="Zhang, James" w:date="2016-02-04T09:57:00Z">
                  <w:rPr>
                    <w:rStyle w:val="Hyperlink"/>
                    <w:rFonts w:eastAsia="Segoe UI"/>
                    <w:noProof/>
                  </w:rPr>
                </w:rPrChange>
              </w:rPr>
              <w:delText>and</w:delText>
            </w:r>
            <w:r w:rsidRPr="004C5843" w:rsidDel="004C5843">
              <w:rPr>
                <w:rFonts w:eastAsia="Segoe UI"/>
                <w:noProof/>
                <w:spacing w:val="5"/>
                <w:rPrChange w:id="441" w:author="Zhang, James" w:date="2016-02-04T09:57:00Z">
                  <w:rPr>
                    <w:rStyle w:val="Hyperlink"/>
                    <w:rFonts w:eastAsia="Segoe UI"/>
                    <w:noProof/>
                    <w:spacing w:val="5"/>
                  </w:rPr>
                </w:rPrChange>
              </w:rPr>
              <w:delText xml:space="preserve"> </w:delText>
            </w:r>
            <w:r w:rsidRPr="004C5843" w:rsidDel="004C5843">
              <w:rPr>
                <w:rFonts w:eastAsia="Segoe UI"/>
                <w:noProof/>
                <w:w w:val="101"/>
                <w:rPrChange w:id="442" w:author="Zhang, James" w:date="2016-02-04T09:57:00Z">
                  <w:rPr>
                    <w:rStyle w:val="Hyperlink"/>
                    <w:rFonts w:eastAsia="Segoe UI"/>
                    <w:noProof/>
                    <w:w w:val="101"/>
                  </w:rPr>
                </w:rPrChange>
              </w:rPr>
              <w:delText>c</w:delText>
            </w:r>
            <w:r w:rsidRPr="004C5843" w:rsidDel="004C5843">
              <w:rPr>
                <w:rFonts w:eastAsia="Segoe UI"/>
                <w:noProof/>
                <w:w w:val="102"/>
                <w:rPrChange w:id="443" w:author="Zhang, James" w:date="2016-02-04T09:57:00Z">
                  <w:rPr>
                    <w:rStyle w:val="Hyperlink"/>
                    <w:rFonts w:eastAsia="Segoe UI"/>
                    <w:noProof/>
                    <w:w w:val="102"/>
                  </w:rPr>
                </w:rPrChange>
              </w:rPr>
              <w:delText>o</w:delText>
            </w:r>
            <w:r w:rsidRPr="004C5843" w:rsidDel="004C5843">
              <w:rPr>
                <w:rFonts w:eastAsia="Segoe UI"/>
                <w:noProof/>
                <w:spacing w:val="1"/>
                <w:w w:val="102"/>
                <w:rPrChange w:id="444" w:author="Zhang, James" w:date="2016-02-04T09:57:00Z">
                  <w:rPr>
                    <w:rStyle w:val="Hyperlink"/>
                    <w:rFonts w:eastAsia="Segoe UI"/>
                    <w:noProof/>
                    <w:spacing w:val="1"/>
                    <w:w w:val="102"/>
                  </w:rPr>
                </w:rPrChange>
              </w:rPr>
              <w:delText>n</w:delText>
            </w:r>
            <w:r w:rsidRPr="004C5843" w:rsidDel="004C5843">
              <w:rPr>
                <w:rFonts w:eastAsia="Segoe UI"/>
                <w:noProof/>
                <w:w w:val="96"/>
                <w:rPrChange w:id="445" w:author="Zhang, James" w:date="2016-02-04T09:57:00Z">
                  <w:rPr>
                    <w:rStyle w:val="Hyperlink"/>
                    <w:rFonts w:eastAsia="Segoe UI"/>
                    <w:noProof/>
                    <w:w w:val="96"/>
                  </w:rPr>
                </w:rPrChange>
              </w:rPr>
              <w:delText>s</w:delText>
            </w:r>
            <w:r w:rsidDel="004C5843">
              <w:rPr>
                <w:noProof/>
                <w:webHidden/>
              </w:rPr>
              <w:tab/>
              <w:delText>13</w:delText>
            </w:r>
          </w:del>
        </w:p>
        <w:p w14:paraId="1E82176A" w14:textId="77777777" w:rsidR="0084727D" w:rsidDel="004C5843" w:rsidRDefault="0084727D">
          <w:pPr>
            <w:pStyle w:val="TOC3"/>
            <w:tabs>
              <w:tab w:val="left" w:pos="1320"/>
              <w:tab w:val="right" w:leader="dot" w:pos="7730"/>
            </w:tabs>
            <w:rPr>
              <w:del w:id="446" w:author="Zhang, James" w:date="2016-02-04T09:57:00Z"/>
              <w:rFonts w:eastAsiaTheme="minorEastAsia"/>
              <w:noProof/>
            </w:rPr>
          </w:pPr>
          <w:del w:id="447" w:author="Zhang, James" w:date="2016-02-04T09:57:00Z">
            <w:r w:rsidRPr="004C5843" w:rsidDel="004C5843">
              <w:rPr>
                <w:rFonts w:eastAsia="Segoe UI"/>
                <w:noProof/>
                <w:rPrChange w:id="448" w:author="Zhang, James" w:date="2016-02-04T09:57:00Z">
                  <w:rPr>
                    <w:rStyle w:val="Hyperlink"/>
                    <w:rFonts w:eastAsia="Segoe UI"/>
                    <w:noProof/>
                  </w:rPr>
                </w:rPrChange>
              </w:rPr>
              <w:delText>6.1.2</w:delText>
            </w:r>
            <w:r w:rsidDel="004C5843">
              <w:rPr>
                <w:rFonts w:eastAsiaTheme="minorEastAsia"/>
                <w:noProof/>
              </w:rPr>
              <w:tab/>
            </w:r>
            <w:r w:rsidRPr="004C5843" w:rsidDel="004C5843">
              <w:rPr>
                <w:rFonts w:eastAsia="Segoe UI"/>
                <w:noProof/>
                <w:spacing w:val="-1"/>
                <w:rPrChange w:id="449" w:author="Zhang, James" w:date="2016-02-04T09:57:00Z">
                  <w:rPr>
                    <w:rStyle w:val="Hyperlink"/>
                    <w:rFonts w:eastAsia="Segoe UI"/>
                    <w:noProof/>
                    <w:spacing w:val="-1"/>
                  </w:rPr>
                </w:rPrChange>
              </w:rPr>
              <w:delText>SQ</w:delText>
            </w:r>
            <w:r w:rsidRPr="004C5843" w:rsidDel="004C5843">
              <w:rPr>
                <w:rFonts w:eastAsia="Segoe UI"/>
                <w:noProof/>
                <w:rPrChange w:id="450" w:author="Zhang, James" w:date="2016-02-04T09:57:00Z">
                  <w:rPr>
                    <w:rStyle w:val="Hyperlink"/>
                    <w:rFonts w:eastAsia="Segoe UI"/>
                    <w:noProof/>
                  </w:rPr>
                </w:rPrChange>
              </w:rPr>
              <w:delText>L</w:delText>
            </w:r>
            <w:r w:rsidRPr="004C5843" w:rsidDel="004C5843">
              <w:rPr>
                <w:rFonts w:eastAsia="Segoe UI"/>
                <w:noProof/>
                <w:spacing w:val="-3"/>
                <w:rPrChange w:id="451" w:author="Zhang, James" w:date="2016-02-04T09:57:00Z">
                  <w:rPr>
                    <w:rStyle w:val="Hyperlink"/>
                    <w:rFonts w:eastAsia="Segoe UI"/>
                    <w:noProof/>
                    <w:spacing w:val="-3"/>
                  </w:rPr>
                </w:rPrChange>
              </w:rPr>
              <w:delText xml:space="preserve"> </w:delText>
            </w:r>
            <w:r w:rsidRPr="004C5843" w:rsidDel="004C5843">
              <w:rPr>
                <w:rFonts w:eastAsia="Segoe UI"/>
                <w:noProof/>
                <w:spacing w:val="1"/>
                <w:rPrChange w:id="452" w:author="Zhang, James" w:date="2016-02-04T09:57:00Z">
                  <w:rPr>
                    <w:rStyle w:val="Hyperlink"/>
                    <w:rFonts w:eastAsia="Segoe UI"/>
                    <w:noProof/>
                    <w:spacing w:val="1"/>
                  </w:rPr>
                </w:rPrChange>
              </w:rPr>
              <w:delText>S</w:delText>
            </w:r>
            <w:r w:rsidRPr="004C5843" w:rsidDel="004C5843">
              <w:rPr>
                <w:rFonts w:eastAsia="Segoe UI"/>
                <w:noProof/>
                <w:rPrChange w:id="453" w:author="Zhang, James" w:date="2016-02-04T09:57:00Z">
                  <w:rPr>
                    <w:rStyle w:val="Hyperlink"/>
                    <w:rFonts w:eastAsia="Segoe UI"/>
                    <w:noProof/>
                  </w:rPr>
                </w:rPrChange>
              </w:rPr>
              <w:delText>e</w:delText>
            </w:r>
            <w:r w:rsidRPr="004C5843" w:rsidDel="004C5843">
              <w:rPr>
                <w:rFonts w:eastAsia="Segoe UI"/>
                <w:noProof/>
                <w:spacing w:val="9"/>
                <w:rPrChange w:id="454" w:author="Zhang, James" w:date="2016-02-04T09:57:00Z">
                  <w:rPr>
                    <w:rStyle w:val="Hyperlink"/>
                    <w:rFonts w:eastAsia="Segoe UI"/>
                    <w:noProof/>
                    <w:spacing w:val="9"/>
                  </w:rPr>
                </w:rPrChange>
              </w:rPr>
              <w:delText>r</w:delText>
            </w:r>
            <w:r w:rsidRPr="004C5843" w:rsidDel="004C5843">
              <w:rPr>
                <w:rFonts w:eastAsia="Segoe UI"/>
                <w:noProof/>
                <w:spacing w:val="-3"/>
                <w:rPrChange w:id="455" w:author="Zhang, James" w:date="2016-02-04T09:57:00Z">
                  <w:rPr>
                    <w:rStyle w:val="Hyperlink"/>
                    <w:rFonts w:eastAsia="Segoe UI"/>
                    <w:noProof/>
                    <w:spacing w:val="-3"/>
                  </w:rPr>
                </w:rPrChange>
              </w:rPr>
              <w:delText>v</w:delText>
            </w:r>
            <w:r w:rsidRPr="004C5843" w:rsidDel="004C5843">
              <w:rPr>
                <w:rFonts w:eastAsia="Segoe UI"/>
                <w:noProof/>
                <w:rPrChange w:id="456" w:author="Zhang, James" w:date="2016-02-04T09:57:00Z">
                  <w:rPr>
                    <w:rStyle w:val="Hyperlink"/>
                    <w:rFonts w:eastAsia="Segoe UI"/>
                    <w:noProof/>
                  </w:rPr>
                </w:rPrChange>
              </w:rPr>
              <w:delText>er</w:delText>
            </w:r>
            <w:r w:rsidRPr="004C5843" w:rsidDel="004C5843">
              <w:rPr>
                <w:rFonts w:eastAsia="Segoe UI"/>
                <w:noProof/>
                <w:spacing w:val="10"/>
                <w:rPrChange w:id="457" w:author="Zhang, James" w:date="2016-02-04T09:57:00Z">
                  <w:rPr>
                    <w:rStyle w:val="Hyperlink"/>
                    <w:rFonts w:eastAsia="Segoe UI"/>
                    <w:noProof/>
                    <w:spacing w:val="10"/>
                  </w:rPr>
                </w:rPrChange>
              </w:rPr>
              <w:delText xml:space="preserve"> </w:delText>
            </w:r>
            <w:r w:rsidRPr="004C5843" w:rsidDel="004C5843">
              <w:rPr>
                <w:rFonts w:eastAsia="Segoe UI"/>
                <w:noProof/>
                <w:spacing w:val="-3"/>
                <w:rPrChange w:id="458" w:author="Zhang, James" w:date="2016-02-04T09:57:00Z">
                  <w:rPr>
                    <w:rStyle w:val="Hyperlink"/>
                    <w:rFonts w:eastAsia="Segoe UI"/>
                    <w:noProof/>
                    <w:spacing w:val="-3"/>
                  </w:rPr>
                </w:rPrChange>
              </w:rPr>
              <w:delText>2</w:delText>
            </w:r>
            <w:r w:rsidRPr="004C5843" w:rsidDel="004C5843">
              <w:rPr>
                <w:rFonts w:eastAsia="Segoe UI"/>
                <w:noProof/>
                <w:spacing w:val="-6"/>
                <w:rPrChange w:id="459" w:author="Zhang, James" w:date="2016-02-04T09:57:00Z">
                  <w:rPr>
                    <w:rStyle w:val="Hyperlink"/>
                    <w:rFonts w:eastAsia="Segoe UI"/>
                    <w:noProof/>
                    <w:spacing w:val="-6"/>
                  </w:rPr>
                </w:rPrChange>
              </w:rPr>
              <w:delText>0</w:delText>
            </w:r>
            <w:r w:rsidRPr="004C5843" w:rsidDel="004C5843">
              <w:rPr>
                <w:rFonts w:eastAsia="Segoe UI"/>
                <w:noProof/>
                <w:spacing w:val="-4"/>
                <w:rPrChange w:id="460" w:author="Zhang, James" w:date="2016-02-04T09:57:00Z">
                  <w:rPr>
                    <w:rStyle w:val="Hyperlink"/>
                    <w:rFonts w:eastAsia="Segoe UI"/>
                    <w:noProof/>
                    <w:spacing w:val="-4"/>
                  </w:rPr>
                </w:rPrChange>
              </w:rPr>
              <w:delText>1</w:delText>
            </w:r>
            <w:r w:rsidRPr="004C5843" w:rsidDel="004C5843">
              <w:rPr>
                <w:rFonts w:eastAsia="Segoe UI"/>
                <w:noProof/>
                <w:rPrChange w:id="461" w:author="Zhang, James" w:date="2016-02-04T09:57:00Z">
                  <w:rPr>
                    <w:rStyle w:val="Hyperlink"/>
                    <w:rFonts w:eastAsia="Segoe UI"/>
                    <w:noProof/>
                  </w:rPr>
                </w:rPrChange>
              </w:rPr>
              <w:delText>4</w:delText>
            </w:r>
            <w:r w:rsidRPr="004C5843" w:rsidDel="004C5843">
              <w:rPr>
                <w:rFonts w:eastAsia="Segoe UI"/>
                <w:noProof/>
                <w:spacing w:val="15"/>
                <w:rPrChange w:id="462" w:author="Zhang, James" w:date="2016-02-04T09:57:00Z">
                  <w:rPr>
                    <w:rStyle w:val="Hyperlink"/>
                    <w:rFonts w:eastAsia="Segoe UI"/>
                    <w:noProof/>
                    <w:spacing w:val="15"/>
                  </w:rPr>
                </w:rPrChange>
              </w:rPr>
              <w:delText xml:space="preserve"> </w:delText>
            </w:r>
            <w:r w:rsidRPr="004C5843" w:rsidDel="004C5843">
              <w:rPr>
                <w:rFonts w:eastAsia="Segoe UI"/>
                <w:noProof/>
                <w:spacing w:val="-2"/>
                <w:rPrChange w:id="463" w:author="Zhang, James" w:date="2016-02-04T09:57:00Z">
                  <w:rPr>
                    <w:rStyle w:val="Hyperlink"/>
                    <w:rFonts w:eastAsia="Segoe UI"/>
                    <w:noProof/>
                    <w:spacing w:val="-2"/>
                  </w:rPr>
                </w:rPrChange>
              </w:rPr>
              <w:delText>h</w:delText>
            </w:r>
            <w:r w:rsidRPr="004C5843" w:rsidDel="004C5843">
              <w:rPr>
                <w:rFonts w:eastAsia="Segoe UI"/>
                <w:noProof/>
                <w:spacing w:val="-1"/>
                <w:rPrChange w:id="464" w:author="Zhang, James" w:date="2016-02-04T09:57:00Z">
                  <w:rPr>
                    <w:rStyle w:val="Hyperlink"/>
                    <w:rFonts w:eastAsia="Segoe UI"/>
                    <w:noProof/>
                    <w:spacing w:val="-1"/>
                  </w:rPr>
                </w:rPrChange>
              </w:rPr>
              <w:delText>i</w:delText>
            </w:r>
            <w:r w:rsidRPr="004C5843" w:rsidDel="004C5843">
              <w:rPr>
                <w:rFonts w:eastAsia="Segoe UI"/>
                <w:noProof/>
                <w:spacing w:val="-3"/>
                <w:rPrChange w:id="465" w:author="Zhang, James" w:date="2016-02-04T09:57:00Z">
                  <w:rPr>
                    <w:rStyle w:val="Hyperlink"/>
                    <w:rFonts w:eastAsia="Segoe UI"/>
                    <w:noProof/>
                    <w:spacing w:val="-3"/>
                  </w:rPr>
                </w:rPrChange>
              </w:rPr>
              <w:delText>g</w:delText>
            </w:r>
            <w:r w:rsidRPr="004C5843" w:rsidDel="004C5843">
              <w:rPr>
                <w:rFonts w:eastAsia="Segoe UI"/>
                <w:noProof/>
                <w:spacing w:val="-1"/>
                <w:rPrChange w:id="466" w:author="Zhang, James" w:date="2016-02-04T09:57:00Z">
                  <w:rPr>
                    <w:rStyle w:val="Hyperlink"/>
                    <w:rFonts w:eastAsia="Segoe UI"/>
                    <w:noProof/>
                    <w:spacing w:val="-1"/>
                  </w:rPr>
                </w:rPrChange>
              </w:rPr>
              <w:delText>h</w:delText>
            </w:r>
            <w:r w:rsidRPr="004C5843" w:rsidDel="004C5843">
              <w:rPr>
                <w:rFonts w:eastAsia="Segoe UI"/>
                <w:noProof/>
                <w:spacing w:val="-2"/>
                <w:rPrChange w:id="467" w:author="Zhang, James" w:date="2016-02-04T09:57:00Z">
                  <w:rPr>
                    <w:rStyle w:val="Hyperlink"/>
                    <w:rFonts w:eastAsia="Segoe UI"/>
                    <w:noProof/>
                    <w:spacing w:val="-2"/>
                  </w:rPr>
                </w:rPrChange>
              </w:rPr>
              <w:delText>-</w:delText>
            </w:r>
            <w:r w:rsidRPr="004C5843" w:rsidDel="004C5843">
              <w:rPr>
                <w:rFonts w:eastAsia="Segoe UI"/>
                <w:noProof/>
                <w:spacing w:val="-1"/>
                <w:rPrChange w:id="468" w:author="Zhang, James" w:date="2016-02-04T09:57:00Z">
                  <w:rPr>
                    <w:rStyle w:val="Hyperlink"/>
                    <w:rFonts w:eastAsia="Segoe UI"/>
                    <w:noProof/>
                    <w:spacing w:val="-1"/>
                  </w:rPr>
                </w:rPrChange>
              </w:rPr>
              <w:delText>l</w:delText>
            </w:r>
            <w:r w:rsidRPr="004C5843" w:rsidDel="004C5843">
              <w:rPr>
                <w:rFonts w:eastAsia="Segoe UI"/>
                <w:noProof/>
                <w:rPrChange w:id="469" w:author="Zhang, James" w:date="2016-02-04T09:57:00Z">
                  <w:rPr>
                    <w:rStyle w:val="Hyperlink"/>
                    <w:rFonts w:eastAsia="Segoe UI"/>
                    <w:noProof/>
                  </w:rPr>
                </w:rPrChange>
              </w:rPr>
              <w:delText>e</w:delText>
            </w:r>
            <w:r w:rsidRPr="004C5843" w:rsidDel="004C5843">
              <w:rPr>
                <w:rFonts w:eastAsia="Segoe UI"/>
                <w:noProof/>
                <w:spacing w:val="-3"/>
                <w:rPrChange w:id="470" w:author="Zhang, James" w:date="2016-02-04T09:57:00Z">
                  <w:rPr>
                    <w:rStyle w:val="Hyperlink"/>
                    <w:rFonts w:eastAsia="Segoe UI"/>
                    <w:noProof/>
                    <w:spacing w:val="-3"/>
                  </w:rPr>
                </w:rPrChange>
              </w:rPr>
              <w:delText>v</w:delText>
            </w:r>
            <w:r w:rsidRPr="004C5843" w:rsidDel="004C5843">
              <w:rPr>
                <w:rFonts w:eastAsia="Segoe UI"/>
                <w:noProof/>
                <w:rPrChange w:id="471" w:author="Zhang, James" w:date="2016-02-04T09:57:00Z">
                  <w:rPr>
                    <w:rStyle w:val="Hyperlink"/>
                    <w:rFonts w:eastAsia="Segoe UI"/>
                    <w:noProof/>
                  </w:rPr>
                </w:rPrChange>
              </w:rPr>
              <w:delText>el</w:delText>
            </w:r>
            <w:r w:rsidRPr="004C5843" w:rsidDel="004C5843">
              <w:rPr>
                <w:rFonts w:eastAsia="Segoe UI"/>
                <w:noProof/>
                <w:spacing w:val="31"/>
                <w:rPrChange w:id="472" w:author="Zhang, James" w:date="2016-02-04T09:57:00Z">
                  <w:rPr>
                    <w:rStyle w:val="Hyperlink"/>
                    <w:rFonts w:eastAsia="Segoe UI"/>
                    <w:noProof/>
                    <w:spacing w:val="31"/>
                  </w:rPr>
                </w:rPrChange>
              </w:rPr>
              <w:delText xml:space="preserve"> </w:delText>
            </w:r>
            <w:r w:rsidRPr="004C5843" w:rsidDel="004C5843">
              <w:rPr>
                <w:rFonts w:eastAsia="Segoe UI"/>
                <w:noProof/>
                <w:spacing w:val="-1"/>
                <w:rPrChange w:id="473" w:author="Zhang, James" w:date="2016-02-04T09:57:00Z">
                  <w:rPr>
                    <w:rStyle w:val="Hyperlink"/>
                    <w:rFonts w:eastAsia="Segoe UI"/>
                    <w:noProof/>
                    <w:spacing w:val="-1"/>
                  </w:rPr>
                </w:rPrChange>
              </w:rPr>
              <w:delText>sid</w:delText>
            </w:r>
            <w:r w:rsidRPr="004C5843" w:rsidDel="004C5843">
              <w:rPr>
                <w:rFonts w:eastAsia="Segoe UI"/>
                <w:noProof/>
                <w:spacing w:val="2"/>
                <w:rPrChange w:id="474" w:author="Zhang, James" w:date="2016-02-04T09:57:00Z">
                  <w:rPr>
                    <w:rStyle w:val="Hyperlink"/>
                    <w:rFonts w:eastAsia="Segoe UI"/>
                    <w:noProof/>
                    <w:spacing w:val="2"/>
                  </w:rPr>
                </w:rPrChange>
              </w:rPr>
              <w:delText>e</w:delText>
            </w:r>
            <w:r w:rsidRPr="004C5843" w:rsidDel="004C5843">
              <w:rPr>
                <w:rFonts w:eastAsia="Segoe UI"/>
                <w:noProof/>
                <w:spacing w:val="-2"/>
                <w:rPrChange w:id="475" w:author="Zhang, James" w:date="2016-02-04T09:57:00Z">
                  <w:rPr>
                    <w:rStyle w:val="Hyperlink"/>
                    <w:rFonts w:eastAsia="Segoe UI"/>
                    <w:noProof/>
                    <w:spacing w:val="-2"/>
                  </w:rPr>
                </w:rPrChange>
              </w:rPr>
              <w:delText>-b</w:delText>
            </w:r>
            <w:r w:rsidRPr="004C5843" w:rsidDel="004C5843">
              <w:rPr>
                <w:rFonts w:eastAsia="Segoe UI"/>
                <w:noProof/>
                <w:spacing w:val="-4"/>
                <w:rPrChange w:id="476" w:author="Zhang, James" w:date="2016-02-04T09:57:00Z">
                  <w:rPr>
                    <w:rStyle w:val="Hyperlink"/>
                    <w:rFonts w:eastAsia="Segoe UI"/>
                    <w:noProof/>
                    <w:spacing w:val="-4"/>
                  </w:rPr>
                </w:rPrChange>
              </w:rPr>
              <w:delText>y</w:delText>
            </w:r>
            <w:r w:rsidRPr="004C5843" w:rsidDel="004C5843">
              <w:rPr>
                <w:rFonts w:eastAsia="Segoe UI"/>
                <w:noProof/>
                <w:spacing w:val="-1"/>
                <w:rPrChange w:id="477" w:author="Zhang, James" w:date="2016-02-04T09:57:00Z">
                  <w:rPr>
                    <w:rStyle w:val="Hyperlink"/>
                    <w:rFonts w:eastAsia="Segoe UI"/>
                    <w:noProof/>
                    <w:spacing w:val="-1"/>
                  </w:rPr>
                </w:rPrChange>
              </w:rPr>
              <w:delText>-sid</w:delText>
            </w:r>
            <w:r w:rsidRPr="004C5843" w:rsidDel="004C5843">
              <w:rPr>
                <w:rFonts w:eastAsia="Segoe UI"/>
                <w:noProof/>
                <w:rPrChange w:id="478" w:author="Zhang, James" w:date="2016-02-04T09:57:00Z">
                  <w:rPr>
                    <w:rStyle w:val="Hyperlink"/>
                    <w:rFonts w:eastAsia="Segoe UI"/>
                    <w:noProof/>
                  </w:rPr>
                </w:rPrChange>
              </w:rPr>
              <w:delText>e</w:delText>
            </w:r>
            <w:r w:rsidRPr="004C5843" w:rsidDel="004C5843">
              <w:rPr>
                <w:rFonts w:eastAsia="Segoe UI"/>
                <w:noProof/>
                <w:spacing w:val="14"/>
                <w:rPrChange w:id="479" w:author="Zhang, James" w:date="2016-02-04T09:57:00Z">
                  <w:rPr>
                    <w:rStyle w:val="Hyperlink"/>
                    <w:rFonts w:eastAsia="Segoe UI"/>
                    <w:noProof/>
                    <w:spacing w:val="14"/>
                  </w:rPr>
                </w:rPrChange>
              </w:rPr>
              <w:delText xml:space="preserve"> </w:delText>
            </w:r>
            <w:r w:rsidRPr="004C5843" w:rsidDel="004C5843">
              <w:rPr>
                <w:rFonts w:eastAsia="Segoe UI"/>
                <w:noProof/>
                <w:w w:val="96"/>
                <w:rPrChange w:id="480" w:author="Zhang, James" w:date="2016-02-04T09:57:00Z">
                  <w:rPr>
                    <w:rStyle w:val="Hyperlink"/>
                    <w:rFonts w:eastAsia="Segoe UI"/>
                    <w:noProof/>
                    <w:w w:val="96"/>
                  </w:rPr>
                </w:rPrChange>
              </w:rPr>
              <w:delText>s</w:delText>
            </w:r>
            <w:r w:rsidRPr="004C5843" w:rsidDel="004C5843">
              <w:rPr>
                <w:rFonts w:eastAsia="Segoe UI"/>
                <w:noProof/>
                <w:spacing w:val="-1"/>
                <w:w w:val="108"/>
                <w:rPrChange w:id="481" w:author="Zhang, James" w:date="2016-02-04T09:57:00Z">
                  <w:rPr>
                    <w:rStyle w:val="Hyperlink"/>
                    <w:rFonts w:eastAsia="Segoe UI"/>
                    <w:noProof/>
                    <w:spacing w:val="-1"/>
                    <w:w w:val="108"/>
                  </w:rPr>
                </w:rPrChange>
              </w:rPr>
              <w:delText>t</w:delText>
            </w:r>
            <w:r w:rsidRPr="004C5843" w:rsidDel="004C5843">
              <w:rPr>
                <w:rFonts w:eastAsia="Segoe UI"/>
                <w:noProof/>
                <w:w w:val="106"/>
                <w:rPrChange w:id="482" w:author="Zhang, James" w:date="2016-02-04T09:57:00Z">
                  <w:rPr>
                    <w:rStyle w:val="Hyperlink"/>
                    <w:rFonts w:eastAsia="Segoe UI"/>
                    <w:noProof/>
                    <w:w w:val="106"/>
                  </w:rPr>
                </w:rPrChange>
              </w:rPr>
              <w:delText>r</w:delText>
            </w:r>
            <w:r w:rsidRPr="004C5843" w:rsidDel="004C5843">
              <w:rPr>
                <w:rFonts w:eastAsia="Segoe UI"/>
                <w:noProof/>
                <w:w w:val="99"/>
                <w:rPrChange w:id="483" w:author="Zhang, James" w:date="2016-02-04T09:57:00Z">
                  <w:rPr>
                    <w:rStyle w:val="Hyperlink"/>
                    <w:rFonts w:eastAsia="Segoe UI"/>
                    <w:noProof/>
                    <w:w w:val="99"/>
                  </w:rPr>
                </w:rPrChange>
              </w:rPr>
              <w:delText>a</w:delText>
            </w:r>
            <w:r w:rsidRPr="004C5843" w:rsidDel="004C5843">
              <w:rPr>
                <w:rFonts w:eastAsia="Segoe UI"/>
                <w:noProof/>
                <w:spacing w:val="-1"/>
                <w:w w:val="103"/>
                <w:rPrChange w:id="484" w:author="Zhang, James" w:date="2016-02-04T09:57:00Z">
                  <w:rPr>
                    <w:rStyle w:val="Hyperlink"/>
                    <w:rFonts w:eastAsia="Segoe UI"/>
                    <w:noProof/>
                    <w:spacing w:val="-1"/>
                    <w:w w:val="103"/>
                  </w:rPr>
                </w:rPrChange>
              </w:rPr>
              <w:delText>t</w:delText>
            </w:r>
            <w:r w:rsidRPr="004C5843" w:rsidDel="004C5843">
              <w:rPr>
                <w:rFonts w:eastAsia="Segoe UI"/>
                <w:noProof/>
                <w:spacing w:val="2"/>
                <w:w w:val="103"/>
                <w:rPrChange w:id="485" w:author="Zhang, James" w:date="2016-02-04T09:57:00Z">
                  <w:rPr>
                    <w:rStyle w:val="Hyperlink"/>
                    <w:rFonts w:eastAsia="Segoe UI"/>
                    <w:noProof/>
                    <w:spacing w:val="2"/>
                    <w:w w:val="103"/>
                  </w:rPr>
                </w:rPrChange>
              </w:rPr>
              <w:delText>e</w:delText>
            </w:r>
            <w:r w:rsidRPr="004C5843" w:rsidDel="004C5843">
              <w:rPr>
                <w:rFonts w:eastAsia="Segoe UI"/>
                <w:noProof/>
                <w:w w:val="102"/>
                <w:rPrChange w:id="486" w:author="Zhang, James" w:date="2016-02-04T09:57:00Z">
                  <w:rPr>
                    <w:rStyle w:val="Hyperlink"/>
                    <w:rFonts w:eastAsia="Segoe UI"/>
                    <w:noProof/>
                    <w:w w:val="102"/>
                  </w:rPr>
                </w:rPrChange>
              </w:rPr>
              <w:delText>g</w:delText>
            </w:r>
            <w:r w:rsidRPr="004C5843" w:rsidDel="004C5843">
              <w:rPr>
                <w:rFonts w:eastAsia="Segoe UI"/>
                <w:noProof/>
                <w:w w:val="105"/>
                <w:rPrChange w:id="487" w:author="Zhang, James" w:date="2016-02-04T09:57:00Z">
                  <w:rPr>
                    <w:rStyle w:val="Hyperlink"/>
                    <w:rFonts w:eastAsia="Segoe UI"/>
                    <w:noProof/>
                    <w:w w:val="105"/>
                  </w:rPr>
                </w:rPrChange>
              </w:rPr>
              <w:delText>y</w:delText>
            </w:r>
            <w:r w:rsidDel="004C5843">
              <w:rPr>
                <w:noProof/>
                <w:webHidden/>
              </w:rPr>
              <w:tab/>
              <w:delText>14</w:delText>
            </w:r>
          </w:del>
        </w:p>
        <w:p w14:paraId="7FC8F34E" w14:textId="77777777" w:rsidR="0084727D" w:rsidDel="004C5843" w:rsidRDefault="0084727D">
          <w:pPr>
            <w:pStyle w:val="TOC2"/>
            <w:tabs>
              <w:tab w:val="left" w:pos="880"/>
              <w:tab w:val="right" w:leader="dot" w:pos="7730"/>
            </w:tabs>
            <w:rPr>
              <w:del w:id="488" w:author="Zhang, James" w:date="2016-02-04T09:57:00Z"/>
              <w:rFonts w:eastAsiaTheme="minorEastAsia"/>
              <w:noProof/>
            </w:rPr>
          </w:pPr>
          <w:del w:id="489" w:author="Zhang, James" w:date="2016-02-04T09:57:00Z">
            <w:r w:rsidRPr="004C5843" w:rsidDel="004C5843">
              <w:rPr>
                <w:rFonts w:eastAsia="Segoe UI"/>
                <w:noProof/>
                <w:rPrChange w:id="490" w:author="Zhang, James" w:date="2016-02-04T09:57:00Z">
                  <w:rPr>
                    <w:rStyle w:val="Hyperlink"/>
                    <w:rFonts w:eastAsia="Segoe UI"/>
                    <w:noProof/>
                  </w:rPr>
                </w:rPrChange>
              </w:rPr>
              <w:delText>6.2</w:delText>
            </w:r>
            <w:r w:rsidDel="004C5843">
              <w:rPr>
                <w:rFonts w:eastAsiaTheme="minorEastAsia"/>
                <w:noProof/>
              </w:rPr>
              <w:tab/>
            </w:r>
            <w:r w:rsidRPr="004C5843" w:rsidDel="004C5843">
              <w:rPr>
                <w:rFonts w:eastAsia="Segoe UI"/>
                <w:noProof/>
                <w:spacing w:val="-4"/>
                <w:rPrChange w:id="491" w:author="Zhang, James" w:date="2016-02-04T09:57:00Z">
                  <w:rPr>
                    <w:rStyle w:val="Hyperlink"/>
                    <w:rFonts w:eastAsia="Segoe UI"/>
                    <w:noProof/>
                    <w:spacing w:val="-4"/>
                  </w:rPr>
                </w:rPrChange>
              </w:rPr>
              <w:delText>I</w:delText>
            </w:r>
            <w:r w:rsidRPr="004C5843" w:rsidDel="004C5843">
              <w:rPr>
                <w:rFonts w:eastAsia="Segoe UI"/>
                <w:noProof/>
                <w:spacing w:val="-2"/>
                <w:rPrChange w:id="492" w:author="Zhang, James" w:date="2016-02-04T09:57:00Z">
                  <w:rPr>
                    <w:rStyle w:val="Hyperlink"/>
                    <w:rFonts w:eastAsia="Segoe UI"/>
                    <w:noProof/>
                    <w:spacing w:val="-2"/>
                  </w:rPr>
                </w:rPrChange>
              </w:rPr>
              <w:delText>n</w:delText>
            </w:r>
            <w:r w:rsidRPr="004C5843" w:rsidDel="004C5843">
              <w:rPr>
                <w:rFonts w:eastAsia="Segoe UI"/>
                <w:noProof/>
                <w:spacing w:val="-3"/>
                <w:rPrChange w:id="493" w:author="Zhang, James" w:date="2016-02-04T09:57:00Z">
                  <w:rPr>
                    <w:rStyle w:val="Hyperlink"/>
                    <w:rFonts w:eastAsia="Segoe UI"/>
                    <w:noProof/>
                    <w:spacing w:val="-3"/>
                  </w:rPr>
                </w:rPrChange>
              </w:rPr>
              <w:delText>-</w:delText>
            </w:r>
            <w:r w:rsidRPr="004C5843" w:rsidDel="004C5843">
              <w:rPr>
                <w:rFonts w:eastAsia="Segoe UI"/>
                <w:noProof/>
                <w:rPrChange w:id="494" w:author="Zhang, James" w:date="2016-02-04T09:57:00Z">
                  <w:rPr>
                    <w:rStyle w:val="Hyperlink"/>
                    <w:rFonts w:eastAsia="Segoe UI"/>
                    <w:noProof/>
                  </w:rPr>
                </w:rPrChange>
              </w:rPr>
              <w:delText>pl</w:delText>
            </w:r>
            <w:r w:rsidRPr="004C5843" w:rsidDel="004C5843">
              <w:rPr>
                <w:rFonts w:eastAsia="Segoe UI"/>
                <w:noProof/>
                <w:spacing w:val="1"/>
                <w:rPrChange w:id="495" w:author="Zhang, James" w:date="2016-02-04T09:57:00Z">
                  <w:rPr>
                    <w:rStyle w:val="Hyperlink"/>
                    <w:rFonts w:eastAsia="Segoe UI"/>
                    <w:noProof/>
                    <w:spacing w:val="1"/>
                  </w:rPr>
                </w:rPrChange>
              </w:rPr>
              <w:delText>a</w:delText>
            </w:r>
            <w:r w:rsidRPr="004C5843" w:rsidDel="004C5843">
              <w:rPr>
                <w:rFonts w:eastAsia="Segoe UI"/>
                <w:noProof/>
                <w:rPrChange w:id="496" w:author="Zhang, James" w:date="2016-02-04T09:57:00Z">
                  <w:rPr>
                    <w:rStyle w:val="Hyperlink"/>
                    <w:rFonts w:eastAsia="Segoe UI"/>
                    <w:noProof/>
                  </w:rPr>
                </w:rPrChange>
              </w:rPr>
              <w:delText>ce</w:delText>
            </w:r>
            <w:r w:rsidRPr="004C5843" w:rsidDel="004C5843">
              <w:rPr>
                <w:rFonts w:eastAsia="Segoe UI"/>
                <w:noProof/>
                <w:spacing w:val="22"/>
                <w:rPrChange w:id="497" w:author="Zhang, James" w:date="2016-02-04T09:57:00Z">
                  <w:rPr>
                    <w:rStyle w:val="Hyperlink"/>
                    <w:rFonts w:eastAsia="Segoe UI"/>
                    <w:noProof/>
                    <w:spacing w:val="22"/>
                  </w:rPr>
                </w:rPrChange>
              </w:rPr>
              <w:delText xml:space="preserve"> </w:delText>
            </w:r>
            <w:r w:rsidRPr="004C5843" w:rsidDel="004C5843">
              <w:rPr>
                <w:rFonts w:eastAsia="Segoe UI"/>
                <w:noProof/>
                <w:spacing w:val="-4"/>
                <w:w w:val="103"/>
                <w:rPrChange w:id="498" w:author="Zhang, James" w:date="2016-02-04T09:57:00Z">
                  <w:rPr>
                    <w:rStyle w:val="Hyperlink"/>
                    <w:rFonts w:eastAsia="Segoe UI"/>
                    <w:noProof/>
                    <w:spacing w:val="-4"/>
                    <w:w w:val="103"/>
                  </w:rPr>
                </w:rPrChange>
              </w:rPr>
              <w:delText>u</w:delText>
            </w:r>
            <w:r w:rsidRPr="004C5843" w:rsidDel="004C5843">
              <w:rPr>
                <w:rFonts w:eastAsia="Segoe UI"/>
                <w:noProof/>
                <w:w w:val="102"/>
                <w:rPrChange w:id="499" w:author="Zhang, James" w:date="2016-02-04T09:57:00Z">
                  <w:rPr>
                    <w:rStyle w:val="Hyperlink"/>
                    <w:rFonts w:eastAsia="Segoe UI"/>
                    <w:noProof/>
                    <w:w w:val="102"/>
                  </w:rPr>
                </w:rPrChange>
              </w:rPr>
              <w:delText>p</w:delText>
            </w:r>
            <w:r w:rsidRPr="004C5843" w:rsidDel="004C5843">
              <w:rPr>
                <w:rFonts w:eastAsia="Segoe UI"/>
                <w:noProof/>
                <w:spacing w:val="-4"/>
                <w:w w:val="102"/>
                <w:rPrChange w:id="500" w:author="Zhang, James" w:date="2016-02-04T09:57:00Z">
                  <w:rPr>
                    <w:rStyle w:val="Hyperlink"/>
                    <w:rFonts w:eastAsia="Segoe UI"/>
                    <w:noProof/>
                    <w:spacing w:val="-4"/>
                    <w:w w:val="102"/>
                  </w:rPr>
                </w:rPrChange>
              </w:rPr>
              <w:delText>g</w:delText>
            </w:r>
            <w:r w:rsidRPr="004C5843" w:rsidDel="004C5843">
              <w:rPr>
                <w:rFonts w:eastAsia="Segoe UI"/>
                <w:noProof/>
                <w:w w:val="106"/>
                <w:rPrChange w:id="501" w:author="Zhang, James" w:date="2016-02-04T09:57:00Z">
                  <w:rPr>
                    <w:rStyle w:val="Hyperlink"/>
                    <w:rFonts w:eastAsia="Segoe UI"/>
                    <w:noProof/>
                    <w:w w:val="106"/>
                  </w:rPr>
                </w:rPrChange>
              </w:rPr>
              <w:delText>r</w:delText>
            </w:r>
            <w:r w:rsidRPr="004C5843" w:rsidDel="004C5843">
              <w:rPr>
                <w:rFonts w:eastAsia="Segoe UI"/>
                <w:noProof/>
                <w:spacing w:val="1"/>
                <w:w w:val="99"/>
                <w:rPrChange w:id="502" w:author="Zhang, James" w:date="2016-02-04T09:57:00Z">
                  <w:rPr>
                    <w:rStyle w:val="Hyperlink"/>
                    <w:rFonts w:eastAsia="Segoe UI"/>
                    <w:noProof/>
                    <w:spacing w:val="1"/>
                    <w:w w:val="99"/>
                  </w:rPr>
                </w:rPrChange>
              </w:rPr>
              <w:delText>a</w:delText>
            </w:r>
            <w:r w:rsidRPr="004C5843" w:rsidDel="004C5843">
              <w:rPr>
                <w:rFonts w:eastAsia="Segoe UI"/>
                <w:noProof/>
                <w:spacing w:val="-2"/>
                <w:w w:val="102"/>
                <w:rPrChange w:id="503" w:author="Zhang, James" w:date="2016-02-04T09:57:00Z">
                  <w:rPr>
                    <w:rStyle w:val="Hyperlink"/>
                    <w:rFonts w:eastAsia="Segoe UI"/>
                    <w:noProof/>
                    <w:spacing w:val="-2"/>
                    <w:w w:val="102"/>
                  </w:rPr>
                </w:rPrChange>
              </w:rPr>
              <w:delText>d</w:delText>
            </w:r>
            <w:r w:rsidRPr="004C5843" w:rsidDel="004C5843">
              <w:rPr>
                <w:rFonts w:eastAsia="Segoe UI"/>
                <w:noProof/>
                <w:rPrChange w:id="504" w:author="Zhang, James" w:date="2016-02-04T09:57:00Z">
                  <w:rPr>
                    <w:rStyle w:val="Hyperlink"/>
                    <w:rFonts w:eastAsia="Segoe UI"/>
                    <w:noProof/>
                  </w:rPr>
                </w:rPrChange>
              </w:rPr>
              <w:delText>e</w:delText>
            </w:r>
            <w:r w:rsidDel="004C5843">
              <w:rPr>
                <w:noProof/>
                <w:webHidden/>
              </w:rPr>
              <w:tab/>
              <w:delText>14</w:delText>
            </w:r>
          </w:del>
        </w:p>
        <w:p w14:paraId="5B2AE135" w14:textId="77777777" w:rsidR="0084727D" w:rsidDel="004C5843" w:rsidRDefault="0084727D">
          <w:pPr>
            <w:pStyle w:val="TOC3"/>
            <w:tabs>
              <w:tab w:val="left" w:pos="1320"/>
              <w:tab w:val="right" w:leader="dot" w:pos="7730"/>
            </w:tabs>
            <w:rPr>
              <w:del w:id="505" w:author="Zhang, James" w:date="2016-02-04T09:57:00Z"/>
              <w:rFonts w:eastAsiaTheme="minorEastAsia"/>
              <w:noProof/>
            </w:rPr>
          </w:pPr>
          <w:del w:id="506" w:author="Zhang, James" w:date="2016-02-04T09:57:00Z">
            <w:r w:rsidRPr="004C5843" w:rsidDel="004C5843">
              <w:rPr>
                <w:rFonts w:eastAsia="Segoe UI"/>
                <w:noProof/>
                <w:rPrChange w:id="507" w:author="Zhang, James" w:date="2016-02-04T09:57:00Z">
                  <w:rPr>
                    <w:rStyle w:val="Hyperlink"/>
                    <w:rFonts w:eastAsia="Segoe UI"/>
                    <w:noProof/>
                  </w:rPr>
                </w:rPrChange>
              </w:rPr>
              <w:delText>6.2.1</w:delText>
            </w:r>
            <w:r w:rsidDel="004C5843">
              <w:rPr>
                <w:rFonts w:eastAsiaTheme="minorEastAsia"/>
                <w:noProof/>
              </w:rPr>
              <w:tab/>
            </w:r>
            <w:r w:rsidRPr="004C5843" w:rsidDel="004C5843">
              <w:rPr>
                <w:rFonts w:eastAsia="Segoe UI"/>
                <w:noProof/>
                <w:spacing w:val="-3"/>
                <w:rPrChange w:id="508" w:author="Zhang, James" w:date="2016-02-04T09:57:00Z">
                  <w:rPr>
                    <w:rStyle w:val="Hyperlink"/>
                    <w:rFonts w:eastAsia="Segoe UI"/>
                    <w:noProof/>
                    <w:spacing w:val="-3"/>
                  </w:rPr>
                </w:rPrChange>
              </w:rPr>
              <w:delText>I</w:delText>
            </w:r>
            <w:r w:rsidRPr="004C5843" w:rsidDel="004C5843">
              <w:rPr>
                <w:rFonts w:eastAsia="Segoe UI"/>
                <w:noProof/>
                <w:spacing w:val="-1"/>
                <w:rPrChange w:id="509" w:author="Zhang, James" w:date="2016-02-04T09:57:00Z">
                  <w:rPr>
                    <w:rStyle w:val="Hyperlink"/>
                    <w:rFonts w:eastAsia="Segoe UI"/>
                    <w:noProof/>
                    <w:spacing w:val="-1"/>
                  </w:rPr>
                </w:rPrChange>
              </w:rPr>
              <w:delText>n</w:delText>
            </w:r>
            <w:r w:rsidRPr="004C5843" w:rsidDel="004C5843">
              <w:rPr>
                <w:rFonts w:eastAsia="Segoe UI"/>
                <w:noProof/>
                <w:spacing w:val="-2"/>
                <w:rPrChange w:id="510" w:author="Zhang, James" w:date="2016-02-04T09:57:00Z">
                  <w:rPr>
                    <w:rStyle w:val="Hyperlink"/>
                    <w:rFonts w:eastAsia="Segoe UI"/>
                    <w:noProof/>
                    <w:spacing w:val="-2"/>
                  </w:rPr>
                </w:rPrChange>
              </w:rPr>
              <w:delText>-</w:delText>
            </w:r>
            <w:r w:rsidRPr="004C5843" w:rsidDel="004C5843">
              <w:rPr>
                <w:rFonts w:eastAsia="Segoe UI"/>
                <w:noProof/>
                <w:rPrChange w:id="511" w:author="Zhang, James" w:date="2016-02-04T09:57:00Z">
                  <w:rPr>
                    <w:rStyle w:val="Hyperlink"/>
                    <w:rFonts w:eastAsia="Segoe UI"/>
                    <w:noProof/>
                  </w:rPr>
                </w:rPrChange>
              </w:rPr>
              <w:delText>pl</w:delText>
            </w:r>
            <w:r w:rsidRPr="004C5843" w:rsidDel="004C5843">
              <w:rPr>
                <w:rFonts w:eastAsia="Segoe UI"/>
                <w:noProof/>
                <w:spacing w:val="1"/>
                <w:rPrChange w:id="512" w:author="Zhang, James" w:date="2016-02-04T09:57:00Z">
                  <w:rPr>
                    <w:rStyle w:val="Hyperlink"/>
                    <w:rFonts w:eastAsia="Segoe UI"/>
                    <w:noProof/>
                    <w:spacing w:val="1"/>
                  </w:rPr>
                </w:rPrChange>
              </w:rPr>
              <w:delText>a</w:delText>
            </w:r>
            <w:r w:rsidRPr="004C5843" w:rsidDel="004C5843">
              <w:rPr>
                <w:rFonts w:eastAsia="Segoe UI"/>
                <w:noProof/>
                <w:spacing w:val="-1"/>
                <w:rPrChange w:id="513" w:author="Zhang, James" w:date="2016-02-04T09:57:00Z">
                  <w:rPr>
                    <w:rStyle w:val="Hyperlink"/>
                    <w:rFonts w:eastAsia="Segoe UI"/>
                    <w:noProof/>
                    <w:spacing w:val="-1"/>
                  </w:rPr>
                </w:rPrChange>
              </w:rPr>
              <w:delText>c</w:delText>
            </w:r>
            <w:r w:rsidRPr="004C5843" w:rsidDel="004C5843">
              <w:rPr>
                <w:rFonts w:eastAsia="Segoe UI"/>
                <w:noProof/>
                <w:rPrChange w:id="514" w:author="Zhang, James" w:date="2016-02-04T09:57:00Z">
                  <w:rPr>
                    <w:rStyle w:val="Hyperlink"/>
                    <w:rFonts w:eastAsia="Segoe UI"/>
                    <w:noProof/>
                  </w:rPr>
                </w:rPrChange>
              </w:rPr>
              <w:delText>e</w:delText>
            </w:r>
            <w:r w:rsidRPr="004C5843" w:rsidDel="004C5843">
              <w:rPr>
                <w:rFonts w:eastAsia="Segoe UI"/>
                <w:noProof/>
                <w:spacing w:val="18"/>
                <w:rPrChange w:id="515" w:author="Zhang, James" w:date="2016-02-04T09:57:00Z">
                  <w:rPr>
                    <w:rStyle w:val="Hyperlink"/>
                    <w:rFonts w:eastAsia="Segoe UI"/>
                    <w:noProof/>
                    <w:spacing w:val="18"/>
                  </w:rPr>
                </w:rPrChange>
              </w:rPr>
              <w:delText xml:space="preserve"> </w:delText>
            </w:r>
            <w:r w:rsidRPr="004C5843" w:rsidDel="004C5843">
              <w:rPr>
                <w:rFonts w:eastAsia="Segoe UI"/>
                <w:noProof/>
                <w:spacing w:val="-2"/>
                <w:rPrChange w:id="516" w:author="Zhang, James" w:date="2016-02-04T09:57:00Z">
                  <w:rPr>
                    <w:rStyle w:val="Hyperlink"/>
                    <w:rFonts w:eastAsia="Segoe UI"/>
                    <w:noProof/>
                    <w:spacing w:val="-2"/>
                  </w:rPr>
                </w:rPrChange>
              </w:rPr>
              <w:delText>u</w:delText>
            </w:r>
            <w:r w:rsidRPr="004C5843" w:rsidDel="004C5843">
              <w:rPr>
                <w:rFonts w:eastAsia="Segoe UI"/>
                <w:noProof/>
                <w:spacing w:val="1"/>
                <w:rPrChange w:id="517" w:author="Zhang, James" w:date="2016-02-04T09:57:00Z">
                  <w:rPr>
                    <w:rStyle w:val="Hyperlink"/>
                    <w:rFonts w:eastAsia="Segoe UI"/>
                    <w:noProof/>
                    <w:spacing w:val="1"/>
                  </w:rPr>
                </w:rPrChange>
              </w:rPr>
              <w:delText>p</w:delText>
            </w:r>
            <w:r w:rsidRPr="004C5843" w:rsidDel="004C5843">
              <w:rPr>
                <w:rFonts w:eastAsia="Segoe UI"/>
                <w:noProof/>
                <w:spacing w:val="-3"/>
                <w:rPrChange w:id="518" w:author="Zhang, James" w:date="2016-02-04T09:57:00Z">
                  <w:rPr>
                    <w:rStyle w:val="Hyperlink"/>
                    <w:rFonts w:eastAsia="Segoe UI"/>
                    <w:noProof/>
                    <w:spacing w:val="-3"/>
                  </w:rPr>
                </w:rPrChange>
              </w:rPr>
              <w:delText>g</w:delText>
            </w:r>
            <w:r w:rsidRPr="004C5843" w:rsidDel="004C5843">
              <w:rPr>
                <w:rFonts w:eastAsia="Segoe UI"/>
                <w:noProof/>
                <w:rPrChange w:id="519" w:author="Zhang, James" w:date="2016-02-04T09:57:00Z">
                  <w:rPr>
                    <w:rStyle w:val="Hyperlink"/>
                    <w:rFonts w:eastAsia="Segoe UI"/>
                    <w:noProof/>
                  </w:rPr>
                </w:rPrChange>
              </w:rPr>
              <w:delText>r</w:delText>
            </w:r>
            <w:r w:rsidRPr="004C5843" w:rsidDel="004C5843">
              <w:rPr>
                <w:rFonts w:eastAsia="Segoe UI"/>
                <w:noProof/>
                <w:spacing w:val="2"/>
                <w:rPrChange w:id="520" w:author="Zhang, James" w:date="2016-02-04T09:57:00Z">
                  <w:rPr>
                    <w:rStyle w:val="Hyperlink"/>
                    <w:rFonts w:eastAsia="Segoe UI"/>
                    <w:noProof/>
                    <w:spacing w:val="2"/>
                  </w:rPr>
                </w:rPrChange>
              </w:rPr>
              <w:delText>a</w:delText>
            </w:r>
            <w:r w:rsidRPr="004C5843" w:rsidDel="004C5843">
              <w:rPr>
                <w:rFonts w:eastAsia="Segoe UI"/>
                <w:noProof/>
                <w:spacing w:val="-1"/>
                <w:rPrChange w:id="521" w:author="Zhang, James" w:date="2016-02-04T09:57:00Z">
                  <w:rPr>
                    <w:rStyle w:val="Hyperlink"/>
                    <w:rFonts w:eastAsia="Segoe UI"/>
                    <w:noProof/>
                    <w:spacing w:val="-1"/>
                  </w:rPr>
                </w:rPrChange>
              </w:rPr>
              <w:delText>d</w:delText>
            </w:r>
            <w:r w:rsidRPr="004C5843" w:rsidDel="004C5843">
              <w:rPr>
                <w:rFonts w:eastAsia="Segoe UI"/>
                <w:noProof/>
                <w:rPrChange w:id="522" w:author="Zhang, James" w:date="2016-02-04T09:57:00Z">
                  <w:rPr>
                    <w:rStyle w:val="Hyperlink"/>
                    <w:rFonts w:eastAsia="Segoe UI"/>
                    <w:noProof/>
                  </w:rPr>
                </w:rPrChange>
              </w:rPr>
              <w:delText>e</w:delText>
            </w:r>
            <w:r w:rsidRPr="004C5843" w:rsidDel="004C5843">
              <w:rPr>
                <w:rFonts w:eastAsia="Segoe UI"/>
                <w:noProof/>
                <w:spacing w:val="16"/>
                <w:rPrChange w:id="523" w:author="Zhang, James" w:date="2016-02-04T09:57:00Z">
                  <w:rPr>
                    <w:rStyle w:val="Hyperlink"/>
                    <w:rFonts w:eastAsia="Segoe UI"/>
                    <w:noProof/>
                    <w:spacing w:val="16"/>
                  </w:rPr>
                </w:rPrChange>
              </w:rPr>
              <w:delText xml:space="preserve"> </w:delText>
            </w:r>
            <w:r w:rsidRPr="004C5843" w:rsidDel="004C5843">
              <w:rPr>
                <w:rFonts w:eastAsia="Segoe UI"/>
                <w:noProof/>
                <w:spacing w:val="-1"/>
                <w:rPrChange w:id="524" w:author="Zhang, James" w:date="2016-02-04T09:57:00Z">
                  <w:rPr>
                    <w:rStyle w:val="Hyperlink"/>
                    <w:rFonts w:eastAsia="Segoe UI"/>
                    <w:noProof/>
                    <w:spacing w:val="-1"/>
                  </w:rPr>
                </w:rPrChange>
              </w:rPr>
              <w:delText>p</w:delText>
            </w:r>
            <w:r w:rsidRPr="004C5843" w:rsidDel="004C5843">
              <w:rPr>
                <w:rFonts w:eastAsia="Segoe UI"/>
                <w:noProof/>
                <w:spacing w:val="1"/>
                <w:rPrChange w:id="525" w:author="Zhang, James" w:date="2016-02-04T09:57:00Z">
                  <w:rPr>
                    <w:rStyle w:val="Hyperlink"/>
                    <w:rFonts w:eastAsia="Segoe UI"/>
                    <w:noProof/>
                    <w:spacing w:val="1"/>
                  </w:rPr>
                </w:rPrChange>
              </w:rPr>
              <w:delText>r</w:delText>
            </w:r>
            <w:r w:rsidRPr="004C5843" w:rsidDel="004C5843">
              <w:rPr>
                <w:rFonts w:eastAsia="Segoe UI"/>
                <w:noProof/>
                <w:rPrChange w:id="526" w:author="Zhang, James" w:date="2016-02-04T09:57:00Z">
                  <w:rPr>
                    <w:rStyle w:val="Hyperlink"/>
                    <w:rFonts w:eastAsia="Segoe UI"/>
                    <w:noProof/>
                  </w:rPr>
                </w:rPrChange>
              </w:rPr>
              <w:delText>os</w:delText>
            </w:r>
            <w:r w:rsidRPr="004C5843" w:rsidDel="004C5843">
              <w:rPr>
                <w:rFonts w:eastAsia="Segoe UI"/>
                <w:noProof/>
                <w:spacing w:val="5"/>
                <w:rPrChange w:id="527" w:author="Zhang, James" w:date="2016-02-04T09:57:00Z">
                  <w:rPr>
                    <w:rStyle w:val="Hyperlink"/>
                    <w:rFonts w:eastAsia="Segoe UI"/>
                    <w:noProof/>
                    <w:spacing w:val="5"/>
                  </w:rPr>
                </w:rPrChange>
              </w:rPr>
              <w:delText xml:space="preserve"> </w:delText>
            </w:r>
            <w:r w:rsidRPr="004C5843" w:rsidDel="004C5843">
              <w:rPr>
                <w:rFonts w:eastAsia="Segoe UI"/>
                <w:noProof/>
                <w:rPrChange w:id="528" w:author="Zhang, James" w:date="2016-02-04T09:57:00Z">
                  <w:rPr>
                    <w:rStyle w:val="Hyperlink"/>
                    <w:rFonts w:eastAsia="Segoe UI"/>
                    <w:noProof/>
                  </w:rPr>
                </w:rPrChange>
              </w:rPr>
              <w:delText>and</w:delText>
            </w:r>
            <w:r w:rsidRPr="004C5843" w:rsidDel="004C5843">
              <w:rPr>
                <w:rFonts w:eastAsia="Segoe UI"/>
                <w:noProof/>
                <w:spacing w:val="5"/>
                <w:rPrChange w:id="529" w:author="Zhang, James" w:date="2016-02-04T09:57:00Z">
                  <w:rPr>
                    <w:rStyle w:val="Hyperlink"/>
                    <w:rFonts w:eastAsia="Segoe UI"/>
                    <w:noProof/>
                    <w:spacing w:val="5"/>
                  </w:rPr>
                </w:rPrChange>
              </w:rPr>
              <w:delText xml:space="preserve"> </w:delText>
            </w:r>
            <w:r w:rsidRPr="004C5843" w:rsidDel="004C5843">
              <w:rPr>
                <w:rFonts w:eastAsia="Segoe UI"/>
                <w:noProof/>
                <w:spacing w:val="-1"/>
                <w:w w:val="101"/>
                <w:rPrChange w:id="530" w:author="Zhang, James" w:date="2016-02-04T09:57:00Z">
                  <w:rPr>
                    <w:rStyle w:val="Hyperlink"/>
                    <w:rFonts w:eastAsia="Segoe UI"/>
                    <w:noProof/>
                    <w:spacing w:val="-1"/>
                    <w:w w:val="101"/>
                  </w:rPr>
                </w:rPrChange>
              </w:rPr>
              <w:delText>co</w:delText>
            </w:r>
            <w:r w:rsidRPr="004C5843" w:rsidDel="004C5843">
              <w:rPr>
                <w:rFonts w:eastAsia="Segoe UI"/>
                <w:noProof/>
                <w:spacing w:val="1"/>
                <w:w w:val="103"/>
                <w:rPrChange w:id="531" w:author="Zhang, James" w:date="2016-02-04T09:57:00Z">
                  <w:rPr>
                    <w:rStyle w:val="Hyperlink"/>
                    <w:rFonts w:eastAsia="Segoe UI"/>
                    <w:noProof/>
                    <w:spacing w:val="1"/>
                    <w:w w:val="103"/>
                  </w:rPr>
                </w:rPrChange>
              </w:rPr>
              <w:delText>n</w:delText>
            </w:r>
            <w:r w:rsidRPr="004C5843" w:rsidDel="004C5843">
              <w:rPr>
                <w:rFonts w:eastAsia="Segoe UI"/>
                <w:noProof/>
                <w:w w:val="96"/>
                <w:rPrChange w:id="532" w:author="Zhang, James" w:date="2016-02-04T09:57:00Z">
                  <w:rPr>
                    <w:rStyle w:val="Hyperlink"/>
                    <w:rFonts w:eastAsia="Segoe UI"/>
                    <w:noProof/>
                    <w:w w:val="96"/>
                  </w:rPr>
                </w:rPrChange>
              </w:rPr>
              <w:delText>s</w:delText>
            </w:r>
            <w:r w:rsidDel="004C5843">
              <w:rPr>
                <w:noProof/>
                <w:webHidden/>
              </w:rPr>
              <w:tab/>
              <w:delText>15</w:delText>
            </w:r>
          </w:del>
        </w:p>
        <w:p w14:paraId="170EA16C" w14:textId="77777777" w:rsidR="0084727D" w:rsidDel="004C5843" w:rsidRDefault="0084727D">
          <w:pPr>
            <w:pStyle w:val="TOC3"/>
            <w:tabs>
              <w:tab w:val="left" w:pos="1320"/>
              <w:tab w:val="right" w:leader="dot" w:pos="7730"/>
            </w:tabs>
            <w:rPr>
              <w:del w:id="533" w:author="Zhang, James" w:date="2016-02-04T09:57:00Z"/>
              <w:rFonts w:eastAsiaTheme="minorEastAsia"/>
              <w:noProof/>
            </w:rPr>
          </w:pPr>
          <w:del w:id="534" w:author="Zhang, James" w:date="2016-02-04T09:57:00Z">
            <w:r w:rsidRPr="004C5843" w:rsidDel="004C5843">
              <w:rPr>
                <w:rFonts w:eastAsia="Segoe UI"/>
                <w:noProof/>
                <w:rPrChange w:id="535" w:author="Zhang, James" w:date="2016-02-04T09:57:00Z">
                  <w:rPr>
                    <w:rStyle w:val="Hyperlink"/>
                    <w:rFonts w:eastAsia="Segoe UI"/>
                    <w:noProof/>
                  </w:rPr>
                </w:rPrChange>
              </w:rPr>
              <w:delText>6.2.2</w:delText>
            </w:r>
            <w:r w:rsidDel="004C5843">
              <w:rPr>
                <w:rFonts w:eastAsiaTheme="minorEastAsia"/>
                <w:noProof/>
              </w:rPr>
              <w:tab/>
            </w:r>
            <w:r w:rsidRPr="004C5843" w:rsidDel="004C5843">
              <w:rPr>
                <w:rFonts w:eastAsia="Segoe UI"/>
                <w:noProof/>
                <w:spacing w:val="-1"/>
                <w:rPrChange w:id="536" w:author="Zhang, James" w:date="2016-02-04T09:57:00Z">
                  <w:rPr>
                    <w:rStyle w:val="Hyperlink"/>
                    <w:rFonts w:eastAsia="Segoe UI"/>
                    <w:noProof/>
                    <w:spacing w:val="-1"/>
                  </w:rPr>
                </w:rPrChange>
              </w:rPr>
              <w:delText>SQ</w:delText>
            </w:r>
            <w:r w:rsidRPr="004C5843" w:rsidDel="004C5843">
              <w:rPr>
                <w:rFonts w:eastAsia="Segoe UI"/>
                <w:noProof/>
                <w:rPrChange w:id="537" w:author="Zhang, James" w:date="2016-02-04T09:57:00Z">
                  <w:rPr>
                    <w:rStyle w:val="Hyperlink"/>
                    <w:rFonts w:eastAsia="Segoe UI"/>
                    <w:noProof/>
                  </w:rPr>
                </w:rPrChange>
              </w:rPr>
              <w:delText>L</w:delText>
            </w:r>
            <w:r w:rsidRPr="004C5843" w:rsidDel="004C5843">
              <w:rPr>
                <w:rFonts w:eastAsia="Segoe UI"/>
                <w:noProof/>
                <w:spacing w:val="-3"/>
                <w:rPrChange w:id="538" w:author="Zhang, James" w:date="2016-02-04T09:57:00Z">
                  <w:rPr>
                    <w:rStyle w:val="Hyperlink"/>
                    <w:rFonts w:eastAsia="Segoe UI"/>
                    <w:noProof/>
                    <w:spacing w:val="-3"/>
                  </w:rPr>
                </w:rPrChange>
              </w:rPr>
              <w:delText xml:space="preserve"> </w:delText>
            </w:r>
            <w:r w:rsidRPr="004C5843" w:rsidDel="004C5843">
              <w:rPr>
                <w:rFonts w:eastAsia="Segoe UI"/>
                <w:noProof/>
                <w:spacing w:val="1"/>
                <w:rPrChange w:id="539" w:author="Zhang, James" w:date="2016-02-04T09:57:00Z">
                  <w:rPr>
                    <w:rStyle w:val="Hyperlink"/>
                    <w:rFonts w:eastAsia="Segoe UI"/>
                    <w:noProof/>
                    <w:spacing w:val="1"/>
                  </w:rPr>
                </w:rPrChange>
              </w:rPr>
              <w:delText>S</w:delText>
            </w:r>
            <w:r w:rsidRPr="004C5843" w:rsidDel="004C5843">
              <w:rPr>
                <w:rFonts w:eastAsia="Segoe UI"/>
                <w:noProof/>
                <w:rPrChange w:id="540" w:author="Zhang, James" w:date="2016-02-04T09:57:00Z">
                  <w:rPr>
                    <w:rStyle w:val="Hyperlink"/>
                    <w:rFonts w:eastAsia="Segoe UI"/>
                    <w:noProof/>
                  </w:rPr>
                </w:rPrChange>
              </w:rPr>
              <w:delText>e</w:delText>
            </w:r>
            <w:r w:rsidRPr="004C5843" w:rsidDel="004C5843">
              <w:rPr>
                <w:rFonts w:eastAsia="Segoe UI"/>
                <w:noProof/>
                <w:spacing w:val="9"/>
                <w:rPrChange w:id="541" w:author="Zhang, James" w:date="2016-02-04T09:57:00Z">
                  <w:rPr>
                    <w:rStyle w:val="Hyperlink"/>
                    <w:rFonts w:eastAsia="Segoe UI"/>
                    <w:noProof/>
                    <w:spacing w:val="9"/>
                  </w:rPr>
                </w:rPrChange>
              </w:rPr>
              <w:delText>r</w:delText>
            </w:r>
            <w:r w:rsidRPr="004C5843" w:rsidDel="004C5843">
              <w:rPr>
                <w:rFonts w:eastAsia="Segoe UI"/>
                <w:noProof/>
                <w:spacing w:val="-3"/>
                <w:rPrChange w:id="542" w:author="Zhang, James" w:date="2016-02-04T09:57:00Z">
                  <w:rPr>
                    <w:rStyle w:val="Hyperlink"/>
                    <w:rFonts w:eastAsia="Segoe UI"/>
                    <w:noProof/>
                    <w:spacing w:val="-3"/>
                  </w:rPr>
                </w:rPrChange>
              </w:rPr>
              <w:delText>v</w:delText>
            </w:r>
            <w:r w:rsidRPr="004C5843" w:rsidDel="004C5843">
              <w:rPr>
                <w:rFonts w:eastAsia="Segoe UI"/>
                <w:noProof/>
                <w:rPrChange w:id="543" w:author="Zhang, James" w:date="2016-02-04T09:57:00Z">
                  <w:rPr>
                    <w:rStyle w:val="Hyperlink"/>
                    <w:rFonts w:eastAsia="Segoe UI"/>
                    <w:noProof/>
                  </w:rPr>
                </w:rPrChange>
              </w:rPr>
              <w:delText>er</w:delText>
            </w:r>
            <w:r w:rsidRPr="004C5843" w:rsidDel="004C5843">
              <w:rPr>
                <w:rFonts w:eastAsia="Segoe UI"/>
                <w:noProof/>
                <w:spacing w:val="10"/>
                <w:rPrChange w:id="544" w:author="Zhang, James" w:date="2016-02-04T09:57:00Z">
                  <w:rPr>
                    <w:rStyle w:val="Hyperlink"/>
                    <w:rFonts w:eastAsia="Segoe UI"/>
                    <w:noProof/>
                    <w:spacing w:val="10"/>
                  </w:rPr>
                </w:rPrChange>
              </w:rPr>
              <w:delText xml:space="preserve"> </w:delText>
            </w:r>
            <w:r w:rsidRPr="004C5843" w:rsidDel="004C5843">
              <w:rPr>
                <w:rFonts w:eastAsia="Segoe UI"/>
                <w:noProof/>
                <w:spacing w:val="-3"/>
                <w:rPrChange w:id="545" w:author="Zhang, James" w:date="2016-02-04T09:57:00Z">
                  <w:rPr>
                    <w:rStyle w:val="Hyperlink"/>
                    <w:rFonts w:eastAsia="Segoe UI"/>
                    <w:noProof/>
                    <w:spacing w:val="-3"/>
                  </w:rPr>
                </w:rPrChange>
              </w:rPr>
              <w:delText>2</w:delText>
            </w:r>
            <w:r w:rsidRPr="004C5843" w:rsidDel="004C5843">
              <w:rPr>
                <w:rFonts w:eastAsia="Segoe UI"/>
                <w:noProof/>
                <w:spacing w:val="-6"/>
                <w:rPrChange w:id="546" w:author="Zhang, James" w:date="2016-02-04T09:57:00Z">
                  <w:rPr>
                    <w:rStyle w:val="Hyperlink"/>
                    <w:rFonts w:eastAsia="Segoe UI"/>
                    <w:noProof/>
                    <w:spacing w:val="-6"/>
                  </w:rPr>
                </w:rPrChange>
              </w:rPr>
              <w:delText>0</w:delText>
            </w:r>
            <w:r w:rsidRPr="004C5843" w:rsidDel="004C5843">
              <w:rPr>
                <w:rFonts w:eastAsia="Segoe UI"/>
                <w:noProof/>
                <w:spacing w:val="-4"/>
                <w:rPrChange w:id="547" w:author="Zhang, James" w:date="2016-02-04T09:57:00Z">
                  <w:rPr>
                    <w:rStyle w:val="Hyperlink"/>
                    <w:rFonts w:eastAsia="Segoe UI"/>
                    <w:noProof/>
                    <w:spacing w:val="-4"/>
                  </w:rPr>
                </w:rPrChange>
              </w:rPr>
              <w:delText>1</w:delText>
            </w:r>
            <w:r w:rsidRPr="004C5843" w:rsidDel="004C5843">
              <w:rPr>
                <w:rFonts w:eastAsia="Segoe UI"/>
                <w:noProof/>
                <w:rPrChange w:id="548" w:author="Zhang, James" w:date="2016-02-04T09:57:00Z">
                  <w:rPr>
                    <w:rStyle w:val="Hyperlink"/>
                    <w:rFonts w:eastAsia="Segoe UI"/>
                    <w:noProof/>
                  </w:rPr>
                </w:rPrChange>
              </w:rPr>
              <w:delText>4</w:delText>
            </w:r>
            <w:r w:rsidRPr="004C5843" w:rsidDel="004C5843">
              <w:rPr>
                <w:rFonts w:eastAsia="Segoe UI"/>
                <w:noProof/>
                <w:spacing w:val="15"/>
                <w:rPrChange w:id="549" w:author="Zhang, James" w:date="2016-02-04T09:57:00Z">
                  <w:rPr>
                    <w:rStyle w:val="Hyperlink"/>
                    <w:rFonts w:eastAsia="Segoe UI"/>
                    <w:noProof/>
                    <w:spacing w:val="15"/>
                  </w:rPr>
                </w:rPrChange>
              </w:rPr>
              <w:delText xml:space="preserve"> </w:delText>
            </w:r>
            <w:r w:rsidRPr="004C5843" w:rsidDel="004C5843">
              <w:rPr>
                <w:rFonts w:eastAsia="Segoe UI"/>
                <w:noProof/>
                <w:spacing w:val="-2"/>
                <w:rPrChange w:id="550" w:author="Zhang, James" w:date="2016-02-04T09:57:00Z">
                  <w:rPr>
                    <w:rStyle w:val="Hyperlink"/>
                    <w:rFonts w:eastAsia="Segoe UI"/>
                    <w:noProof/>
                    <w:spacing w:val="-2"/>
                  </w:rPr>
                </w:rPrChange>
              </w:rPr>
              <w:delText>h</w:delText>
            </w:r>
            <w:r w:rsidRPr="004C5843" w:rsidDel="004C5843">
              <w:rPr>
                <w:rFonts w:eastAsia="Segoe UI"/>
                <w:noProof/>
                <w:spacing w:val="-1"/>
                <w:rPrChange w:id="551" w:author="Zhang, James" w:date="2016-02-04T09:57:00Z">
                  <w:rPr>
                    <w:rStyle w:val="Hyperlink"/>
                    <w:rFonts w:eastAsia="Segoe UI"/>
                    <w:noProof/>
                    <w:spacing w:val="-1"/>
                  </w:rPr>
                </w:rPrChange>
              </w:rPr>
              <w:delText>i</w:delText>
            </w:r>
            <w:r w:rsidRPr="004C5843" w:rsidDel="004C5843">
              <w:rPr>
                <w:rFonts w:eastAsia="Segoe UI"/>
                <w:noProof/>
                <w:spacing w:val="-3"/>
                <w:rPrChange w:id="552" w:author="Zhang, James" w:date="2016-02-04T09:57:00Z">
                  <w:rPr>
                    <w:rStyle w:val="Hyperlink"/>
                    <w:rFonts w:eastAsia="Segoe UI"/>
                    <w:noProof/>
                    <w:spacing w:val="-3"/>
                  </w:rPr>
                </w:rPrChange>
              </w:rPr>
              <w:delText>g</w:delText>
            </w:r>
            <w:r w:rsidRPr="004C5843" w:rsidDel="004C5843">
              <w:rPr>
                <w:rFonts w:eastAsia="Segoe UI"/>
                <w:noProof/>
                <w:spacing w:val="-1"/>
                <w:rPrChange w:id="553" w:author="Zhang, James" w:date="2016-02-04T09:57:00Z">
                  <w:rPr>
                    <w:rStyle w:val="Hyperlink"/>
                    <w:rFonts w:eastAsia="Segoe UI"/>
                    <w:noProof/>
                    <w:spacing w:val="-1"/>
                  </w:rPr>
                </w:rPrChange>
              </w:rPr>
              <w:delText>h</w:delText>
            </w:r>
            <w:r w:rsidRPr="004C5843" w:rsidDel="004C5843">
              <w:rPr>
                <w:rFonts w:eastAsia="Segoe UI"/>
                <w:noProof/>
                <w:spacing w:val="-2"/>
                <w:rPrChange w:id="554" w:author="Zhang, James" w:date="2016-02-04T09:57:00Z">
                  <w:rPr>
                    <w:rStyle w:val="Hyperlink"/>
                    <w:rFonts w:eastAsia="Segoe UI"/>
                    <w:noProof/>
                    <w:spacing w:val="-2"/>
                  </w:rPr>
                </w:rPrChange>
              </w:rPr>
              <w:delText>-</w:delText>
            </w:r>
            <w:r w:rsidRPr="004C5843" w:rsidDel="004C5843">
              <w:rPr>
                <w:rFonts w:eastAsia="Segoe UI"/>
                <w:noProof/>
                <w:spacing w:val="-1"/>
                <w:rPrChange w:id="555" w:author="Zhang, James" w:date="2016-02-04T09:57:00Z">
                  <w:rPr>
                    <w:rStyle w:val="Hyperlink"/>
                    <w:rFonts w:eastAsia="Segoe UI"/>
                    <w:noProof/>
                    <w:spacing w:val="-1"/>
                  </w:rPr>
                </w:rPrChange>
              </w:rPr>
              <w:delText>l</w:delText>
            </w:r>
            <w:r w:rsidRPr="004C5843" w:rsidDel="004C5843">
              <w:rPr>
                <w:rFonts w:eastAsia="Segoe UI"/>
                <w:noProof/>
                <w:rPrChange w:id="556" w:author="Zhang, James" w:date="2016-02-04T09:57:00Z">
                  <w:rPr>
                    <w:rStyle w:val="Hyperlink"/>
                    <w:rFonts w:eastAsia="Segoe UI"/>
                    <w:noProof/>
                  </w:rPr>
                </w:rPrChange>
              </w:rPr>
              <w:delText>e</w:delText>
            </w:r>
            <w:r w:rsidRPr="004C5843" w:rsidDel="004C5843">
              <w:rPr>
                <w:rFonts w:eastAsia="Segoe UI"/>
                <w:noProof/>
                <w:spacing w:val="-3"/>
                <w:rPrChange w:id="557" w:author="Zhang, James" w:date="2016-02-04T09:57:00Z">
                  <w:rPr>
                    <w:rStyle w:val="Hyperlink"/>
                    <w:rFonts w:eastAsia="Segoe UI"/>
                    <w:noProof/>
                    <w:spacing w:val="-3"/>
                  </w:rPr>
                </w:rPrChange>
              </w:rPr>
              <w:delText>v</w:delText>
            </w:r>
            <w:r w:rsidRPr="004C5843" w:rsidDel="004C5843">
              <w:rPr>
                <w:rFonts w:eastAsia="Segoe UI"/>
                <w:noProof/>
                <w:rPrChange w:id="558" w:author="Zhang, James" w:date="2016-02-04T09:57:00Z">
                  <w:rPr>
                    <w:rStyle w:val="Hyperlink"/>
                    <w:rFonts w:eastAsia="Segoe UI"/>
                    <w:noProof/>
                  </w:rPr>
                </w:rPrChange>
              </w:rPr>
              <w:delText>el</w:delText>
            </w:r>
            <w:r w:rsidRPr="004C5843" w:rsidDel="004C5843">
              <w:rPr>
                <w:rFonts w:eastAsia="Segoe UI"/>
                <w:noProof/>
                <w:spacing w:val="31"/>
                <w:rPrChange w:id="559" w:author="Zhang, James" w:date="2016-02-04T09:57:00Z">
                  <w:rPr>
                    <w:rStyle w:val="Hyperlink"/>
                    <w:rFonts w:eastAsia="Segoe UI"/>
                    <w:noProof/>
                    <w:spacing w:val="31"/>
                  </w:rPr>
                </w:rPrChange>
              </w:rPr>
              <w:delText xml:space="preserve"> </w:delText>
            </w:r>
            <w:r w:rsidRPr="004C5843" w:rsidDel="004C5843">
              <w:rPr>
                <w:rFonts w:eastAsia="Segoe UI"/>
                <w:noProof/>
                <w:spacing w:val="-2"/>
                <w:rPrChange w:id="560" w:author="Zhang, James" w:date="2016-02-04T09:57:00Z">
                  <w:rPr>
                    <w:rStyle w:val="Hyperlink"/>
                    <w:rFonts w:eastAsia="Segoe UI"/>
                    <w:noProof/>
                    <w:spacing w:val="-2"/>
                  </w:rPr>
                </w:rPrChange>
              </w:rPr>
              <w:delText>i</w:delText>
            </w:r>
            <w:r w:rsidRPr="004C5843" w:rsidDel="004C5843">
              <w:rPr>
                <w:rFonts w:eastAsia="Segoe UI"/>
                <w:noProof/>
                <w:spacing w:val="-1"/>
                <w:rPrChange w:id="561" w:author="Zhang, James" w:date="2016-02-04T09:57:00Z">
                  <w:rPr>
                    <w:rStyle w:val="Hyperlink"/>
                    <w:rFonts w:eastAsia="Segoe UI"/>
                    <w:noProof/>
                    <w:spacing w:val="-1"/>
                  </w:rPr>
                </w:rPrChange>
              </w:rPr>
              <w:delText>n</w:delText>
            </w:r>
            <w:r w:rsidRPr="004C5843" w:rsidDel="004C5843">
              <w:rPr>
                <w:rFonts w:eastAsia="Segoe UI"/>
                <w:noProof/>
                <w:spacing w:val="-2"/>
                <w:rPrChange w:id="562" w:author="Zhang, James" w:date="2016-02-04T09:57:00Z">
                  <w:rPr>
                    <w:rStyle w:val="Hyperlink"/>
                    <w:rFonts w:eastAsia="Segoe UI"/>
                    <w:noProof/>
                    <w:spacing w:val="-2"/>
                  </w:rPr>
                </w:rPrChange>
              </w:rPr>
              <w:delText>-</w:delText>
            </w:r>
            <w:r w:rsidRPr="004C5843" w:rsidDel="004C5843">
              <w:rPr>
                <w:rFonts w:eastAsia="Segoe UI"/>
                <w:noProof/>
                <w:rPrChange w:id="563" w:author="Zhang, James" w:date="2016-02-04T09:57:00Z">
                  <w:rPr>
                    <w:rStyle w:val="Hyperlink"/>
                    <w:rFonts w:eastAsia="Segoe UI"/>
                    <w:noProof/>
                  </w:rPr>
                </w:rPrChange>
              </w:rPr>
              <w:delText>pl</w:delText>
            </w:r>
            <w:r w:rsidRPr="004C5843" w:rsidDel="004C5843">
              <w:rPr>
                <w:rFonts w:eastAsia="Segoe UI"/>
                <w:noProof/>
                <w:spacing w:val="1"/>
                <w:rPrChange w:id="564" w:author="Zhang, James" w:date="2016-02-04T09:57:00Z">
                  <w:rPr>
                    <w:rStyle w:val="Hyperlink"/>
                    <w:rFonts w:eastAsia="Segoe UI"/>
                    <w:noProof/>
                    <w:spacing w:val="1"/>
                  </w:rPr>
                </w:rPrChange>
              </w:rPr>
              <w:delText>a</w:delText>
            </w:r>
            <w:r w:rsidRPr="004C5843" w:rsidDel="004C5843">
              <w:rPr>
                <w:rFonts w:eastAsia="Segoe UI"/>
                <w:noProof/>
                <w:spacing w:val="-1"/>
                <w:rPrChange w:id="565" w:author="Zhang, James" w:date="2016-02-04T09:57:00Z">
                  <w:rPr>
                    <w:rStyle w:val="Hyperlink"/>
                    <w:rFonts w:eastAsia="Segoe UI"/>
                    <w:noProof/>
                    <w:spacing w:val="-1"/>
                  </w:rPr>
                </w:rPrChange>
              </w:rPr>
              <w:delText>c</w:delText>
            </w:r>
            <w:r w:rsidRPr="004C5843" w:rsidDel="004C5843">
              <w:rPr>
                <w:rFonts w:eastAsia="Segoe UI"/>
                <w:noProof/>
                <w:rPrChange w:id="566" w:author="Zhang, James" w:date="2016-02-04T09:57:00Z">
                  <w:rPr>
                    <w:rStyle w:val="Hyperlink"/>
                    <w:rFonts w:eastAsia="Segoe UI"/>
                    <w:noProof/>
                  </w:rPr>
                </w:rPrChange>
              </w:rPr>
              <w:delText>e</w:delText>
            </w:r>
            <w:r w:rsidRPr="004C5843" w:rsidDel="004C5843">
              <w:rPr>
                <w:rFonts w:eastAsia="Segoe UI"/>
                <w:noProof/>
                <w:spacing w:val="17"/>
                <w:rPrChange w:id="567" w:author="Zhang, James" w:date="2016-02-04T09:57:00Z">
                  <w:rPr>
                    <w:rStyle w:val="Hyperlink"/>
                    <w:rFonts w:eastAsia="Segoe UI"/>
                    <w:noProof/>
                    <w:spacing w:val="17"/>
                  </w:rPr>
                </w:rPrChange>
              </w:rPr>
              <w:delText xml:space="preserve"> </w:delText>
            </w:r>
            <w:r w:rsidRPr="004C5843" w:rsidDel="004C5843">
              <w:rPr>
                <w:rFonts w:eastAsia="Segoe UI"/>
                <w:noProof/>
                <w:w w:val="96"/>
                <w:rPrChange w:id="568" w:author="Zhang, James" w:date="2016-02-04T09:57:00Z">
                  <w:rPr>
                    <w:rStyle w:val="Hyperlink"/>
                    <w:rFonts w:eastAsia="Segoe UI"/>
                    <w:noProof/>
                    <w:w w:val="96"/>
                  </w:rPr>
                </w:rPrChange>
              </w:rPr>
              <w:delText>s</w:delText>
            </w:r>
            <w:r w:rsidRPr="004C5843" w:rsidDel="004C5843">
              <w:rPr>
                <w:rFonts w:eastAsia="Segoe UI"/>
                <w:noProof/>
                <w:spacing w:val="-1"/>
                <w:w w:val="108"/>
                <w:rPrChange w:id="569" w:author="Zhang, James" w:date="2016-02-04T09:57:00Z">
                  <w:rPr>
                    <w:rStyle w:val="Hyperlink"/>
                    <w:rFonts w:eastAsia="Segoe UI"/>
                    <w:noProof/>
                    <w:spacing w:val="-1"/>
                    <w:w w:val="108"/>
                  </w:rPr>
                </w:rPrChange>
              </w:rPr>
              <w:delText>t</w:delText>
            </w:r>
            <w:r w:rsidRPr="004C5843" w:rsidDel="004C5843">
              <w:rPr>
                <w:rFonts w:eastAsia="Segoe UI"/>
                <w:noProof/>
                <w:w w:val="106"/>
                <w:rPrChange w:id="570" w:author="Zhang, James" w:date="2016-02-04T09:57:00Z">
                  <w:rPr>
                    <w:rStyle w:val="Hyperlink"/>
                    <w:rFonts w:eastAsia="Segoe UI"/>
                    <w:noProof/>
                    <w:w w:val="106"/>
                  </w:rPr>
                </w:rPrChange>
              </w:rPr>
              <w:delText>r</w:delText>
            </w:r>
            <w:r w:rsidRPr="004C5843" w:rsidDel="004C5843">
              <w:rPr>
                <w:rFonts w:eastAsia="Segoe UI"/>
                <w:noProof/>
                <w:w w:val="102"/>
                <w:rPrChange w:id="571" w:author="Zhang, James" w:date="2016-02-04T09:57:00Z">
                  <w:rPr>
                    <w:rStyle w:val="Hyperlink"/>
                    <w:rFonts w:eastAsia="Segoe UI"/>
                    <w:noProof/>
                    <w:w w:val="102"/>
                  </w:rPr>
                </w:rPrChange>
              </w:rPr>
              <w:delText>a</w:delText>
            </w:r>
            <w:r w:rsidRPr="004C5843" w:rsidDel="004C5843">
              <w:rPr>
                <w:rFonts w:eastAsia="Segoe UI"/>
                <w:noProof/>
                <w:spacing w:val="-1"/>
                <w:w w:val="102"/>
                <w:rPrChange w:id="572" w:author="Zhang, James" w:date="2016-02-04T09:57:00Z">
                  <w:rPr>
                    <w:rStyle w:val="Hyperlink"/>
                    <w:rFonts w:eastAsia="Segoe UI"/>
                    <w:noProof/>
                    <w:spacing w:val="-1"/>
                    <w:w w:val="102"/>
                  </w:rPr>
                </w:rPrChange>
              </w:rPr>
              <w:delText>t</w:delText>
            </w:r>
            <w:r w:rsidRPr="004C5843" w:rsidDel="004C5843">
              <w:rPr>
                <w:rFonts w:eastAsia="Segoe UI"/>
                <w:noProof/>
                <w:spacing w:val="2"/>
                <w:rPrChange w:id="573" w:author="Zhang, James" w:date="2016-02-04T09:57:00Z">
                  <w:rPr>
                    <w:rStyle w:val="Hyperlink"/>
                    <w:rFonts w:eastAsia="Segoe UI"/>
                    <w:noProof/>
                    <w:spacing w:val="2"/>
                  </w:rPr>
                </w:rPrChange>
              </w:rPr>
              <w:delText>e</w:delText>
            </w:r>
            <w:r w:rsidRPr="004C5843" w:rsidDel="004C5843">
              <w:rPr>
                <w:rFonts w:eastAsia="Segoe UI"/>
                <w:noProof/>
                <w:w w:val="102"/>
                <w:rPrChange w:id="574" w:author="Zhang, James" w:date="2016-02-04T09:57:00Z">
                  <w:rPr>
                    <w:rStyle w:val="Hyperlink"/>
                    <w:rFonts w:eastAsia="Segoe UI"/>
                    <w:noProof/>
                    <w:w w:val="102"/>
                  </w:rPr>
                </w:rPrChange>
              </w:rPr>
              <w:delText>g</w:delText>
            </w:r>
            <w:r w:rsidRPr="004C5843" w:rsidDel="004C5843">
              <w:rPr>
                <w:rFonts w:eastAsia="Segoe UI"/>
                <w:noProof/>
                <w:w w:val="105"/>
                <w:rPrChange w:id="575" w:author="Zhang, James" w:date="2016-02-04T09:57:00Z">
                  <w:rPr>
                    <w:rStyle w:val="Hyperlink"/>
                    <w:rFonts w:eastAsia="Segoe UI"/>
                    <w:noProof/>
                    <w:w w:val="105"/>
                  </w:rPr>
                </w:rPrChange>
              </w:rPr>
              <w:delText>y</w:delText>
            </w:r>
            <w:r w:rsidDel="004C5843">
              <w:rPr>
                <w:noProof/>
                <w:webHidden/>
              </w:rPr>
              <w:tab/>
              <w:delText>15</w:delText>
            </w:r>
          </w:del>
        </w:p>
        <w:p w14:paraId="275366AE" w14:textId="77777777" w:rsidR="0084727D" w:rsidDel="004C5843" w:rsidRDefault="0084727D">
          <w:pPr>
            <w:pStyle w:val="TOC2"/>
            <w:tabs>
              <w:tab w:val="left" w:pos="880"/>
              <w:tab w:val="right" w:leader="dot" w:pos="7730"/>
            </w:tabs>
            <w:rPr>
              <w:del w:id="576" w:author="Zhang, James" w:date="2016-02-04T09:57:00Z"/>
              <w:rFonts w:eastAsiaTheme="minorEastAsia"/>
              <w:noProof/>
            </w:rPr>
          </w:pPr>
          <w:del w:id="577" w:author="Zhang, James" w:date="2016-02-04T09:57:00Z">
            <w:r w:rsidRPr="004C5843" w:rsidDel="004C5843">
              <w:rPr>
                <w:rFonts w:eastAsia="Segoe UI"/>
                <w:noProof/>
                <w:rPrChange w:id="578" w:author="Zhang, James" w:date="2016-02-04T09:57:00Z">
                  <w:rPr>
                    <w:rStyle w:val="Hyperlink"/>
                    <w:rFonts w:eastAsia="Segoe UI"/>
                    <w:noProof/>
                  </w:rPr>
                </w:rPrChange>
              </w:rPr>
              <w:delText>6.3</w:delText>
            </w:r>
            <w:r w:rsidDel="004C5843">
              <w:rPr>
                <w:rFonts w:eastAsiaTheme="minorEastAsia"/>
                <w:noProof/>
              </w:rPr>
              <w:tab/>
            </w:r>
            <w:r w:rsidRPr="004C5843" w:rsidDel="004C5843">
              <w:rPr>
                <w:rFonts w:eastAsia="Segoe UI"/>
                <w:noProof/>
                <w:rPrChange w:id="579" w:author="Zhang, James" w:date="2016-02-04T09:57:00Z">
                  <w:rPr>
                    <w:rStyle w:val="Hyperlink"/>
                    <w:rFonts w:eastAsia="Segoe UI"/>
                    <w:noProof/>
                  </w:rPr>
                </w:rPrChange>
              </w:rPr>
              <w:delText>Consolidation</w:delText>
            </w:r>
            <w:r w:rsidDel="004C5843">
              <w:rPr>
                <w:noProof/>
                <w:webHidden/>
              </w:rPr>
              <w:tab/>
              <w:delText>16</w:delText>
            </w:r>
          </w:del>
        </w:p>
        <w:p w14:paraId="4596EEC3" w14:textId="47E33759" w:rsidR="00806B15" w:rsidRDefault="004264DF">
          <w:pPr>
            <w:rPr>
              <w:ins w:id="580" w:author="Zhang, James" w:date="2016-02-04T09:57:00Z"/>
              <w:noProof/>
            </w:rPr>
          </w:pPr>
          <w:r>
            <w:rPr>
              <w:b/>
              <w:bCs/>
              <w:noProof/>
            </w:rPr>
            <w:fldChar w:fldCharType="end"/>
          </w:r>
        </w:p>
      </w:sdtContent>
    </w:sdt>
    <w:p w14:paraId="72CF35E2" w14:textId="77777777" w:rsidR="00806B15" w:rsidRDefault="00806B15">
      <w:pPr>
        <w:rPr>
          <w:ins w:id="581" w:author="Zhang, James" w:date="2016-02-04T09:57:00Z"/>
          <w:noProof/>
        </w:rPr>
      </w:pPr>
      <w:ins w:id="582" w:author="Zhang, James" w:date="2016-02-04T09:57:00Z">
        <w:r>
          <w:rPr>
            <w:noProof/>
          </w:rPr>
          <w:br w:type="page"/>
        </w:r>
      </w:ins>
    </w:p>
    <w:p w14:paraId="6A6BE2A8" w14:textId="4D99E295" w:rsidR="004264DF" w:rsidDel="00806B15" w:rsidRDefault="004264DF">
      <w:pPr>
        <w:rPr>
          <w:del w:id="583" w:author="Zhang, James" w:date="2016-02-04T09:57:00Z"/>
        </w:rPr>
      </w:pPr>
    </w:p>
    <w:p w14:paraId="4A52889B" w14:textId="77777777" w:rsidR="001A5FBC" w:rsidRPr="001D277A" w:rsidRDefault="001A5FBC" w:rsidP="001D277A">
      <w:pPr>
        <w:pStyle w:val="Heading1"/>
        <w:rPr>
          <w:sz w:val="24"/>
          <w:szCs w:val="24"/>
        </w:rPr>
      </w:pPr>
      <w:bookmarkStart w:id="584" w:name="_Toc442343148"/>
      <w:r w:rsidRPr="001A5FBC">
        <w:t>Purpose</w:t>
      </w:r>
      <w:bookmarkEnd w:id="584"/>
    </w:p>
    <w:p w14:paraId="5B4F6D03" w14:textId="77777777" w:rsidR="00C84B8E" w:rsidRPr="001A5FBC" w:rsidRDefault="009B77A2" w:rsidP="001A5FBC">
      <w:pPr>
        <w:pStyle w:val="Pa17"/>
        <w:spacing w:after="120"/>
        <w:rPr>
          <w:rFonts w:ascii="Times New Roman" w:hAnsi="Times New Roman" w:cs="Times New Roman"/>
          <w:color w:val="221E1F"/>
          <w:sz w:val="18"/>
          <w:szCs w:val="18"/>
        </w:rPr>
      </w:pPr>
      <w:r>
        <w:rPr>
          <w:rFonts w:ascii="Times New Roman" w:hAnsi="Times New Roman" w:cs="Times New Roman"/>
          <w:color w:val="221E1F"/>
          <w:sz w:val="18"/>
          <w:szCs w:val="18"/>
        </w:rPr>
        <w:t>This document describes the standard offering of SQL 2014 from HSSBC Database Services</w:t>
      </w:r>
      <w:del w:id="585" w:author="Hundal, Paul [HSSBC]" w:date="2016-01-23T18:45:00Z">
        <w:r w:rsidDel="006E0100">
          <w:rPr>
            <w:rFonts w:ascii="Times New Roman" w:hAnsi="Times New Roman" w:cs="Times New Roman"/>
            <w:color w:val="221E1F"/>
            <w:sz w:val="18"/>
            <w:szCs w:val="18"/>
          </w:rPr>
          <w:delText xml:space="preserve"> team</w:delText>
        </w:r>
      </w:del>
      <w:r>
        <w:rPr>
          <w:rFonts w:ascii="Times New Roman" w:hAnsi="Times New Roman" w:cs="Times New Roman"/>
          <w:color w:val="221E1F"/>
          <w:sz w:val="18"/>
          <w:szCs w:val="18"/>
        </w:rPr>
        <w:t xml:space="preserve">. </w:t>
      </w:r>
      <w:r w:rsidR="00C84B8E" w:rsidRPr="001A5FBC">
        <w:rPr>
          <w:rFonts w:ascii="Times New Roman" w:hAnsi="Times New Roman" w:cs="Times New Roman"/>
          <w:color w:val="221E1F"/>
          <w:sz w:val="18"/>
          <w:szCs w:val="18"/>
        </w:rPr>
        <w:t xml:space="preserve">In this functional specification, we </w:t>
      </w:r>
      <w:r w:rsidR="001A5FBC">
        <w:rPr>
          <w:rFonts w:ascii="Times New Roman" w:hAnsi="Times New Roman" w:cs="Times New Roman"/>
          <w:color w:val="221E1F"/>
          <w:sz w:val="18"/>
          <w:szCs w:val="18"/>
        </w:rPr>
        <w:t xml:space="preserve">will </w:t>
      </w:r>
      <w:r w:rsidR="00C84B8E" w:rsidRPr="001A5FBC">
        <w:rPr>
          <w:rFonts w:ascii="Times New Roman" w:hAnsi="Times New Roman" w:cs="Times New Roman"/>
          <w:color w:val="221E1F"/>
          <w:sz w:val="18"/>
          <w:szCs w:val="18"/>
        </w:rPr>
        <w:t>explain the SQL Server 2014 features</w:t>
      </w:r>
      <w:r>
        <w:rPr>
          <w:rFonts w:ascii="Times New Roman" w:hAnsi="Times New Roman" w:cs="Times New Roman"/>
          <w:color w:val="221E1F"/>
          <w:sz w:val="18"/>
          <w:szCs w:val="18"/>
        </w:rPr>
        <w:t>/solutions</w:t>
      </w:r>
      <w:r w:rsidR="00C84B8E" w:rsidRPr="001A5FBC">
        <w:rPr>
          <w:rFonts w:ascii="Times New Roman" w:hAnsi="Times New Roman" w:cs="Times New Roman"/>
          <w:color w:val="221E1F"/>
          <w:sz w:val="18"/>
          <w:szCs w:val="18"/>
        </w:rPr>
        <w:t xml:space="preserve"> which are supported </w:t>
      </w:r>
      <w:ins w:id="586" w:author="Hundal, Paul [HSSBC]" w:date="2016-01-23T18:46:00Z">
        <w:r w:rsidR="006E0100">
          <w:rPr>
            <w:rFonts w:ascii="Times New Roman" w:hAnsi="Times New Roman" w:cs="Times New Roman"/>
            <w:color w:val="221E1F"/>
            <w:sz w:val="18"/>
            <w:szCs w:val="18"/>
          </w:rPr>
          <w:t xml:space="preserve">as standard offering </w:t>
        </w:r>
      </w:ins>
      <w:r w:rsidR="00C84B8E" w:rsidRPr="001A5FBC">
        <w:rPr>
          <w:rFonts w:ascii="Times New Roman" w:hAnsi="Times New Roman" w:cs="Times New Roman"/>
          <w:color w:val="221E1F"/>
          <w:sz w:val="18"/>
          <w:szCs w:val="18"/>
        </w:rPr>
        <w:t xml:space="preserve">by HSSBC Database Services Team. </w:t>
      </w:r>
    </w:p>
    <w:p w14:paraId="1115E99B" w14:textId="77777777" w:rsidR="00C84B8E" w:rsidRPr="001A5FBC" w:rsidRDefault="001A5FBC" w:rsidP="001D277A">
      <w:pPr>
        <w:pStyle w:val="Heading1"/>
      </w:pPr>
      <w:bookmarkStart w:id="587" w:name="_Toc442343149"/>
      <w:r w:rsidRPr="001A5FBC">
        <w:t>Audience</w:t>
      </w:r>
      <w:bookmarkEnd w:id="587"/>
    </w:p>
    <w:p w14:paraId="10AF86CD" w14:textId="59592F7C" w:rsidR="00C84B8E" w:rsidRPr="001A5FBC" w:rsidRDefault="00C84B8E" w:rsidP="001A5FBC">
      <w:pPr>
        <w:spacing w:after="120"/>
        <w:rPr>
          <w:rFonts w:ascii="Times New Roman" w:hAnsi="Times New Roman" w:cs="Times New Roman"/>
          <w:color w:val="221E1F"/>
          <w:sz w:val="18"/>
          <w:szCs w:val="18"/>
        </w:rPr>
      </w:pPr>
      <w:r w:rsidRPr="001A5FBC">
        <w:rPr>
          <w:rFonts w:ascii="Times New Roman" w:hAnsi="Times New Roman" w:cs="Times New Roman"/>
          <w:color w:val="221E1F"/>
          <w:sz w:val="18"/>
          <w:szCs w:val="18"/>
        </w:rPr>
        <w:t xml:space="preserve">This </w:t>
      </w:r>
      <w:r w:rsidR="001A5FBC">
        <w:rPr>
          <w:rFonts w:ascii="Times New Roman" w:hAnsi="Times New Roman" w:cs="Times New Roman"/>
          <w:color w:val="221E1F"/>
          <w:sz w:val="18"/>
          <w:szCs w:val="18"/>
        </w:rPr>
        <w:t>document</w:t>
      </w:r>
      <w:r w:rsidRPr="001A5FBC">
        <w:rPr>
          <w:rFonts w:ascii="Times New Roman" w:hAnsi="Times New Roman" w:cs="Times New Roman"/>
          <w:color w:val="221E1F"/>
          <w:sz w:val="18"/>
          <w:szCs w:val="18"/>
        </w:rPr>
        <w:t xml:space="preserve"> is for </w:t>
      </w:r>
      <w:r w:rsidR="009B77A2">
        <w:rPr>
          <w:rFonts w:ascii="Times New Roman" w:hAnsi="Times New Roman" w:cs="Times New Roman"/>
          <w:color w:val="221E1F"/>
          <w:sz w:val="18"/>
          <w:szCs w:val="18"/>
        </w:rPr>
        <w:t xml:space="preserve">HSSBC internal usage and </w:t>
      </w:r>
      <w:del w:id="588" w:author="Hundal, Paul [HSSBC]" w:date="2016-01-23T18:49:00Z">
        <w:r w:rsidR="009B77A2" w:rsidDel="006E0100">
          <w:rPr>
            <w:rFonts w:ascii="Times New Roman" w:hAnsi="Times New Roman" w:cs="Times New Roman"/>
            <w:color w:val="221E1F"/>
            <w:sz w:val="18"/>
            <w:szCs w:val="18"/>
          </w:rPr>
          <w:delText>is the guideline</w:delText>
        </w:r>
      </w:del>
      <w:ins w:id="589" w:author="Hundal, Paul [HSSBC]" w:date="2016-01-23T18:49:00Z">
        <w:r w:rsidR="006E0100">
          <w:rPr>
            <w:rFonts w:ascii="Times New Roman" w:hAnsi="Times New Roman" w:cs="Times New Roman"/>
            <w:color w:val="221E1F"/>
            <w:sz w:val="18"/>
            <w:szCs w:val="18"/>
          </w:rPr>
          <w:t>provides guidance</w:t>
        </w:r>
        <w:del w:id="590" w:author="Zhang, James" w:date="2016-02-04T09:58:00Z">
          <w:r w:rsidR="006E0100" w:rsidDel="00806B15">
            <w:rPr>
              <w:rFonts w:ascii="Times New Roman" w:hAnsi="Times New Roman" w:cs="Times New Roman"/>
              <w:color w:val="221E1F"/>
              <w:sz w:val="18"/>
              <w:szCs w:val="18"/>
            </w:rPr>
            <w:delText xml:space="preserve"> </w:delText>
          </w:r>
        </w:del>
      </w:ins>
      <w:r w:rsidR="009B77A2">
        <w:rPr>
          <w:rFonts w:ascii="Times New Roman" w:hAnsi="Times New Roman" w:cs="Times New Roman"/>
          <w:color w:val="221E1F"/>
          <w:sz w:val="18"/>
          <w:szCs w:val="18"/>
        </w:rPr>
        <w:t xml:space="preserve"> for the </w:t>
      </w:r>
      <w:ins w:id="591" w:author="Hundal, Paul [HSSBC]" w:date="2016-01-23T18:46:00Z">
        <w:r w:rsidR="006E0100">
          <w:rPr>
            <w:rFonts w:ascii="Times New Roman" w:hAnsi="Times New Roman" w:cs="Times New Roman"/>
            <w:color w:val="221E1F"/>
            <w:sz w:val="18"/>
            <w:szCs w:val="18"/>
          </w:rPr>
          <w:t xml:space="preserve">HSSBC </w:t>
        </w:r>
      </w:ins>
      <w:del w:id="592" w:author="Hundal, Paul [HSSBC]" w:date="2016-01-23T18:46:00Z">
        <w:r w:rsidR="009B77A2" w:rsidDel="006E0100">
          <w:rPr>
            <w:rFonts w:ascii="Times New Roman" w:hAnsi="Times New Roman" w:cs="Times New Roman"/>
            <w:color w:val="221E1F"/>
            <w:sz w:val="18"/>
            <w:szCs w:val="18"/>
          </w:rPr>
          <w:delText>a</w:delText>
        </w:r>
      </w:del>
      <w:ins w:id="593" w:author="Hundal, Paul [HSSBC]" w:date="2016-01-23T18:46:00Z">
        <w:r w:rsidR="006E0100">
          <w:rPr>
            <w:rFonts w:ascii="Times New Roman" w:hAnsi="Times New Roman" w:cs="Times New Roman"/>
            <w:color w:val="221E1F"/>
            <w:sz w:val="18"/>
            <w:szCs w:val="18"/>
          </w:rPr>
          <w:t>A</w:t>
        </w:r>
      </w:ins>
      <w:r w:rsidR="009B77A2">
        <w:rPr>
          <w:rFonts w:ascii="Times New Roman" w:hAnsi="Times New Roman" w:cs="Times New Roman"/>
          <w:color w:val="221E1F"/>
          <w:sz w:val="18"/>
          <w:szCs w:val="18"/>
        </w:rPr>
        <w:t>rchitecture</w:t>
      </w:r>
      <w:ins w:id="594" w:author="Hundal, Paul [HSSBC]" w:date="2016-01-23T18:46:00Z">
        <w:r w:rsidR="006E0100">
          <w:rPr>
            <w:rFonts w:ascii="Times New Roman" w:hAnsi="Times New Roman" w:cs="Times New Roman"/>
            <w:color w:val="221E1F"/>
            <w:sz w:val="18"/>
            <w:szCs w:val="18"/>
          </w:rPr>
          <w:t xml:space="preserve"> Services, Project Service and Operational Teams for </w:t>
        </w:r>
      </w:ins>
      <w:del w:id="595" w:author="Hundal, Paul [HSSBC]" w:date="2016-01-23T18:47:00Z">
        <w:r w:rsidR="009B77A2" w:rsidDel="006E0100">
          <w:rPr>
            <w:rFonts w:ascii="Times New Roman" w:hAnsi="Times New Roman" w:cs="Times New Roman"/>
            <w:color w:val="221E1F"/>
            <w:sz w:val="18"/>
            <w:szCs w:val="18"/>
          </w:rPr>
          <w:delText xml:space="preserve"> and </w:delText>
        </w:r>
      </w:del>
      <w:r w:rsidR="009B77A2">
        <w:rPr>
          <w:rFonts w:ascii="Times New Roman" w:hAnsi="Times New Roman" w:cs="Times New Roman"/>
          <w:color w:val="221E1F"/>
          <w:sz w:val="18"/>
          <w:szCs w:val="18"/>
        </w:rPr>
        <w:t xml:space="preserve">implementation </w:t>
      </w:r>
      <w:ins w:id="596" w:author="Hundal, Paul [HSSBC]" w:date="2016-01-23T18:47:00Z">
        <w:r w:rsidR="006E0100">
          <w:rPr>
            <w:rFonts w:ascii="Times New Roman" w:hAnsi="Times New Roman" w:cs="Times New Roman"/>
            <w:color w:val="221E1F"/>
            <w:sz w:val="18"/>
            <w:szCs w:val="18"/>
          </w:rPr>
          <w:t xml:space="preserve">and support </w:t>
        </w:r>
      </w:ins>
      <w:r w:rsidR="009B77A2">
        <w:rPr>
          <w:rFonts w:ascii="Times New Roman" w:hAnsi="Times New Roman" w:cs="Times New Roman"/>
          <w:color w:val="221E1F"/>
          <w:sz w:val="18"/>
          <w:szCs w:val="18"/>
        </w:rPr>
        <w:t>of SQL Server 2014</w:t>
      </w:r>
      <w:ins w:id="597" w:author="Hundal, Paul [HSSBC]" w:date="2016-01-23T18:49:00Z">
        <w:r w:rsidR="006E0100">
          <w:rPr>
            <w:rFonts w:ascii="Times New Roman" w:hAnsi="Times New Roman" w:cs="Times New Roman"/>
            <w:color w:val="221E1F"/>
            <w:sz w:val="18"/>
            <w:szCs w:val="18"/>
          </w:rPr>
          <w:t xml:space="preserve">. </w:t>
        </w:r>
      </w:ins>
      <w:del w:id="598" w:author="Hundal, Paul [HSSBC]" w:date="2016-01-23T18:49:00Z">
        <w:r w:rsidR="009B77A2" w:rsidDel="006E0100">
          <w:rPr>
            <w:rFonts w:ascii="Times New Roman" w:hAnsi="Times New Roman" w:cs="Times New Roman"/>
            <w:color w:val="221E1F"/>
            <w:sz w:val="18"/>
            <w:szCs w:val="18"/>
          </w:rPr>
          <w:delText xml:space="preserve"> in our organization. </w:delText>
        </w:r>
      </w:del>
      <w:del w:id="599" w:author="Hundal, Paul [HSSBC]" w:date="2016-01-23T18:50:00Z">
        <w:r w:rsidR="009B77A2" w:rsidDel="006E0100">
          <w:rPr>
            <w:rFonts w:ascii="Times New Roman" w:hAnsi="Times New Roman" w:cs="Times New Roman"/>
            <w:color w:val="221E1F"/>
            <w:sz w:val="18"/>
            <w:szCs w:val="18"/>
          </w:rPr>
          <w:delText xml:space="preserve">The audience would be </w:delText>
        </w:r>
        <w:r w:rsidRPr="001A5FBC" w:rsidDel="006E0100">
          <w:rPr>
            <w:rFonts w:ascii="Times New Roman" w:hAnsi="Times New Roman" w:cs="Times New Roman"/>
            <w:color w:val="221E1F"/>
            <w:sz w:val="18"/>
            <w:szCs w:val="18"/>
          </w:rPr>
          <w:delText xml:space="preserve">Project </w:delText>
        </w:r>
        <w:r w:rsidR="009B77A2" w:rsidDel="006E0100">
          <w:rPr>
            <w:rFonts w:ascii="Times New Roman" w:hAnsi="Times New Roman" w:cs="Times New Roman"/>
            <w:color w:val="221E1F"/>
            <w:sz w:val="18"/>
            <w:szCs w:val="18"/>
          </w:rPr>
          <w:delText>Services, Solution Architect, and operational staff.</w:delText>
        </w:r>
      </w:del>
      <w:r w:rsidR="009B77A2">
        <w:rPr>
          <w:rFonts w:ascii="Times New Roman" w:hAnsi="Times New Roman" w:cs="Times New Roman"/>
          <w:color w:val="221E1F"/>
          <w:sz w:val="18"/>
          <w:szCs w:val="18"/>
        </w:rPr>
        <w:t xml:space="preserve"> </w:t>
      </w:r>
    </w:p>
    <w:p w14:paraId="38D30F62" w14:textId="77777777" w:rsidR="00C84B8E" w:rsidRPr="001A5FBC" w:rsidRDefault="00C84B8E" w:rsidP="001D277A">
      <w:pPr>
        <w:pStyle w:val="Heading1"/>
      </w:pPr>
      <w:bookmarkStart w:id="600" w:name="_Toc442343150"/>
      <w:r w:rsidRPr="001A5FBC">
        <w:t>Assumptions</w:t>
      </w:r>
      <w:bookmarkEnd w:id="600"/>
    </w:p>
    <w:p w14:paraId="14020330" w14:textId="23965575" w:rsidR="00C84B8E" w:rsidRPr="001A5FBC" w:rsidRDefault="00C84B8E" w:rsidP="001A5FBC">
      <w:pPr>
        <w:spacing w:after="120"/>
        <w:rPr>
          <w:rFonts w:ascii="Times New Roman" w:hAnsi="Times New Roman" w:cs="Times New Roman"/>
          <w:color w:val="221E1F"/>
          <w:sz w:val="18"/>
          <w:szCs w:val="18"/>
        </w:rPr>
      </w:pPr>
      <w:r w:rsidRPr="001A5FBC">
        <w:rPr>
          <w:rFonts w:ascii="Times New Roman" w:hAnsi="Times New Roman" w:cs="Times New Roman"/>
          <w:color w:val="221E1F"/>
          <w:sz w:val="18"/>
          <w:szCs w:val="18"/>
        </w:rPr>
        <w:t xml:space="preserve">We assume that you have at least a minimal understanding of SQL Server from both a database </w:t>
      </w:r>
      <w:del w:id="601" w:author="Hundal, Paul [HSSBC]" w:date="2016-01-23T19:18:00Z">
        <w:r w:rsidRPr="001A5FBC" w:rsidDel="00101C67">
          <w:rPr>
            <w:rFonts w:ascii="Times New Roman" w:hAnsi="Times New Roman" w:cs="Times New Roman"/>
            <w:color w:val="221E1F"/>
            <w:sz w:val="18"/>
            <w:szCs w:val="18"/>
          </w:rPr>
          <w:delText>administrator’s perspective and a business-intelligence</w:delText>
        </w:r>
      </w:del>
      <w:ins w:id="602" w:author="Hundal, Paul [HSSBC]" w:date="2016-01-23T19:18:00Z">
        <w:r w:rsidR="00101C67">
          <w:rPr>
            <w:rFonts w:ascii="Times New Roman" w:hAnsi="Times New Roman" w:cs="Times New Roman"/>
            <w:color w:val="221E1F"/>
            <w:sz w:val="18"/>
            <w:szCs w:val="18"/>
          </w:rPr>
          <w:t>and Operating systems</w:t>
        </w:r>
        <w:del w:id="603" w:author="Zhang, James" w:date="2016-02-04T09:58:00Z">
          <w:r w:rsidR="00101C67" w:rsidDel="00806B15">
            <w:rPr>
              <w:rFonts w:ascii="Times New Roman" w:hAnsi="Times New Roman" w:cs="Times New Roman"/>
              <w:color w:val="221E1F"/>
              <w:sz w:val="18"/>
              <w:szCs w:val="18"/>
            </w:rPr>
            <w:delText xml:space="preserve"> </w:delText>
          </w:r>
        </w:del>
      </w:ins>
      <w:r w:rsidRPr="001A5FBC">
        <w:rPr>
          <w:rFonts w:ascii="Times New Roman" w:hAnsi="Times New Roman" w:cs="Times New Roman"/>
          <w:color w:val="221E1F"/>
          <w:sz w:val="18"/>
          <w:szCs w:val="18"/>
        </w:rPr>
        <w:t xml:space="preserve"> perspective</w:t>
      </w:r>
    </w:p>
    <w:p w14:paraId="2C410116" w14:textId="77777777" w:rsidR="00127CB1" w:rsidRPr="001A5FBC" w:rsidRDefault="00AF5242" w:rsidP="001D277A">
      <w:pPr>
        <w:pStyle w:val="Heading1"/>
        <w:rPr>
          <w:rFonts w:eastAsia="Segoe UI"/>
        </w:rPr>
      </w:pPr>
      <w:bookmarkStart w:id="604" w:name="_Toc442343151"/>
      <w:r w:rsidRPr="001A5FBC">
        <w:rPr>
          <w:rFonts w:eastAsia="Segoe UI"/>
          <w:spacing w:val="-12"/>
        </w:rPr>
        <w:t>SQ</w:t>
      </w:r>
      <w:r w:rsidRPr="001A5FBC">
        <w:rPr>
          <w:rFonts w:eastAsia="Segoe UI"/>
        </w:rPr>
        <w:t>L</w:t>
      </w:r>
      <w:r w:rsidRPr="001A5FBC">
        <w:rPr>
          <w:rFonts w:eastAsia="Segoe UI"/>
          <w:spacing w:val="-19"/>
        </w:rPr>
        <w:t xml:space="preserve"> </w:t>
      </w:r>
      <w:r w:rsidRPr="001A5FBC">
        <w:rPr>
          <w:rFonts w:eastAsia="Segoe UI"/>
          <w:spacing w:val="-8"/>
        </w:rPr>
        <w:t>S</w:t>
      </w:r>
      <w:r w:rsidRPr="001A5FBC">
        <w:rPr>
          <w:rFonts w:eastAsia="Segoe UI"/>
        </w:rPr>
        <w:t>e</w:t>
      </w:r>
      <w:r w:rsidRPr="001A5FBC">
        <w:rPr>
          <w:rFonts w:eastAsia="Segoe UI"/>
          <w:spacing w:val="12"/>
        </w:rPr>
        <w:t>r</w:t>
      </w:r>
      <w:r w:rsidRPr="001A5FBC">
        <w:rPr>
          <w:rFonts w:eastAsia="Segoe UI"/>
          <w:spacing w:val="-17"/>
        </w:rPr>
        <w:t>v</w:t>
      </w:r>
      <w:r w:rsidRPr="001A5FBC">
        <w:rPr>
          <w:rFonts w:eastAsia="Segoe UI"/>
        </w:rPr>
        <w:t>er</w:t>
      </w:r>
      <w:r w:rsidRPr="001A5FBC">
        <w:rPr>
          <w:rFonts w:eastAsia="Segoe UI"/>
          <w:spacing w:val="10"/>
        </w:rPr>
        <w:t xml:space="preserve"> </w:t>
      </w:r>
      <w:r w:rsidRPr="001A5FBC">
        <w:rPr>
          <w:rFonts w:eastAsia="Segoe UI"/>
          <w:spacing w:val="-16"/>
        </w:rPr>
        <w:t>2</w:t>
      </w:r>
      <w:r w:rsidRPr="001A5FBC">
        <w:rPr>
          <w:rFonts w:eastAsia="Segoe UI"/>
          <w:spacing w:val="-25"/>
        </w:rPr>
        <w:t>0</w:t>
      </w:r>
      <w:r w:rsidRPr="001A5FBC">
        <w:rPr>
          <w:rFonts w:eastAsia="Segoe UI"/>
          <w:spacing w:val="-20"/>
        </w:rPr>
        <w:t>1</w:t>
      </w:r>
      <w:r w:rsidRPr="001A5FBC">
        <w:rPr>
          <w:rFonts w:eastAsia="Segoe UI"/>
        </w:rPr>
        <w:t>4</w:t>
      </w:r>
      <w:r w:rsidRPr="001A5FBC">
        <w:rPr>
          <w:rFonts w:eastAsia="Segoe UI"/>
          <w:spacing w:val="25"/>
        </w:rPr>
        <w:t xml:space="preserve"> </w:t>
      </w:r>
      <w:r w:rsidRPr="001A5FBC">
        <w:rPr>
          <w:rFonts w:eastAsia="Segoe UI"/>
        </w:rPr>
        <w:t>en</w:t>
      </w:r>
      <w:r w:rsidRPr="001A5FBC">
        <w:rPr>
          <w:rFonts w:eastAsia="Segoe UI"/>
          <w:spacing w:val="-15"/>
        </w:rPr>
        <w:t>g</w:t>
      </w:r>
      <w:r w:rsidRPr="001A5FBC">
        <w:rPr>
          <w:rFonts w:eastAsia="Segoe UI"/>
          <w:spacing w:val="-16"/>
        </w:rPr>
        <w:t>i</w:t>
      </w:r>
      <w:r w:rsidRPr="001A5FBC">
        <w:rPr>
          <w:rFonts w:eastAsia="Segoe UI"/>
        </w:rPr>
        <w:t>ne</w:t>
      </w:r>
      <w:r w:rsidRPr="001A5FBC">
        <w:rPr>
          <w:rFonts w:eastAsia="Segoe UI"/>
          <w:spacing w:val="32"/>
        </w:rPr>
        <w:t xml:space="preserve"> </w:t>
      </w:r>
      <w:r w:rsidRPr="001A5FBC">
        <w:rPr>
          <w:rFonts w:eastAsia="Segoe UI"/>
          <w:w w:val="102"/>
        </w:rPr>
        <w:t>e</w:t>
      </w:r>
      <w:r w:rsidRPr="001A5FBC">
        <w:rPr>
          <w:rFonts w:eastAsia="Segoe UI"/>
          <w:spacing w:val="-13"/>
          <w:w w:val="102"/>
        </w:rPr>
        <w:t>n</w:t>
      </w:r>
      <w:r w:rsidRPr="001A5FBC">
        <w:rPr>
          <w:rFonts w:eastAsia="Segoe UI"/>
          <w:w w:val="102"/>
        </w:rPr>
        <w:t>ha</w:t>
      </w:r>
      <w:r w:rsidRPr="001A5FBC">
        <w:rPr>
          <w:rFonts w:eastAsia="Segoe UI"/>
          <w:spacing w:val="-10"/>
          <w:w w:val="102"/>
        </w:rPr>
        <w:t>n</w:t>
      </w:r>
      <w:r w:rsidRPr="001A5FBC">
        <w:rPr>
          <w:rFonts w:eastAsia="Segoe UI"/>
          <w:spacing w:val="-11"/>
          <w:w w:val="101"/>
        </w:rPr>
        <w:t>c</w:t>
      </w:r>
      <w:r w:rsidRPr="001A5FBC">
        <w:rPr>
          <w:rFonts w:eastAsia="Segoe UI"/>
          <w:w w:val="102"/>
        </w:rPr>
        <w:t>eme</w:t>
      </w:r>
      <w:r w:rsidRPr="001A5FBC">
        <w:rPr>
          <w:rFonts w:eastAsia="Segoe UI"/>
          <w:spacing w:val="-13"/>
          <w:w w:val="102"/>
        </w:rPr>
        <w:t>n</w:t>
      </w:r>
      <w:r w:rsidRPr="001A5FBC">
        <w:rPr>
          <w:rFonts w:eastAsia="Segoe UI"/>
          <w:spacing w:val="-6"/>
          <w:w w:val="108"/>
        </w:rPr>
        <w:t>t</w:t>
      </w:r>
      <w:r w:rsidRPr="001A5FBC">
        <w:rPr>
          <w:rFonts w:eastAsia="Segoe UI"/>
          <w:w w:val="96"/>
        </w:rPr>
        <w:t>s</w:t>
      </w:r>
      <w:r w:rsidR="001D277A">
        <w:rPr>
          <w:rFonts w:eastAsia="Segoe UI"/>
          <w:w w:val="96"/>
        </w:rPr>
        <w:t xml:space="preserve"> </w:t>
      </w:r>
      <w:r w:rsidR="001D277A" w:rsidRPr="001A5FBC">
        <w:rPr>
          <w:rFonts w:eastAsia="Segoe UI"/>
          <w:w w:val="101"/>
        </w:rPr>
        <w:t>and</w:t>
      </w:r>
      <w:r w:rsidR="001D277A" w:rsidRPr="001A5FBC">
        <w:rPr>
          <w:rFonts w:eastAsia="Segoe UI"/>
          <w:spacing w:val="-5"/>
        </w:rPr>
        <w:t xml:space="preserve"> e</w:t>
      </w:r>
      <w:r w:rsidR="001D277A" w:rsidRPr="001A5FBC">
        <w:rPr>
          <w:rFonts w:eastAsia="Segoe UI"/>
          <w:spacing w:val="-16"/>
        </w:rPr>
        <w:t>d</w:t>
      </w:r>
      <w:r w:rsidR="001D277A" w:rsidRPr="001A5FBC">
        <w:rPr>
          <w:rFonts w:eastAsia="Segoe UI"/>
          <w:spacing w:val="-14"/>
        </w:rPr>
        <w:t>i</w:t>
      </w:r>
      <w:r w:rsidR="001D277A" w:rsidRPr="001A5FBC">
        <w:rPr>
          <w:rFonts w:eastAsia="Segoe UI"/>
          <w:spacing w:val="-16"/>
        </w:rPr>
        <w:t>t</w:t>
      </w:r>
      <w:r w:rsidR="001D277A" w:rsidRPr="001A5FBC">
        <w:rPr>
          <w:rFonts w:eastAsia="Segoe UI"/>
          <w:spacing w:val="-14"/>
        </w:rPr>
        <w:t>i</w:t>
      </w:r>
      <w:r w:rsidR="001D277A" w:rsidRPr="001A5FBC">
        <w:rPr>
          <w:rFonts w:eastAsia="Segoe UI"/>
          <w:spacing w:val="-13"/>
        </w:rPr>
        <w:t>o</w:t>
      </w:r>
      <w:r w:rsidR="001D277A" w:rsidRPr="001A5FBC">
        <w:rPr>
          <w:rFonts w:eastAsia="Segoe UI"/>
          <w:spacing w:val="-8"/>
        </w:rPr>
        <w:t>n</w:t>
      </w:r>
      <w:r w:rsidR="001D277A" w:rsidRPr="001A5FBC">
        <w:rPr>
          <w:rFonts w:eastAsia="Segoe UI"/>
        </w:rPr>
        <w:t>s</w:t>
      </w:r>
      <w:bookmarkEnd w:id="604"/>
      <w:r w:rsidR="001D277A" w:rsidRPr="001A5FBC">
        <w:rPr>
          <w:rFonts w:eastAsia="Segoe UI"/>
          <w:spacing w:val="38"/>
        </w:rPr>
        <w:t xml:space="preserve"> </w:t>
      </w:r>
    </w:p>
    <w:p w14:paraId="54D368C1" w14:textId="77777777" w:rsidR="001010DB" w:rsidRDefault="00B30D2F" w:rsidP="001010DB">
      <w:pPr>
        <w:pStyle w:val="Heading2"/>
        <w:rPr>
          <w:rFonts w:eastAsia="Segoe UI"/>
        </w:rPr>
      </w:pPr>
      <w:bookmarkStart w:id="605" w:name="_Toc442343152"/>
      <w:r>
        <w:rPr>
          <w:rFonts w:eastAsia="Segoe UI"/>
        </w:rPr>
        <w:t>SQL Server 2014 over</w:t>
      </w:r>
      <w:r w:rsidR="001010DB">
        <w:rPr>
          <w:rFonts w:eastAsia="Segoe UI"/>
        </w:rPr>
        <w:t>view</w:t>
      </w:r>
      <w:bookmarkEnd w:id="605"/>
    </w:p>
    <w:p w14:paraId="4D66A40E" w14:textId="77777777" w:rsidR="00127CB1" w:rsidRPr="001A5FBC" w:rsidRDefault="00AF5242" w:rsidP="00B461CB">
      <w:pPr>
        <w:spacing w:after="120" w:line="246" w:lineRule="auto"/>
        <w:rPr>
          <w:rFonts w:ascii="Times New Roman" w:eastAsia="Segoe UI" w:hAnsi="Times New Roman" w:cs="Times New Roman"/>
          <w:sz w:val="19"/>
          <w:szCs w:val="19"/>
        </w:rPr>
      </w:pP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
          <w:sz w:val="19"/>
          <w:szCs w:val="19"/>
        </w:rPr>
        <w:t>Q</w:t>
      </w:r>
      <w:r w:rsidRPr="001A5FBC">
        <w:rPr>
          <w:rFonts w:ascii="Times New Roman" w:eastAsia="Segoe UI" w:hAnsi="Times New Roman" w:cs="Times New Roman"/>
          <w:color w:val="231F20"/>
          <w:sz w:val="19"/>
          <w:szCs w:val="19"/>
        </w:rPr>
        <w:t>L</w:t>
      </w:r>
      <w:r w:rsidRPr="001A5FBC">
        <w:rPr>
          <w:rFonts w:ascii="Times New Roman" w:eastAsia="Segoe UI" w:hAnsi="Times New Roman" w:cs="Times New Roman"/>
          <w:color w:val="231F20"/>
          <w:spacing w:val="-8"/>
          <w:sz w:val="19"/>
          <w:szCs w:val="19"/>
        </w:rPr>
        <w:t xml:space="preserve"> </w:t>
      </w:r>
      <w:r w:rsidRPr="001A5FBC">
        <w:rPr>
          <w:rFonts w:ascii="Times New Roman" w:eastAsia="Segoe UI" w:hAnsi="Times New Roman" w:cs="Times New Roman"/>
          <w:color w:val="231F20"/>
          <w:spacing w:val="2"/>
          <w:sz w:val="19"/>
          <w:szCs w:val="19"/>
        </w:rPr>
        <w:t>S</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pacing w:val="9"/>
          <w:sz w:val="19"/>
          <w:szCs w:val="19"/>
        </w:rPr>
        <w:t>r</w:t>
      </w:r>
      <w:r w:rsidRPr="001A5FBC">
        <w:rPr>
          <w:rFonts w:ascii="Times New Roman" w:eastAsia="Segoe UI" w:hAnsi="Times New Roman" w:cs="Times New Roman"/>
          <w:color w:val="231F20"/>
          <w:spacing w:val="-1"/>
          <w:sz w:val="19"/>
          <w:szCs w:val="19"/>
        </w:rPr>
        <w:t>v</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z w:val="19"/>
          <w:szCs w:val="19"/>
        </w:rPr>
        <w:t xml:space="preserve">r </w:t>
      </w:r>
      <w:ins w:id="606" w:author="Hundal, Paul [HSSBC]" w:date="2016-01-23T19:19:00Z">
        <w:r w:rsidR="00101C67">
          <w:rPr>
            <w:rFonts w:ascii="Times New Roman" w:eastAsia="Segoe UI" w:hAnsi="Times New Roman" w:cs="Times New Roman"/>
            <w:color w:val="231F20"/>
            <w:sz w:val="19"/>
            <w:szCs w:val="19"/>
          </w:rPr>
          <w:t xml:space="preserve">can </w:t>
        </w:r>
      </w:ins>
      <w:r w:rsidRPr="001A5FBC">
        <w:rPr>
          <w:rFonts w:ascii="Times New Roman" w:eastAsia="Segoe UI" w:hAnsi="Times New Roman" w:cs="Times New Roman"/>
          <w:color w:val="231F20"/>
          <w:spacing w:val="1"/>
          <w:sz w:val="19"/>
          <w:szCs w:val="19"/>
        </w:rPr>
        <w:t>p</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z w:val="19"/>
          <w:szCs w:val="19"/>
        </w:rPr>
        <w:t>o</w:t>
      </w:r>
      <w:r w:rsidRPr="001A5FBC">
        <w:rPr>
          <w:rFonts w:ascii="Times New Roman" w:eastAsia="Segoe UI" w:hAnsi="Times New Roman" w:cs="Times New Roman"/>
          <w:color w:val="231F20"/>
          <w:spacing w:val="2"/>
          <w:sz w:val="19"/>
          <w:szCs w:val="19"/>
        </w:rPr>
        <w:t>v</w:t>
      </w:r>
      <w:r w:rsidRPr="001A5FBC">
        <w:rPr>
          <w:rFonts w:ascii="Times New Roman" w:eastAsia="Segoe UI" w:hAnsi="Times New Roman" w:cs="Times New Roman"/>
          <w:color w:val="231F20"/>
          <w:spacing w:val="1"/>
          <w:sz w:val="19"/>
          <w:szCs w:val="19"/>
        </w:rPr>
        <w:t>id</w:t>
      </w:r>
      <w:r w:rsidRPr="001A5FBC">
        <w:rPr>
          <w:rFonts w:ascii="Times New Roman" w:eastAsia="Segoe UI" w:hAnsi="Times New Roman" w:cs="Times New Roman"/>
          <w:color w:val="231F20"/>
          <w:spacing w:val="2"/>
          <w:sz w:val="19"/>
          <w:szCs w:val="19"/>
        </w:rPr>
        <w:t>e</w:t>
      </w:r>
      <w:ins w:id="607" w:author="Hundal, Paul [HSSBC]" w:date="2016-01-23T19:19:00Z">
        <w:r w:rsidR="00101C67">
          <w:rPr>
            <w:rFonts w:ascii="Times New Roman" w:eastAsia="Segoe UI" w:hAnsi="Times New Roman" w:cs="Times New Roman"/>
            <w:color w:val="231F20"/>
            <w:sz w:val="19"/>
            <w:szCs w:val="19"/>
          </w:rPr>
          <w:t xml:space="preserve"> the Health </w:t>
        </w:r>
      </w:ins>
      <w:ins w:id="608" w:author="Hundal, Paul [HSSBC]" w:date="2016-01-23T19:20:00Z">
        <w:r w:rsidR="00101C67">
          <w:rPr>
            <w:rFonts w:ascii="Times New Roman" w:eastAsia="Segoe UI" w:hAnsi="Times New Roman" w:cs="Times New Roman"/>
            <w:color w:val="231F20"/>
            <w:sz w:val="19"/>
            <w:szCs w:val="19"/>
          </w:rPr>
          <w:t>Authorities</w:t>
        </w:r>
      </w:ins>
      <w:ins w:id="609" w:author="Hundal, Paul [HSSBC]" w:date="2016-01-23T19:19:00Z">
        <w:r w:rsidR="00101C67">
          <w:rPr>
            <w:rFonts w:ascii="Times New Roman" w:eastAsia="Segoe UI" w:hAnsi="Times New Roman" w:cs="Times New Roman"/>
            <w:color w:val="231F20"/>
            <w:sz w:val="19"/>
            <w:szCs w:val="19"/>
          </w:rPr>
          <w:t xml:space="preserve"> </w:t>
        </w:r>
      </w:ins>
      <w:del w:id="610" w:author="Hundal, Paul [HSSBC]" w:date="2016-01-23T19:19:00Z">
        <w:r w:rsidRPr="001A5FBC" w:rsidDel="00101C67">
          <w:rPr>
            <w:rFonts w:ascii="Times New Roman" w:eastAsia="Segoe UI" w:hAnsi="Times New Roman" w:cs="Times New Roman"/>
            <w:color w:val="231F20"/>
            <w:sz w:val="19"/>
            <w:szCs w:val="19"/>
          </w:rPr>
          <w:delText>s</w:delText>
        </w:r>
      </w:del>
      <w:r w:rsidRPr="001A5FBC">
        <w:rPr>
          <w:rFonts w:ascii="Times New Roman" w:eastAsia="Segoe UI" w:hAnsi="Times New Roman" w:cs="Times New Roman"/>
          <w:color w:val="231F20"/>
          <w:spacing w:val="-13"/>
          <w:sz w:val="19"/>
          <w:szCs w:val="19"/>
        </w:rPr>
        <w:t xml:space="preserve"> </w:t>
      </w:r>
      <w:r w:rsidRPr="001A5FBC">
        <w:rPr>
          <w:rFonts w:ascii="Times New Roman" w:eastAsia="Segoe UI" w:hAnsi="Times New Roman" w:cs="Times New Roman"/>
          <w:color w:val="231F20"/>
          <w:sz w:val="19"/>
          <w:szCs w:val="19"/>
        </w:rPr>
        <w:t>m</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2"/>
          <w:sz w:val="19"/>
          <w:szCs w:val="19"/>
        </w:rPr>
        <w:t>s</w:t>
      </w: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
          <w:sz w:val="19"/>
          <w:szCs w:val="19"/>
        </w:rPr>
        <w:t>ion</w:t>
      </w:r>
      <w:r w:rsidRPr="001A5FBC">
        <w:rPr>
          <w:rFonts w:ascii="Times New Roman" w:eastAsia="Segoe UI" w:hAnsi="Times New Roman" w:cs="Times New Roman"/>
          <w:color w:val="231F20"/>
          <w:spacing w:val="3"/>
          <w:sz w:val="19"/>
          <w:szCs w:val="19"/>
        </w:rPr>
        <w:t>-</w:t>
      </w:r>
      <w:r w:rsidRPr="001A5FBC">
        <w:rPr>
          <w:rFonts w:ascii="Times New Roman" w:eastAsia="Segoe UI" w:hAnsi="Times New Roman" w:cs="Times New Roman"/>
          <w:color w:val="231F20"/>
          <w:spacing w:val="-1"/>
          <w:sz w:val="19"/>
          <w:szCs w:val="19"/>
        </w:rPr>
        <w:t>c</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z w:val="19"/>
          <w:szCs w:val="19"/>
        </w:rPr>
        <w:t>ti</w:t>
      </w:r>
      <w:r w:rsidRPr="001A5FBC">
        <w:rPr>
          <w:rFonts w:ascii="Times New Roman" w:eastAsia="Segoe UI" w:hAnsi="Times New Roman" w:cs="Times New Roman"/>
          <w:color w:val="231F20"/>
          <w:spacing w:val="2"/>
          <w:sz w:val="19"/>
          <w:szCs w:val="19"/>
        </w:rPr>
        <w:t>c</w:t>
      </w:r>
      <w:r w:rsidRPr="001A5FBC">
        <w:rPr>
          <w:rFonts w:ascii="Times New Roman" w:eastAsia="Segoe UI" w:hAnsi="Times New Roman" w:cs="Times New Roman"/>
          <w:color w:val="231F20"/>
          <w:sz w:val="19"/>
          <w:szCs w:val="19"/>
        </w:rPr>
        <w:t>al</w:t>
      </w:r>
      <w:r w:rsidRPr="001A5FBC">
        <w:rPr>
          <w:rFonts w:ascii="Times New Roman" w:eastAsia="Segoe UI" w:hAnsi="Times New Roman" w:cs="Times New Roman"/>
          <w:color w:val="231F20"/>
          <w:spacing w:val="-20"/>
          <w:sz w:val="19"/>
          <w:szCs w:val="19"/>
        </w:rPr>
        <w:t xml:space="preserve"> </w:t>
      </w:r>
      <w:r w:rsidRPr="001A5FBC">
        <w:rPr>
          <w:rFonts w:ascii="Times New Roman" w:eastAsia="Segoe UI" w:hAnsi="Times New Roman" w:cs="Times New Roman"/>
          <w:color w:val="231F20"/>
          <w:spacing w:val="2"/>
          <w:sz w:val="19"/>
          <w:szCs w:val="19"/>
        </w:rPr>
        <w:t>p</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pacing w:val="7"/>
          <w:sz w:val="19"/>
          <w:szCs w:val="19"/>
        </w:rPr>
        <w:t>r</w:t>
      </w:r>
      <w:r w:rsidRPr="001A5FBC">
        <w:rPr>
          <w:rFonts w:ascii="Times New Roman" w:eastAsia="Segoe UI" w:hAnsi="Times New Roman" w:cs="Times New Roman"/>
          <w:color w:val="231F20"/>
          <w:spacing w:val="1"/>
          <w:sz w:val="19"/>
          <w:szCs w:val="19"/>
        </w:rPr>
        <w:t>fo</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m</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1"/>
          <w:sz w:val="19"/>
          <w:szCs w:val="19"/>
        </w:rPr>
        <w:t>n</w:t>
      </w:r>
      <w:r w:rsidRPr="001A5FBC">
        <w:rPr>
          <w:rFonts w:ascii="Times New Roman" w:eastAsia="Segoe UI" w:hAnsi="Times New Roman" w:cs="Times New Roman"/>
          <w:color w:val="231F20"/>
          <w:sz w:val="19"/>
          <w:szCs w:val="19"/>
        </w:rPr>
        <w:t>ce</w:t>
      </w:r>
      <w:r w:rsidRPr="001A5FBC">
        <w:rPr>
          <w:rFonts w:ascii="Times New Roman" w:eastAsia="Segoe UI" w:hAnsi="Times New Roman" w:cs="Times New Roman"/>
          <w:color w:val="231F20"/>
          <w:spacing w:val="-12"/>
          <w:sz w:val="19"/>
          <w:szCs w:val="19"/>
        </w:rPr>
        <w:t xml:space="preserve"> </w:t>
      </w:r>
      <w:r w:rsidRPr="001A5FBC">
        <w:rPr>
          <w:rFonts w:ascii="Times New Roman" w:eastAsia="Segoe UI" w:hAnsi="Times New Roman" w:cs="Times New Roman"/>
          <w:color w:val="231F20"/>
          <w:spacing w:val="1"/>
          <w:sz w:val="19"/>
          <w:szCs w:val="19"/>
        </w:rPr>
        <w:t>fo</w:t>
      </w:r>
      <w:r w:rsidRPr="001A5FBC">
        <w:rPr>
          <w:rFonts w:ascii="Times New Roman" w:eastAsia="Segoe UI" w:hAnsi="Times New Roman" w:cs="Times New Roman"/>
          <w:color w:val="231F20"/>
          <w:sz w:val="19"/>
          <w:szCs w:val="19"/>
        </w:rPr>
        <w:t>r</w:t>
      </w:r>
      <w:r w:rsidRPr="001A5FBC">
        <w:rPr>
          <w:rFonts w:ascii="Times New Roman" w:eastAsia="Segoe UI" w:hAnsi="Times New Roman" w:cs="Times New Roman"/>
          <w:color w:val="231F20"/>
          <w:spacing w:val="-3"/>
          <w:sz w:val="19"/>
          <w:szCs w:val="19"/>
        </w:rPr>
        <w:t xml:space="preserve"> </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
          <w:sz w:val="19"/>
          <w:szCs w:val="19"/>
        </w:rPr>
        <w:t>h</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4"/>
          <w:sz w:val="19"/>
          <w:szCs w:val="19"/>
        </w:rPr>
        <w:t xml:space="preserve"> </w:t>
      </w:r>
      <w:r w:rsidRPr="001A5FBC">
        <w:rPr>
          <w:rFonts w:ascii="Times New Roman" w:eastAsia="Segoe UI" w:hAnsi="Times New Roman" w:cs="Times New Roman"/>
          <w:color w:val="231F20"/>
          <w:spacing w:val="1"/>
          <w:sz w:val="19"/>
          <w:szCs w:val="19"/>
        </w:rPr>
        <w:t>mo</w:t>
      </w:r>
      <w:r w:rsidRPr="001A5FBC">
        <w:rPr>
          <w:rFonts w:ascii="Times New Roman" w:eastAsia="Segoe UI" w:hAnsi="Times New Roman" w:cs="Times New Roman"/>
          <w:color w:val="231F20"/>
          <w:spacing w:val="3"/>
          <w:sz w:val="19"/>
          <w:szCs w:val="19"/>
        </w:rPr>
        <w:t>s</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1"/>
          <w:sz w:val="19"/>
          <w:szCs w:val="19"/>
        </w:rPr>
        <w:t xml:space="preserve"> </w:t>
      </w:r>
      <w:r w:rsidRPr="001A5FBC">
        <w:rPr>
          <w:rFonts w:ascii="Times New Roman" w:eastAsia="Segoe UI" w:hAnsi="Times New Roman" w:cs="Times New Roman"/>
          <w:color w:val="231F20"/>
          <w:spacing w:val="1"/>
          <w:sz w:val="19"/>
          <w:szCs w:val="19"/>
        </w:rPr>
        <w:t>dem</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di</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g</w:t>
      </w:r>
      <w:r w:rsidRPr="001A5FBC">
        <w:rPr>
          <w:rFonts w:ascii="Times New Roman" w:eastAsia="Segoe UI" w:hAnsi="Times New Roman" w:cs="Times New Roman"/>
          <w:color w:val="231F20"/>
          <w:spacing w:val="-10"/>
          <w:sz w:val="19"/>
          <w:szCs w:val="19"/>
        </w:rPr>
        <w:t xml:space="preserve"> </w:t>
      </w:r>
      <w:r w:rsidRPr="001A5FBC">
        <w:rPr>
          <w:rFonts w:ascii="Times New Roman" w:eastAsia="Segoe UI" w:hAnsi="Times New Roman" w:cs="Times New Roman"/>
          <w:color w:val="231F20"/>
          <w:sz w:val="19"/>
          <w:szCs w:val="19"/>
        </w:rPr>
        <w:t>da</w:t>
      </w:r>
      <w:r w:rsidRPr="001A5FBC">
        <w:rPr>
          <w:rFonts w:ascii="Times New Roman" w:eastAsia="Segoe UI" w:hAnsi="Times New Roman" w:cs="Times New Roman"/>
          <w:color w:val="231F20"/>
          <w:spacing w:val="3"/>
          <w:sz w:val="19"/>
          <w:szCs w:val="19"/>
        </w:rPr>
        <w:t>t</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1"/>
          <w:sz w:val="19"/>
          <w:szCs w:val="19"/>
        </w:rPr>
        <w:t>b</w:t>
      </w:r>
      <w:r w:rsidRPr="001A5FBC">
        <w:rPr>
          <w:rFonts w:ascii="Times New Roman" w:eastAsia="Segoe UI" w:hAnsi="Times New Roman" w:cs="Times New Roman"/>
          <w:color w:val="231F20"/>
          <w:spacing w:val="2"/>
          <w:sz w:val="19"/>
          <w:szCs w:val="19"/>
        </w:rPr>
        <w:t>as</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14"/>
          <w:sz w:val="19"/>
          <w:szCs w:val="19"/>
        </w:rPr>
        <w:t xml:space="preserve"> </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1"/>
          <w:sz w:val="19"/>
          <w:szCs w:val="19"/>
        </w:rPr>
        <w:t>pp</w:t>
      </w:r>
      <w:r w:rsidRPr="001A5FBC">
        <w:rPr>
          <w:rFonts w:ascii="Times New Roman" w:eastAsia="Segoe UI" w:hAnsi="Times New Roman" w:cs="Times New Roman"/>
          <w:color w:val="231F20"/>
          <w:sz w:val="19"/>
          <w:szCs w:val="19"/>
        </w:rPr>
        <w:t>li</w:t>
      </w:r>
      <w:r w:rsidRPr="001A5FBC">
        <w:rPr>
          <w:rFonts w:ascii="Times New Roman" w:eastAsia="Segoe UI" w:hAnsi="Times New Roman" w:cs="Times New Roman"/>
          <w:color w:val="231F20"/>
          <w:spacing w:val="2"/>
          <w:sz w:val="19"/>
          <w:szCs w:val="19"/>
        </w:rPr>
        <w:t>c</w:t>
      </w:r>
      <w:r w:rsidRPr="001A5FBC">
        <w:rPr>
          <w:rFonts w:ascii="Times New Roman" w:eastAsia="Segoe UI" w:hAnsi="Times New Roman" w:cs="Times New Roman"/>
          <w:color w:val="231F20"/>
          <w:sz w:val="19"/>
          <w:szCs w:val="19"/>
        </w:rPr>
        <w:t>at</w:t>
      </w:r>
      <w:r w:rsidRPr="001A5FBC">
        <w:rPr>
          <w:rFonts w:ascii="Times New Roman" w:eastAsia="Segoe UI" w:hAnsi="Times New Roman" w:cs="Times New Roman"/>
          <w:color w:val="231F20"/>
          <w:spacing w:val="1"/>
          <w:sz w:val="19"/>
          <w:szCs w:val="19"/>
        </w:rPr>
        <w:t>ion</w:t>
      </w: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5"/>
          <w:sz w:val="19"/>
          <w:szCs w:val="19"/>
        </w:rPr>
        <w:t xml:space="preserve"> </w:t>
      </w:r>
      <w:r w:rsidRPr="001A5FBC">
        <w:rPr>
          <w:rFonts w:ascii="Times New Roman" w:eastAsia="Segoe UI" w:hAnsi="Times New Roman" w:cs="Times New Roman"/>
          <w:color w:val="231F20"/>
          <w:spacing w:val="1"/>
          <w:sz w:val="19"/>
          <w:szCs w:val="19"/>
        </w:rPr>
        <w:t>w</w:t>
      </w:r>
      <w:r w:rsidRPr="001A5FBC">
        <w:rPr>
          <w:rFonts w:ascii="Times New Roman" w:eastAsia="Segoe UI" w:hAnsi="Times New Roman" w:cs="Times New Roman"/>
          <w:color w:val="231F20"/>
          <w:sz w:val="19"/>
          <w:szCs w:val="19"/>
        </w:rPr>
        <w:t>hi</w:t>
      </w:r>
      <w:r w:rsidRPr="001A5FBC">
        <w:rPr>
          <w:rFonts w:ascii="Times New Roman" w:eastAsia="Segoe UI" w:hAnsi="Times New Roman" w:cs="Times New Roman"/>
          <w:color w:val="231F20"/>
          <w:spacing w:val="1"/>
          <w:sz w:val="19"/>
          <w:szCs w:val="19"/>
        </w:rPr>
        <w:t>l</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2"/>
          <w:sz w:val="19"/>
          <w:szCs w:val="19"/>
        </w:rPr>
        <w:t xml:space="preserve"> </w:t>
      </w:r>
      <w:r w:rsidRPr="001A5FBC">
        <w:rPr>
          <w:rFonts w:ascii="Times New Roman" w:eastAsia="Segoe UI" w:hAnsi="Times New Roman" w:cs="Times New Roman"/>
          <w:color w:val="231F20"/>
          <w:spacing w:val="1"/>
          <w:sz w:val="19"/>
          <w:szCs w:val="19"/>
        </w:rPr>
        <w:t>d</w:t>
      </w:r>
      <w:r w:rsidRPr="001A5FBC">
        <w:rPr>
          <w:rFonts w:ascii="Times New Roman" w:eastAsia="Segoe UI" w:hAnsi="Times New Roman" w:cs="Times New Roman"/>
          <w:color w:val="231F20"/>
          <w:spacing w:val="3"/>
          <w:sz w:val="19"/>
          <w:szCs w:val="19"/>
        </w:rPr>
        <w:t>e</w:t>
      </w:r>
      <w:r w:rsidRPr="001A5FBC">
        <w:rPr>
          <w:rFonts w:ascii="Times New Roman" w:eastAsia="Segoe UI" w:hAnsi="Times New Roman" w:cs="Times New Roman"/>
          <w:color w:val="231F20"/>
          <w:sz w:val="19"/>
          <w:szCs w:val="19"/>
        </w:rPr>
        <w:t>l</w:t>
      </w:r>
      <w:r w:rsidRPr="001A5FBC">
        <w:rPr>
          <w:rFonts w:ascii="Times New Roman" w:eastAsia="Segoe UI" w:hAnsi="Times New Roman" w:cs="Times New Roman"/>
          <w:color w:val="231F20"/>
          <w:spacing w:val="2"/>
          <w:sz w:val="19"/>
          <w:szCs w:val="19"/>
        </w:rPr>
        <w:t>i</w:t>
      </w:r>
      <w:r w:rsidRPr="001A5FBC">
        <w:rPr>
          <w:rFonts w:ascii="Times New Roman" w:eastAsia="Segoe UI" w:hAnsi="Times New Roman" w:cs="Times New Roman"/>
          <w:color w:val="231F20"/>
          <w:spacing w:val="-1"/>
          <w:sz w:val="19"/>
          <w:szCs w:val="19"/>
        </w:rPr>
        <w:t>v</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z w:val="19"/>
          <w:szCs w:val="19"/>
        </w:rPr>
        <w:t>i</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g</w:t>
      </w:r>
      <w:r w:rsidRPr="001A5FBC">
        <w:rPr>
          <w:rFonts w:ascii="Times New Roman" w:eastAsia="Segoe UI" w:hAnsi="Times New Roman" w:cs="Times New Roman"/>
          <w:color w:val="231F20"/>
          <w:spacing w:val="-4"/>
          <w:sz w:val="19"/>
          <w:szCs w:val="19"/>
        </w:rPr>
        <w:t xml:space="preserve"> </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
          <w:sz w:val="19"/>
          <w:szCs w:val="19"/>
        </w:rPr>
        <w:t>h</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4"/>
          <w:sz w:val="19"/>
          <w:szCs w:val="19"/>
        </w:rPr>
        <w:t xml:space="preserve"> </w:t>
      </w:r>
      <w:r w:rsidRPr="001A5FBC">
        <w:rPr>
          <w:rFonts w:ascii="Times New Roman" w:eastAsia="Segoe UI" w:hAnsi="Times New Roman" w:cs="Times New Roman"/>
          <w:color w:val="231F20"/>
          <w:sz w:val="19"/>
          <w:szCs w:val="19"/>
        </w:rPr>
        <w:t>h</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1"/>
          <w:sz w:val="19"/>
          <w:szCs w:val="19"/>
        </w:rPr>
        <w:t>g</w:t>
      </w:r>
      <w:r w:rsidRPr="001A5FBC">
        <w:rPr>
          <w:rFonts w:ascii="Times New Roman" w:eastAsia="Segoe UI" w:hAnsi="Times New Roman" w:cs="Times New Roman"/>
          <w:color w:val="231F20"/>
          <w:spacing w:val="1"/>
          <w:sz w:val="19"/>
          <w:szCs w:val="19"/>
        </w:rPr>
        <w:t>h</w:t>
      </w:r>
      <w:r w:rsidRPr="001A5FBC">
        <w:rPr>
          <w:rFonts w:ascii="Times New Roman" w:eastAsia="Segoe UI" w:hAnsi="Times New Roman" w:cs="Times New Roman"/>
          <w:color w:val="231F20"/>
          <w:spacing w:val="2"/>
          <w:sz w:val="19"/>
          <w:szCs w:val="19"/>
        </w:rPr>
        <w:t>e</w:t>
      </w:r>
      <w:r w:rsidRPr="001A5FBC">
        <w:rPr>
          <w:rFonts w:ascii="Times New Roman" w:eastAsia="Segoe UI" w:hAnsi="Times New Roman" w:cs="Times New Roman"/>
          <w:color w:val="231F20"/>
          <w:spacing w:val="3"/>
          <w:sz w:val="19"/>
          <w:szCs w:val="19"/>
        </w:rPr>
        <w:t>s</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1"/>
          <w:sz w:val="19"/>
          <w:szCs w:val="19"/>
        </w:rPr>
        <w:t xml:space="preserve"> </w:t>
      </w:r>
      <w:r w:rsidRPr="001A5FBC">
        <w:rPr>
          <w:rFonts w:ascii="Times New Roman" w:eastAsia="Segoe UI" w:hAnsi="Times New Roman" w:cs="Times New Roman"/>
          <w:color w:val="231F20"/>
          <w:spacing w:val="1"/>
          <w:sz w:val="19"/>
          <w:szCs w:val="19"/>
        </w:rPr>
        <w:t>fo</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m</w:t>
      </w: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1"/>
          <w:sz w:val="19"/>
          <w:szCs w:val="19"/>
        </w:rPr>
        <w:t xml:space="preserve"> </w:t>
      </w:r>
      <w:r w:rsidRPr="001A5FBC">
        <w:rPr>
          <w:rFonts w:ascii="Times New Roman" w:eastAsia="Segoe UI" w:hAnsi="Times New Roman" w:cs="Times New Roman"/>
          <w:color w:val="231F20"/>
          <w:spacing w:val="-1"/>
          <w:sz w:val="19"/>
          <w:szCs w:val="19"/>
        </w:rPr>
        <w:t>o</w:t>
      </w:r>
      <w:r w:rsidRPr="001A5FBC">
        <w:rPr>
          <w:rFonts w:ascii="Times New Roman" w:eastAsia="Segoe UI" w:hAnsi="Times New Roman" w:cs="Times New Roman"/>
          <w:color w:val="231F20"/>
          <w:sz w:val="19"/>
          <w:szCs w:val="19"/>
        </w:rPr>
        <w:t>f</w:t>
      </w:r>
      <w:r w:rsidRPr="001A5FBC">
        <w:rPr>
          <w:rFonts w:ascii="Times New Roman" w:eastAsia="Segoe UI" w:hAnsi="Times New Roman" w:cs="Times New Roman"/>
          <w:color w:val="231F20"/>
          <w:spacing w:val="-3"/>
          <w:sz w:val="19"/>
          <w:szCs w:val="19"/>
        </w:rPr>
        <w:t xml:space="preserve"> </w:t>
      </w:r>
      <w:r w:rsidRPr="001A5FBC">
        <w:rPr>
          <w:rFonts w:ascii="Times New Roman" w:eastAsia="Segoe UI" w:hAnsi="Times New Roman" w:cs="Times New Roman"/>
          <w:color w:val="231F20"/>
          <w:spacing w:val="2"/>
          <w:sz w:val="19"/>
          <w:szCs w:val="19"/>
        </w:rPr>
        <w:t>s</w:t>
      </w:r>
      <w:r w:rsidRPr="001A5FBC">
        <w:rPr>
          <w:rFonts w:ascii="Times New Roman" w:eastAsia="Segoe UI" w:hAnsi="Times New Roman" w:cs="Times New Roman"/>
          <w:color w:val="231F20"/>
          <w:spacing w:val="3"/>
          <w:sz w:val="19"/>
          <w:szCs w:val="19"/>
        </w:rPr>
        <w:t>e</w:t>
      </w:r>
      <w:r w:rsidRPr="001A5FBC">
        <w:rPr>
          <w:rFonts w:ascii="Times New Roman" w:eastAsia="Segoe UI" w:hAnsi="Times New Roman" w:cs="Times New Roman"/>
          <w:color w:val="231F20"/>
          <w:sz w:val="19"/>
          <w:szCs w:val="19"/>
        </w:rPr>
        <w:t>c</w:t>
      </w:r>
      <w:r w:rsidRPr="001A5FBC">
        <w:rPr>
          <w:rFonts w:ascii="Times New Roman" w:eastAsia="Segoe UI" w:hAnsi="Times New Roman" w:cs="Times New Roman"/>
          <w:color w:val="231F20"/>
          <w:spacing w:val="-1"/>
          <w:sz w:val="19"/>
          <w:szCs w:val="19"/>
        </w:rPr>
        <w:t>u</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7"/>
          <w:sz w:val="19"/>
          <w:szCs w:val="19"/>
        </w:rPr>
        <w:t>t</w:t>
      </w:r>
      <w:r w:rsidRPr="001A5FBC">
        <w:rPr>
          <w:rFonts w:ascii="Times New Roman" w:eastAsia="Segoe UI" w:hAnsi="Times New Roman" w:cs="Times New Roman"/>
          <w:color w:val="231F20"/>
          <w:spacing w:val="-7"/>
          <w:sz w:val="19"/>
          <w:szCs w:val="19"/>
        </w:rPr>
        <w:t>y</w:t>
      </w:r>
      <w:r w:rsidRPr="001A5FBC">
        <w:rPr>
          <w:rFonts w:ascii="Times New Roman" w:eastAsia="Segoe UI" w:hAnsi="Times New Roman" w:cs="Times New Roman"/>
          <w:color w:val="231F20"/>
          <w:sz w:val="19"/>
          <w:szCs w:val="19"/>
        </w:rPr>
        <w:t>,</w:t>
      </w:r>
      <w:r w:rsidRPr="001A5FBC">
        <w:rPr>
          <w:rFonts w:ascii="Times New Roman" w:eastAsia="Segoe UI" w:hAnsi="Times New Roman" w:cs="Times New Roman"/>
          <w:color w:val="231F20"/>
          <w:spacing w:val="-12"/>
          <w:sz w:val="19"/>
          <w:szCs w:val="19"/>
        </w:rPr>
        <w:t xml:space="preserve"> </w:t>
      </w:r>
      <w:r w:rsidRPr="001A5FBC">
        <w:rPr>
          <w:rFonts w:ascii="Times New Roman" w:eastAsia="Segoe UI" w:hAnsi="Times New Roman" w:cs="Times New Roman"/>
          <w:color w:val="231F20"/>
          <w:spacing w:val="2"/>
          <w:sz w:val="19"/>
          <w:szCs w:val="19"/>
        </w:rPr>
        <w:t>sc</w:t>
      </w:r>
      <w:r w:rsidRPr="001A5FBC">
        <w:rPr>
          <w:rFonts w:ascii="Times New Roman" w:eastAsia="Segoe UI" w:hAnsi="Times New Roman" w:cs="Times New Roman"/>
          <w:color w:val="231F20"/>
          <w:sz w:val="19"/>
          <w:szCs w:val="19"/>
        </w:rPr>
        <w:t>ala</w:t>
      </w:r>
      <w:r w:rsidRPr="001A5FBC">
        <w:rPr>
          <w:rFonts w:ascii="Times New Roman" w:eastAsia="Segoe UI" w:hAnsi="Times New Roman" w:cs="Times New Roman"/>
          <w:color w:val="231F20"/>
          <w:spacing w:val="1"/>
          <w:sz w:val="19"/>
          <w:szCs w:val="19"/>
        </w:rPr>
        <w:t>b</w:t>
      </w:r>
      <w:r w:rsidRPr="001A5FBC">
        <w:rPr>
          <w:rFonts w:ascii="Times New Roman" w:eastAsia="Segoe UI" w:hAnsi="Times New Roman" w:cs="Times New Roman"/>
          <w:color w:val="231F20"/>
          <w:sz w:val="19"/>
          <w:szCs w:val="19"/>
        </w:rPr>
        <w:t>il</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7"/>
          <w:sz w:val="19"/>
          <w:szCs w:val="19"/>
        </w:rPr>
        <w:t>t</w:t>
      </w:r>
      <w:r w:rsidRPr="001A5FBC">
        <w:rPr>
          <w:rFonts w:ascii="Times New Roman" w:eastAsia="Segoe UI" w:hAnsi="Times New Roman" w:cs="Times New Roman"/>
          <w:color w:val="231F20"/>
          <w:spacing w:val="-7"/>
          <w:sz w:val="19"/>
          <w:szCs w:val="19"/>
        </w:rPr>
        <w:t>y</w:t>
      </w:r>
      <w:r w:rsidRPr="001A5FBC">
        <w:rPr>
          <w:rFonts w:ascii="Times New Roman" w:eastAsia="Segoe UI" w:hAnsi="Times New Roman" w:cs="Times New Roman"/>
          <w:color w:val="231F20"/>
          <w:sz w:val="19"/>
          <w:szCs w:val="19"/>
        </w:rPr>
        <w:t>,</w:t>
      </w:r>
      <w:r w:rsidRPr="001A5FBC">
        <w:rPr>
          <w:rFonts w:ascii="Times New Roman" w:eastAsia="Segoe UI" w:hAnsi="Times New Roman" w:cs="Times New Roman"/>
          <w:color w:val="231F20"/>
          <w:spacing w:val="-12"/>
          <w:sz w:val="19"/>
          <w:szCs w:val="19"/>
        </w:rPr>
        <w:t xml:space="preserve"> </w:t>
      </w:r>
      <w:r w:rsidRPr="001A5FBC">
        <w:rPr>
          <w:rFonts w:ascii="Times New Roman" w:eastAsia="Segoe UI" w:hAnsi="Times New Roman" w:cs="Times New Roman"/>
          <w:color w:val="231F20"/>
          <w:sz w:val="19"/>
          <w:szCs w:val="19"/>
        </w:rPr>
        <w:t>h</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1"/>
          <w:sz w:val="19"/>
          <w:szCs w:val="19"/>
        </w:rPr>
        <w:t>g</w:t>
      </w:r>
      <w:r w:rsidRPr="001A5FBC">
        <w:rPr>
          <w:rFonts w:ascii="Times New Roman" w:eastAsia="Segoe UI" w:hAnsi="Times New Roman" w:cs="Times New Roman"/>
          <w:color w:val="231F20"/>
          <w:sz w:val="19"/>
          <w:szCs w:val="19"/>
        </w:rPr>
        <w:t>h</w:t>
      </w:r>
      <w:r w:rsidRPr="001A5FBC">
        <w:rPr>
          <w:rFonts w:ascii="Times New Roman" w:eastAsia="Segoe UI" w:hAnsi="Times New Roman" w:cs="Times New Roman"/>
          <w:color w:val="231F20"/>
          <w:spacing w:val="-2"/>
          <w:sz w:val="19"/>
          <w:szCs w:val="19"/>
        </w:rPr>
        <w:t xml:space="preserve"> </w:t>
      </w:r>
      <w:r w:rsidRPr="001A5FBC">
        <w:rPr>
          <w:rFonts w:ascii="Times New Roman" w:eastAsia="Segoe UI" w:hAnsi="Times New Roman" w:cs="Times New Roman"/>
          <w:color w:val="231F20"/>
          <w:spacing w:val="-1"/>
          <w:sz w:val="19"/>
          <w:szCs w:val="19"/>
        </w:rPr>
        <w:t>a</w:t>
      </w:r>
      <w:r w:rsidRPr="001A5FBC">
        <w:rPr>
          <w:rFonts w:ascii="Times New Roman" w:eastAsia="Segoe UI" w:hAnsi="Times New Roman" w:cs="Times New Roman"/>
          <w:color w:val="231F20"/>
          <w:spacing w:val="1"/>
          <w:sz w:val="19"/>
          <w:szCs w:val="19"/>
        </w:rPr>
        <w:t>v</w:t>
      </w:r>
      <w:r w:rsidRPr="001A5FBC">
        <w:rPr>
          <w:rFonts w:ascii="Times New Roman" w:eastAsia="Segoe UI" w:hAnsi="Times New Roman" w:cs="Times New Roman"/>
          <w:color w:val="231F20"/>
          <w:sz w:val="19"/>
          <w:szCs w:val="19"/>
        </w:rPr>
        <w:t>aila</w:t>
      </w:r>
      <w:r w:rsidRPr="001A5FBC">
        <w:rPr>
          <w:rFonts w:ascii="Times New Roman" w:eastAsia="Segoe UI" w:hAnsi="Times New Roman" w:cs="Times New Roman"/>
          <w:color w:val="231F20"/>
          <w:spacing w:val="1"/>
          <w:sz w:val="19"/>
          <w:szCs w:val="19"/>
        </w:rPr>
        <w:t>b</w:t>
      </w:r>
      <w:r w:rsidRPr="001A5FBC">
        <w:rPr>
          <w:rFonts w:ascii="Times New Roman" w:eastAsia="Segoe UI" w:hAnsi="Times New Roman" w:cs="Times New Roman"/>
          <w:color w:val="231F20"/>
          <w:sz w:val="19"/>
          <w:szCs w:val="19"/>
        </w:rPr>
        <w:t>il</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7"/>
          <w:sz w:val="19"/>
          <w:szCs w:val="19"/>
        </w:rPr>
        <w:t>t</w:t>
      </w:r>
      <w:r w:rsidRPr="001A5FBC">
        <w:rPr>
          <w:rFonts w:ascii="Times New Roman" w:eastAsia="Segoe UI" w:hAnsi="Times New Roman" w:cs="Times New Roman"/>
          <w:color w:val="231F20"/>
          <w:spacing w:val="-7"/>
          <w:sz w:val="19"/>
          <w:szCs w:val="19"/>
        </w:rPr>
        <w:t>y</w:t>
      </w:r>
      <w:r w:rsidRPr="001A5FBC">
        <w:rPr>
          <w:rFonts w:ascii="Times New Roman" w:eastAsia="Segoe UI" w:hAnsi="Times New Roman" w:cs="Times New Roman"/>
          <w:color w:val="231F20"/>
          <w:sz w:val="19"/>
          <w:szCs w:val="19"/>
        </w:rPr>
        <w:t>,</w:t>
      </w:r>
      <w:r w:rsidRPr="001A5FBC">
        <w:rPr>
          <w:rFonts w:ascii="Times New Roman" w:eastAsia="Segoe UI" w:hAnsi="Times New Roman" w:cs="Times New Roman"/>
          <w:color w:val="231F20"/>
          <w:spacing w:val="-6"/>
          <w:sz w:val="19"/>
          <w:szCs w:val="19"/>
        </w:rPr>
        <w:t xml:space="preserve"> </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d</w:t>
      </w:r>
      <w:r w:rsidRPr="001A5FBC">
        <w:rPr>
          <w:rFonts w:ascii="Times New Roman" w:eastAsia="Segoe UI" w:hAnsi="Times New Roman" w:cs="Times New Roman"/>
          <w:color w:val="231F20"/>
          <w:spacing w:val="-3"/>
          <w:sz w:val="19"/>
          <w:szCs w:val="19"/>
        </w:rPr>
        <w:t xml:space="preserve"> </w:t>
      </w:r>
      <w:r w:rsidRPr="001A5FBC">
        <w:rPr>
          <w:rFonts w:ascii="Times New Roman" w:eastAsia="Segoe UI" w:hAnsi="Times New Roman" w:cs="Times New Roman"/>
          <w:color w:val="231F20"/>
          <w:spacing w:val="1"/>
          <w:sz w:val="19"/>
          <w:szCs w:val="19"/>
        </w:rPr>
        <w:t>s</w:t>
      </w:r>
      <w:r w:rsidRPr="001A5FBC">
        <w:rPr>
          <w:rFonts w:ascii="Times New Roman" w:eastAsia="Segoe UI" w:hAnsi="Times New Roman" w:cs="Times New Roman"/>
          <w:color w:val="231F20"/>
          <w:spacing w:val="-1"/>
          <w:sz w:val="19"/>
          <w:szCs w:val="19"/>
        </w:rPr>
        <w:t>u</w:t>
      </w:r>
      <w:r w:rsidRPr="001A5FBC">
        <w:rPr>
          <w:rFonts w:ascii="Times New Roman" w:eastAsia="Segoe UI" w:hAnsi="Times New Roman" w:cs="Times New Roman"/>
          <w:color w:val="231F20"/>
          <w:spacing w:val="1"/>
          <w:sz w:val="19"/>
          <w:szCs w:val="19"/>
        </w:rPr>
        <w:t>p</w:t>
      </w:r>
      <w:r w:rsidRPr="001A5FBC">
        <w:rPr>
          <w:rFonts w:ascii="Times New Roman" w:eastAsia="Segoe UI" w:hAnsi="Times New Roman" w:cs="Times New Roman"/>
          <w:color w:val="231F20"/>
          <w:spacing w:val="2"/>
          <w:sz w:val="19"/>
          <w:szCs w:val="19"/>
        </w:rPr>
        <w:t>p</w:t>
      </w:r>
      <w:r w:rsidRPr="001A5FBC">
        <w:rPr>
          <w:rFonts w:ascii="Times New Roman" w:eastAsia="Segoe UI" w:hAnsi="Times New Roman" w:cs="Times New Roman"/>
          <w:color w:val="231F20"/>
          <w:spacing w:val="1"/>
          <w:sz w:val="19"/>
          <w:szCs w:val="19"/>
        </w:rPr>
        <w:t>o</w:t>
      </w:r>
      <w:r w:rsidRPr="001A5FBC">
        <w:rPr>
          <w:rFonts w:ascii="Times New Roman" w:eastAsia="Segoe UI" w:hAnsi="Times New Roman" w:cs="Times New Roman"/>
          <w:color w:val="231F20"/>
          <w:spacing w:val="7"/>
          <w:sz w:val="19"/>
          <w:szCs w:val="19"/>
        </w:rPr>
        <w:t>r</w:t>
      </w:r>
      <w:r w:rsidRPr="001A5FBC">
        <w:rPr>
          <w:rFonts w:ascii="Times New Roman" w:eastAsia="Segoe UI" w:hAnsi="Times New Roman" w:cs="Times New Roman"/>
          <w:color w:val="231F20"/>
          <w:spacing w:val="3"/>
          <w:sz w:val="19"/>
          <w:szCs w:val="19"/>
        </w:rPr>
        <w:t>t</w:t>
      </w:r>
      <w:ins w:id="611" w:author="Hundal, Paul [HSSBC]" w:date="2016-01-23T19:20:00Z">
        <w:r w:rsidR="00101C67">
          <w:rPr>
            <w:rFonts w:ascii="Times New Roman" w:eastAsia="Segoe UI" w:hAnsi="Times New Roman" w:cs="Times New Roman"/>
            <w:color w:val="231F20"/>
            <w:spacing w:val="3"/>
            <w:sz w:val="19"/>
            <w:szCs w:val="19"/>
          </w:rPr>
          <w:t xml:space="preserve">. </w:t>
        </w:r>
      </w:ins>
      <w:del w:id="612" w:author="Hundal, Paul [HSSBC]" w:date="2016-01-23T19:20:00Z">
        <w:r w:rsidR="00B30D2F" w:rsidDel="00101C67">
          <w:rPr>
            <w:rFonts w:ascii="Times New Roman" w:eastAsia="Segoe UI" w:hAnsi="Times New Roman" w:cs="Times New Roman"/>
            <w:color w:val="231F20"/>
            <w:sz w:val="19"/>
            <w:szCs w:val="19"/>
          </w:rPr>
          <w:delText xml:space="preserve">, which perfectly meet the demands of the Health Authorities. </w:delText>
        </w:r>
      </w:del>
    </w:p>
    <w:p w14:paraId="75B09529" w14:textId="77777777" w:rsidR="00127CB1" w:rsidRPr="001A5FBC" w:rsidRDefault="00B30D2F" w:rsidP="00B461CB">
      <w:pPr>
        <w:spacing w:after="120" w:line="246" w:lineRule="auto"/>
        <w:jc w:val="both"/>
        <w:rPr>
          <w:rFonts w:ascii="Times New Roman" w:eastAsia="Segoe UI" w:hAnsi="Times New Roman" w:cs="Times New Roman"/>
          <w:sz w:val="19"/>
          <w:szCs w:val="19"/>
        </w:rPr>
      </w:pPr>
      <w:r>
        <w:rPr>
          <w:rFonts w:ascii="Times New Roman" w:eastAsia="Segoe UI" w:hAnsi="Times New Roman" w:cs="Times New Roman"/>
          <w:color w:val="231F20"/>
          <w:sz w:val="19"/>
          <w:szCs w:val="19"/>
        </w:rPr>
        <w:t xml:space="preserve">The following figure </w:t>
      </w:r>
      <w:r w:rsidR="00AF5242" w:rsidRPr="001A5FBC">
        <w:rPr>
          <w:rFonts w:ascii="Times New Roman" w:eastAsia="Segoe UI" w:hAnsi="Times New Roman" w:cs="Times New Roman"/>
          <w:color w:val="231F20"/>
          <w:sz w:val="19"/>
          <w:szCs w:val="19"/>
        </w:rPr>
        <w:t>s</w:t>
      </w:r>
      <w:r w:rsidR="00AF5242" w:rsidRPr="001A5FBC">
        <w:rPr>
          <w:rFonts w:ascii="Times New Roman" w:eastAsia="Segoe UI" w:hAnsi="Times New Roman" w:cs="Times New Roman"/>
          <w:color w:val="231F20"/>
          <w:spacing w:val="1"/>
          <w:sz w:val="19"/>
          <w:szCs w:val="19"/>
        </w:rPr>
        <w:t>h</w:t>
      </w:r>
      <w:r w:rsidR="00AF5242" w:rsidRPr="001A5FBC">
        <w:rPr>
          <w:rFonts w:ascii="Times New Roman" w:eastAsia="Segoe UI" w:hAnsi="Times New Roman" w:cs="Times New Roman"/>
          <w:color w:val="231F20"/>
          <w:sz w:val="19"/>
          <w:szCs w:val="19"/>
        </w:rPr>
        <w:t>o</w:t>
      </w:r>
      <w:r w:rsidR="00AF5242" w:rsidRPr="001A5FBC">
        <w:rPr>
          <w:rFonts w:ascii="Times New Roman" w:eastAsia="Segoe UI" w:hAnsi="Times New Roman" w:cs="Times New Roman"/>
          <w:color w:val="231F20"/>
          <w:spacing w:val="2"/>
          <w:sz w:val="19"/>
          <w:szCs w:val="19"/>
        </w:rPr>
        <w:t>w</w:t>
      </w:r>
      <w:r w:rsidR="00AF5242" w:rsidRPr="001A5FBC">
        <w:rPr>
          <w:rFonts w:ascii="Times New Roman" w:eastAsia="Segoe UI" w:hAnsi="Times New Roman" w:cs="Times New Roman"/>
          <w:color w:val="231F20"/>
          <w:sz w:val="19"/>
          <w:szCs w:val="19"/>
        </w:rPr>
        <w:t>s</w:t>
      </w:r>
      <w:r w:rsidR="00AF5242" w:rsidRPr="001A5FBC">
        <w:rPr>
          <w:rFonts w:ascii="Times New Roman" w:eastAsia="Segoe UI" w:hAnsi="Times New Roman" w:cs="Times New Roman"/>
          <w:color w:val="231F20"/>
          <w:spacing w:val="-16"/>
          <w:sz w:val="19"/>
          <w:szCs w:val="19"/>
        </w:rPr>
        <w:t xml:space="preserve"> </w:t>
      </w:r>
      <w:r w:rsidR="00AF5242" w:rsidRPr="001A5FBC">
        <w:rPr>
          <w:rFonts w:ascii="Times New Roman" w:eastAsia="Segoe UI" w:hAnsi="Times New Roman" w:cs="Times New Roman"/>
          <w:color w:val="231F20"/>
          <w:sz w:val="19"/>
          <w:szCs w:val="19"/>
        </w:rPr>
        <w:t>t</w:t>
      </w:r>
      <w:r w:rsidR="00AF5242" w:rsidRPr="001A5FBC">
        <w:rPr>
          <w:rFonts w:ascii="Times New Roman" w:eastAsia="Segoe UI" w:hAnsi="Times New Roman" w:cs="Times New Roman"/>
          <w:color w:val="231F20"/>
          <w:spacing w:val="1"/>
          <w:sz w:val="19"/>
          <w:szCs w:val="19"/>
        </w:rPr>
        <w:t>h</w:t>
      </w:r>
      <w:r w:rsidR="00AF5242" w:rsidRPr="001A5FBC">
        <w:rPr>
          <w:rFonts w:ascii="Times New Roman" w:eastAsia="Segoe UI" w:hAnsi="Times New Roman" w:cs="Times New Roman"/>
          <w:color w:val="231F20"/>
          <w:sz w:val="19"/>
          <w:szCs w:val="19"/>
        </w:rPr>
        <w:t>e</w:t>
      </w:r>
      <w:r w:rsidR="00AF5242" w:rsidRPr="001A5FBC">
        <w:rPr>
          <w:rFonts w:ascii="Times New Roman" w:eastAsia="Segoe UI" w:hAnsi="Times New Roman" w:cs="Times New Roman"/>
          <w:color w:val="231F20"/>
          <w:spacing w:val="-4"/>
          <w:sz w:val="19"/>
          <w:szCs w:val="19"/>
        </w:rPr>
        <w:t xml:space="preserve"> </w:t>
      </w:r>
      <w:del w:id="613" w:author="Hundal, Paul [HSSBC]" w:date="2016-01-23T19:22:00Z">
        <w:r w:rsidR="00AF5242" w:rsidRPr="001A5FBC" w:rsidDel="00101C67">
          <w:rPr>
            <w:rFonts w:ascii="Times New Roman" w:eastAsia="Segoe UI" w:hAnsi="Times New Roman" w:cs="Times New Roman"/>
            <w:color w:val="231F20"/>
            <w:sz w:val="19"/>
            <w:szCs w:val="19"/>
          </w:rPr>
          <w:delText>m</w:delText>
        </w:r>
        <w:r w:rsidR="00AF5242" w:rsidRPr="001A5FBC" w:rsidDel="00101C67">
          <w:rPr>
            <w:rFonts w:ascii="Times New Roman" w:eastAsia="Segoe UI" w:hAnsi="Times New Roman" w:cs="Times New Roman"/>
            <w:color w:val="231F20"/>
            <w:spacing w:val="1"/>
            <w:sz w:val="19"/>
            <w:szCs w:val="19"/>
          </w:rPr>
          <w:delText>i</w:delText>
        </w:r>
        <w:r w:rsidR="00AF5242" w:rsidRPr="001A5FBC" w:rsidDel="00101C67">
          <w:rPr>
            <w:rFonts w:ascii="Times New Roman" w:eastAsia="Segoe UI" w:hAnsi="Times New Roman" w:cs="Times New Roman"/>
            <w:color w:val="231F20"/>
            <w:spacing w:val="2"/>
            <w:sz w:val="19"/>
            <w:szCs w:val="19"/>
          </w:rPr>
          <w:delText>s</w:delText>
        </w:r>
        <w:r w:rsidR="00AF5242" w:rsidRPr="001A5FBC" w:rsidDel="00101C67">
          <w:rPr>
            <w:rFonts w:ascii="Times New Roman" w:eastAsia="Segoe UI" w:hAnsi="Times New Roman" w:cs="Times New Roman"/>
            <w:color w:val="231F20"/>
            <w:sz w:val="19"/>
            <w:szCs w:val="19"/>
          </w:rPr>
          <w:delText>s</w:delText>
        </w:r>
        <w:r w:rsidR="00AF5242" w:rsidRPr="001A5FBC" w:rsidDel="00101C67">
          <w:rPr>
            <w:rFonts w:ascii="Times New Roman" w:eastAsia="Segoe UI" w:hAnsi="Times New Roman" w:cs="Times New Roman"/>
            <w:color w:val="231F20"/>
            <w:spacing w:val="1"/>
            <w:sz w:val="19"/>
            <w:szCs w:val="19"/>
          </w:rPr>
          <w:delText>io</w:delText>
        </w:r>
        <w:r w:rsidR="00AF5242" w:rsidRPr="001A5FBC" w:rsidDel="00101C67">
          <w:rPr>
            <w:rFonts w:ascii="Times New Roman" w:eastAsia="Segoe UI" w:hAnsi="Times New Roman" w:cs="Times New Roman"/>
            <w:color w:val="231F20"/>
            <w:sz w:val="19"/>
            <w:szCs w:val="19"/>
          </w:rPr>
          <w:delText>n</w:delText>
        </w:r>
        <w:r w:rsidR="00AF5242" w:rsidRPr="001A5FBC" w:rsidDel="00101C67">
          <w:rPr>
            <w:rFonts w:ascii="Times New Roman" w:eastAsia="Segoe UI" w:hAnsi="Times New Roman" w:cs="Times New Roman"/>
            <w:color w:val="231F20"/>
            <w:spacing w:val="-16"/>
            <w:sz w:val="19"/>
            <w:szCs w:val="19"/>
          </w:rPr>
          <w:delText xml:space="preserve"> </w:delText>
        </w:r>
        <w:r w:rsidR="00AF5242" w:rsidRPr="001A5FBC" w:rsidDel="00101C67">
          <w:rPr>
            <w:rFonts w:ascii="Times New Roman" w:eastAsia="Segoe UI" w:hAnsi="Times New Roman" w:cs="Times New Roman"/>
            <w:color w:val="231F20"/>
            <w:spacing w:val="3"/>
            <w:sz w:val="19"/>
            <w:szCs w:val="19"/>
          </w:rPr>
          <w:delText>st</w:delText>
        </w:r>
        <w:r w:rsidR="00AF5242" w:rsidRPr="001A5FBC" w:rsidDel="00101C67">
          <w:rPr>
            <w:rFonts w:ascii="Times New Roman" w:eastAsia="Segoe UI" w:hAnsi="Times New Roman" w:cs="Times New Roman"/>
            <w:color w:val="231F20"/>
            <w:sz w:val="19"/>
            <w:szCs w:val="19"/>
          </w:rPr>
          <w:delText>at</w:delText>
        </w:r>
        <w:r w:rsidR="00AF5242" w:rsidRPr="001A5FBC" w:rsidDel="00101C67">
          <w:rPr>
            <w:rFonts w:ascii="Times New Roman" w:eastAsia="Segoe UI" w:hAnsi="Times New Roman" w:cs="Times New Roman"/>
            <w:color w:val="231F20"/>
            <w:spacing w:val="1"/>
            <w:sz w:val="19"/>
            <w:szCs w:val="19"/>
          </w:rPr>
          <w:delText>eme</w:delText>
        </w:r>
        <w:r w:rsidR="00AF5242" w:rsidRPr="001A5FBC" w:rsidDel="00101C67">
          <w:rPr>
            <w:rFonts w:ascii="Times New Roman" w:eastAsia="Segoe UI" w:hAnsi="Times New Roman" w:cs="Times New Roman"/>
            <w:color w:val="231F20"/>
            <w:sz w:val="19"/>
            <w:szCs w:val="19"/>
          </w:rPr>
          <w:delText xml:space="preserve">nt </w:delText>
        </w:r>
        <w:r w:rsidR="00AF5242" w:rsidRPr="001A5FBC" w:rsidDel="00101C67">
          <w:rPr>
            <w:rFonts w:ascii="Times New Roman" w:eastAsia="Segoe UI" w:hAnsi="Times New Roman" w:cs="Times New Roman"/>
            <w:color w:val="231F20"/>
            <w:spacing w:val="1"/>
            <w:sz w:val="19"/>
            <w:szCs w:val="19"/>
          </w:rPr>
          <w:delText>fo</w:delText>
        </w:r>
        <w:r w:rsidR="00AF5242" w:rsidRPr="001A5FBC" w:rsidDel="00101C67">
          <w:rPr>
            <w:rFonts w:ascii="Times New Roman" w:eastAsia="Segoe UI" w:hAnsi="Times New Roman" w:cs="Times New Roman"/>
            <w:color w:val="231F20"/>
            <w:sz w:val="19"/>
            <w:szCs w:val="19"/>
          </w:rPr>
          <w:delText>r</w:delText>
        </w:r>
        <w:r w:rsidR="00AF5242" w:rsidRPr="001A5FBC" w:rsidDel="00101C67">
          <w:rPr>
            <w:rFonts w:ascii="Times New Roman" w:eastAsia="Segoe UI" w:hAnsi="Times New Roman" w:cs="Times New Roman"/>
            <w:color w:val="231F20"/>
            <w:spacing w:val="-3"/>
            <w:sz w:val="19"/>
            <w:szCs w:val="19"/>
          </w:rPr>
          <w:delText xml:space="preserve"> </w:delText>
        </w:r>
        <w:r w:rsidR="00AF5242" w:rsidRPr="001A5FBC" w:rsidDel="00101C67">
          <w:rPr>
            <w:rFonts w:ascii="Times New Roman" w:eastAsia="Segoe UI" w:hAnsi="Times New Roman" w:cs="Times New Roman"/>
            <w:color w:val="231F20"/>
            <w:sz w:val="19"/>
            <w:szCs w:val="19"/>
          </w:rPr>
          <w:delText>S</w:delText>
        </w:r>
        <w:r w:rsidR="00AF5242" w:rsidRPr="001A5FBC" w:rsidDel="00101C67">
          <w:rPr>
            <w:rFonts w:ascii="Times New Roman" w:eastAsia="Segoe UI" w:hAnsi="Times New Roman" w:cs="Times New Roman"/>
            <w:color w:val="231F20"/>
            <w:spacing w:val="1"/>
            <w:sz w:val="19"/>
            <w:szCs w:val="19"/>
          </w:rPr>
          <w:delText>Q</w:delText>
        </w:r>
        <w:r w:rsidR="00AF5242" w:rsidRPr="001A5FBC" w:rsidDel="00101C67">
          <w:rPr>
            <w:rFonts w:ascii="Times New Roman" w:eastAsia="Segoe UI" w:hAnsi="Times New Roman" w:cs="Times New Roman"/>
            <w:color w:val="231F20"/>
            <w:sz w:val="19"/>
            <w:szCs w:val="19"/>
          </w:rPr>
          <w:delText>L</w:delText>
        </w:r>
        <w:r w:rsidR="00AF5242" w:rsidRPr="001A5FBC" w:rsidDel="00101C67">
          <w:rPr>
            <w:rFonts w:ascii="Times New Roman" w:eastAsia="Segoe UI" w:hAnsi="Times New Roman" w:cs="Times New Roman"/>
            <w:color w:val="231F20"/>
            <w:spacing w:val="-8"/>
            <w:sz w:val="19"/>
            <w:szCs w:val="19"/>
          </w:rPr>
          <w:delText xml:space="preserve"> </w:delText>
        </w:r>
        <w:r w:rsidR="00AF5242" w:rsidRPr="001A5FBC" w:rsidDel="00101C67">
          <w:rPr>
            <w:rFonts w:ascii="Times New Roman" w:eastAsia="Segoe UI" w:hAnsi="Times New Roman" w:cs="Times New Roman"/>
            <w:color w:val="231F20"/>
            <w:spacing w:val="2"/>
            <w:sz w:val="19"/>
            <w:szCs w:val="19"/>
          </w:rPr>
          <w:delText>S</w:delText>
        </w:r>
        <w:r w:rsidR="00AF5242" w:rsidRPr="001A5FBC" w:rsidDel="00101C67">
          <w:rPr>
            <w:rFonts w:ascii="Times New Roman" w:eastAsia="Segoe UI" w:hAnsi="Times New Roman" w:cs="Times New Roman"/>
            <w:color w:val="231F20"/>
            <w:spacing w:val="1"/>
            <w:sz w:val="19"/>
            <w:szCs w:val="19"/>
          </w:rPr>
          <w:delText>e</w:delText>
        </w:r>
        <w:r w:rsidR="00AF5242" w:rsidRPr="001A5FBC" w:rsidDel="00101C67">
          <w:rPr>
            <w:rFonts w:ascii="Times New Roman" w:eastAsia="Segoe UI" w:hAnsi="Times New Roman" w:cs="Times New Roman"/>
            <w:color w:val="231F20"/>
            <w:spacing w:val="9"/>
            <w:sz w:val="19"/>
            <w:szCs w:val="19"/>
          </w:rPr>
          <w:delText>r</w:delText>
        </w:r>
        <w:r w:rsidR="00AF5242" w:rsidRPr="001A5FBC" w:rsidDel="00101C67">
          <w:rPr>
            <w:rFonts w:ascii="Times New Roman" w:eastAsia="Segoe UI" w:hAnsi="Times New Roman" w:cs="Times New Roman"/>
            <w:color w:val="231F20"/>
            <w:spacing w:val="-1"/>
            <w:sz w:val="19"/>
            <w:szCs w:val="19"/>
          </w:rPr>
          <w:delText>v</w:delText>
        </w:r>
        <w:r w:rsidR="00AF5242" w:rsidRPr="001A5FBC" w:rsidDel="00101C67">
          <w:rPr>
            <w:rFonts w:ascii="Times New Roman" w:eastAsia="Segoe UI" w:hAnsi="Times New Roman" w:cs="Times New Roman"/>
            <w:color w:val="231F20"/>
            <w:spacing w:val="1"/>
            <w:sz w:val="19"/>
            <w:szCs w:val="19"/>
          </w:rPr>
          <w:delText>e</w:delText>
        </w:r>
        <w:r w:rsidR="00AF5242" w:rsidRPr="001A5FBC" w:rsidDel="00101C67">
          <w:rPr>
            <w:rFonts w:ascii="Times New Roman" w:eastAsia="Segoe UI" w:hAnsi="Times New Roman" w:cs="Times New Roman"/>
            <w:color w:val="231F20"/>
            <w:sz w:val="19"/>
            <w:szCs w:val="19"/>
          </w:rPr>
          <w:delText>r</w:delText>
        </w:r>
        <w:r w:rsidR="00AF5242" w:rsidRPr="001A5FBC" w:rsidDel="00101C67">
          <w:rPr>
            <w:rFonts w:ascii="Times New Roman" w:eastAsia="Segoe UI" w:hAnsi="Times New Roman" w:cs="Times New Roman"/>
            <w:color w:val="231F20"/>
            <w:spacing w:val="-11"/>
            <w:sz w:val="19"/>
            <w:szCs w:val="19"/>
          </w:rPr>
          <w:delText xml:space="preserve"> </w:delText>
        </w:r>
        <w:r w:rsidR="00AF5242" w:rsidRPr="001A5FBC" w:rsidDel="00101C67">
          <w:rPr>
            <w:rFonts w:ascii="Times New Roman" w:eastAsia="Segoe UI" w:hAnsi="Times New Roman" w:cs="Times New Roman"/>
            <w:color w:val="231F20"/>
            <w:sz w:val="19"/>
            <w:szCs w:val="19"/>
          </w:rPr>
          <w:delText>2</w:delText>
        </w:r>
        <w:r w:rsidR="00AF5242" w:rsidRPr="001A5FBC" w:rsidDel="00101C67">
          <w:rPr>
            <w:rFonts w:ascii="Times New Roman" w:eastAsia="Segoe UI" w:hAnsi="Times New Roman" w:cs="Times New Roman"/>
            <w:color w:val="231F20"/>
            <w:spacing w:val="-3"/>
            <w:sz w:val="19"/>
            <w:szCs w:val="19"/>
          </w:rPr>
          <w:delText>0</w:delText>
        </w:r>
        <w:r w:rsidR="00AF5242" w:rsidRPr="001A5FBC" w:rsidDel="00101C67">
          <w:rPr>
            <w:rFonts w:ascii="Times New Roman" w:eastAsia="Segoe UI" w:hAnsi="Times New Roman" w:cs="Times New Roman"/>
            <w:color w:val="231F20"/>
            <w:spacing w:val="-4"/>
            <w:sz w:val="19"/>
            <w:szCs w:val="19"/>
          </w:rPr>
          <w:delText>1</w:delText>
        </w:r>
        <w:r w:rsidR="00AF5242" w:rsidRPr="001A5FBC" w:rsidDel="00101C67">
          <w:rPr>
            <w:rFonts w:ascii="Times New Roman" w:eastAsia="Segoe UI" w:hAnsi="Times New Roman" w:cs="Times New Roman"/>
            <w:color w:val="231F20"/>
            <w:spacing w:val="2"/>
            <w:sz w:val="19"/>
            <w:szCs w:val="19"/>
          </w:rPr>
          <w:delText>4</w:delText>
        </w:r>
        <w:r w:rsidR="00AF5242" w:rsidRPr="001A5FBC" w:rsidDel="00101C67">
          <w:rPr>
            <w:rFonts w:ascii="Times New Roman" w:eastAsia="Segoe UI" w:hAnsi="Times New Roman" w:cs="Times New Roman"/>
            <w:color w:val="231F20"/>
            <w:sz w:val="19"/>
            <w:szCs w:val="19"/>
          </w:rPr>
          <w:delText xml:space="preserve">, </w:delText>
        </w:r>
        <w:r w:rsidR="00AF5242" w:rsidRPr="001A5FBC" w:rsidDel="00101C67">
          <w:rPr>
            <w:rFonts w:ascii="Times New Roman" w:eastAsia="Segoe UI" w:hAnsi="Times New Roman" w:cs="Times New Roman"/>
            <w:color w:val="231F20"/>
            <w:spacing w:val="1"/>
            <w:sz w:val="19"/>
            <w:szCs w:val="19"/>
          </w:rPr>
          <w:delText>b</w:delText>
        </w:r>
        <w:r w:rsidR="00AF5242" w:rsidRPr="001A5FBC" w:rsidDel="00101C67">
          <w:rPr>
            <w:rFonts w:ascii="Times New Roman" w:eastAsia="Segoe UI" w:hAnsi="Times New Roman" w:cs="Times New Roman"/>
            <w:color w:val="231F20"/>
            <w:spacing w:val="2"/>
            <w:sz w:val="19"/>
            <w:szCs w:val="19"/>
          </w:rPr>
          <w:delText>as</w:delText>
        </w:r>
        <w:r w:rsidR="00AF5242" w:rsidRPr="001A5FBC" w:rsidDel="00101C67">
          <w:rPr>
            <w:rFonts w:ascii="Times New Roman" w:eastAsia="Segoe UI" w:hAnsi="Times New Roman" w:cs="Times New Roman"/>
            <w:color w:val="231F20"/>
            <w:spacing w:val="3"/>
            <w:sz w:val="19"/>
            <w:szCs w:val="19"/>
          </w:rPr>
          <w:delText>e</w:delText>
        </w:r>
        <w:r w:rsidR="00AF5242" w:rsidRPr="001A5FBC" w:rsidDel="00101C67">
          <w:rPr>
            <w:rFonts w:ascii="Times New Roman" w:eastAsia="Segoe UI" w:hAnsi="Times New Roman" w:cs="Times New Roman"/>
            <w:color w:val="231F20"/>
            <w:sz w:val="19"/>
            <w:szCs w:val="19"/>
          </w:rPr>
          <w:delText>d</w:delText>
        </w:r>
        <w:r w:rsidR="00AF5242" w:rsidRPr="001A5FBC" w:rsidDel="00101C67">
          <w:rPr>
            <w:rFonts w:ascii="Times New Roman" w:eastAsia="Segoe UI" w:hAnsi="Times New Roman" w:cs="Times New Roman"/>
            <w:color w:val="231F20"/>
            <w:spacing w:val="-12"/>
            <w:sz w:val="19"/>
            <w:szCs w:val="19"/>
          </w:rPr>
          <w:delText xml:space="preserve"> </w:delText>
        </w:r>
        <w:r w:rsidR="00AF5242" w:rsidRPr="001A5FBC" w:rsidDel="00101C67">
          <w:rPr>
            <w:rFonts w:ascii="Times New Roman" w:eastAsia="Segoe UI" w:hAnsi="Times New Roman" w:cs="Times New Roman"/>
            <w:color w:val="231F20"/>
            <w:spacing w:val="1"/>
            <w:sz w:val="19"/>
            <w:szCs w:val="19"/>
          </w:rPr>
          <w:delText>o</w:delText>
        </w:r>
        <w:r w:rsidR="00AF5242" w:rsidRPr="001A5FBC" w:rsidDel="00101C67">
          <w:rPr>
            <w:rFonts w:ascii="Times New Roman" w:eastAsia="Segoe UI" w:hAnsi="Times New Roman" w:cs="Times New Roman"/>
            <w:color w:val="231F20"/>
            <w:sz w:val="19"/>
            <w:szCs w:val="19"/>
          </w:rPr>
          <w:delText>n</w:delText>
        </w:r>
        <w:r w:rsidR="00AF5242" w:rsidRPr="001A5FBC" w:rsidDel="00101C67">
          <w:rPr>
            <w:rFonts w:ascii="Times New Roman" w:eastAsia="Segoe UI" w:hAnsi="Times New Roman" w:cs="Times New Roman"/>
            <w:color w:val="231F20"/>
            <w:spacing w:val="-3"/>
            <w:sz w:val="19"/>
            <w:szCs w:val="19"/>
          </w:rPr>
          <w:delText xml:space="preserve"> </w:delText>
        </w:r>
      </w:del>
      <w:ins w:id="614" w:author="Hundal, Paul [HSSBC]" w:date="2016-01-23T19:22:00Z">
        <w:r w:rsidR="00101C67">
          <w:rPr>
            <w:rFonts w:ascii="Times New Roman" w:eastAsia="Segoe UI" w:hAnsi="Times New Roman" w:cs="Times New Roman"/>
            <w:color w:val="231F20"/>
            <w:sz w:val="19"/>
            <w:szCs w:val="19"/>
          </w:rPr>
          <w:t>Microso</w:t>
        </w:r>
      </w:ins>
      <w:ins w:id="615" w:author="Hundal, Paul [HSSBC]" w:date="2016-01-23T19:23:00Z">
        <w:r w:rsidR="00101C67">
          <w:rPr>
            <w:rFonts w:ascii="Times New Roman" w:eastAsia="Segoe UI" w:hAnsi="Times New Roman" w:cs="Times New Roman"/>
            <w:color w:val="231F20"/>
            <w:sz w:val="19"/>
            <w:szCs w:val="19"/>
          </w:rPr>
          <w:t xml:space="preserve">ft’s </w:t>
        </w:r>
      </w:ins>
      <w:r w:rsidR="00AF5242" w:rsidRPr="001A5FBC">
        <w:rPr>
          <w:rFonts w:ascii="Times New Roman" w:eastAsia="Segoe UI" w:hAnsi="Times New Roman" w:cs="Times New Roman"/>
          <w:color w:val="231F20"/>
          <w:sz w:val="19"/>
          <w:szCs w:val="19"/>
        </w:rPr>
        <w:t>th</w:t>
      </w:r>
      <w:r w:rsidR="00AF5242" w:rsidRPr="001A5FBC">
        <w:rPr>
          <w:rFonts w:ascii="Times New Roman" w:eastAsia="Segoe UI" w:hAnsi="Times New Roman" w:cs="Times New Roman"/>
          <w:color w:val="231F20"/>
          <w:spacing w:val="2"/>
          <w:sz w:val="19"/>
          <w:szCs w:val="19"/>
        </w:rPr>
        <w:t>r</w:t>
      </w:r>
      <w:r w:rsidR="00AF5242" w:rsidRPr="001A5FBC">
        <w:rPr>
          <w:rFonts w:ascii="Times New Roman" w:eastAsia="Segoe UI" w:hAnsi="Times New Roman" w:cs="Times New Roman"/>
          <w:color w:val="231F20"/>
          <w:spacing w:val="3"/>
          <w:sz w:val="19"/>
          <w:szCs w:val="19"/>
        </w:rPr>
        <w:t>e</w:t>
      </w:r>
      <w:r w:rsidR="00AF5242" w:rsidRPr="001A5FBC">
        <w:rPr>
          <w:rFonts w:ascii="Times New Roman" w:eastAsia="Segoe UI" w:hAnsi="Times New Roman" w:cs="Times New Roman"/>
          <w:color w:val="231F20"/>
          <w:sz w:val="19"/>
          <w:szCs w:val="19"/>
        </w:rPr>
        <w:t>e</w:t>
      </w:r>
      <w:r w:rsidR="00AF5242" w:rsidRPr="001A5FBC">
        <w:rPr>
          <w:rFonts w:ascii="Times New Roman" w:eastAsia="Segoe UI" w:hAnsi="Times New Roman" w:cs="Times New Roman"/>
          <w:color w:val="231F20"/>
          <w:spacing w:val="-6"/>
          <w:sz w:val="19"/>
          <w:szCs w:val="19"/>
        </w:rPr>
        <w:t xml:space="preserve"> </w:t>
      </w:r>
      <w:r w:rsidR="00AF5242" w:rsidRPr="001A5FBC">
        <w:rPr>
          <w:rFonts w:ascii="Times New Roman" w:eastAsia="Segoe UI" w:hAnsi="Times New Roman" w:cs="Times New Roman"/>
          <w:color w:val="231F20"/>
          <w:spacing w:val="1"/>
          <w:sz w:val="19"/>
          <w:szCs w:val="19"/>
        </w:rPr>
        <w:t>p</w:t>
      </w:r>
      <w:r w:rsidR="00AF5242" w:rsidRPr="001A5FBC">
        <w:rPr>
          <w:rFonts w:ascii="Times New Roman" w:eastAsia="Segoe UI" w:hAnsi="Times New Roman" w:cs="Times New Roman"/>
          <w:color w:val="231F20"/>
          <w:sz w:val="19"/>
          <w:szCs w:val="19"/>
        </w:rPr>
        <w:t>i</w:t>
      </w:r>
      <w:r w:rsidR="00AF5242" w:rsidRPr="001A5FBC">
        <w:rPr>
          <w:rFonts w:ascii="Times New Roman" w:eastAsia="Segoe UI" w:hAnsi="Times New Roman" w:cs="Times New Roman"/>
          <w:color w:val="231F20"/>
          <w:spacing w:val="-1"/>
          <w:sz w:val="19"/>
          <w:szCs w:val="19"/>
        </w:rPr>
        <w:t>l</w:t>
      </w:r>
      <w:r w:rsidR="00AF5242" w:rsidRPr="001A5FBC">
        <w:rPr>
          <w:rFonts w:ascii="Times New Roman" w:eastAsia="Segoe UI" w:hAnsi="Times New Roman" w:cs="Times New Roman"/>
          <w:color w:val="231F20"/>
          <w:sz w:val="19"/>
          <w:szCs w:val="19"/>
        </w:rPr>
        <w:t>la</w:t>
      </w:r>
      <w:r w:rsidR="00AF5242" w:rsidRPr="001A5FBC">
        <w:rPr>
          <w:rFonts w:ascii="Times New Roman" w:eastAsia="Segoe UI" w:hAnsi="Times New Roman" w:cs="Times New Roman"/>
          <w:color w:val="231F20"/>
          <w:spacing w:val="4"/>
          <w:sz w:val="19"/>
          <w:szCs w:val="19"/>
        </w:rPr>
        <w:t>r</w:t>
      </w:r>
      <w:r w:rsidR="00AF5242" w:rsidRPr="001A5FBC">
        <w:rPr>
          <w:rFonts w:ascii="Times New Roman" w:eastAsia="Segoe UI" w:hAnsi="Times New Roman" w:cs="Times New Roman"/>
          <w:color w:val="231F20"/>
          <w:spacing w:val="3"/>
          <w:sz w:val="19"/>
          <w:szCs w:val="19"/>
        </w:rPr>
        <w:t>s</w:t>
      </w:r>
      <w:ins w:id="616" w:author="Hundal, Paul [HSSBC]" w:date="2016-01-23T19:23:00Z">
        <w:r w:rsidR="00101C67">
          <w:rPr>
            <w:rFonts w:ascii="Times New Roman" w:eastAsia="Segoe UI" w:hAnsi="Times New Roman" w:cs="Times New Roman"/>
            <w:color w:val="231F20"/>
            <w:spacing w:val="3"/>
            <w:sz w:val="19"/>
            <w:szCs w:val="19"/>
          </w:rPr>
          <w:t xml:space="preserve"> design that SQL 2014 is built upon.</w:t>
        </w:r>
      </w:ins>
      <w:del w:id="617" w:author="Hundal, Paul [HSSBC]" w:date="2016-01-23T19:23:00Z">
        <w:r w:rsidR="00AF5242" w:rsidRPr="001A5FBC" w:rsidDel="00101C67">
          <w:rPr>
            <w:rFonts w:ascii="Times New Roman" w:eastAsia="Segoe UI" w:hAnsi="Times New Roman" w:cs="Times New Roman"/>
            <w:color w:val="231F20"/>
            <w:sz w:val="19"/>
            <w:szCs w:val="19"/>
          </w:rPr>
          <w:delText>.</w:delText>
        </w:r>
      </w:del>
    </w:p>
    <w:p w14:paraId="12572B33" w14:textId="77777777" w:rsidR="00127CB1" w:rsidRPr="001A5FBC" w:rsidRDefault="00127CB1" w:rsidP="001A5FBC">
      <w:pPr>
        <w:spacing w:after="120" w:line="260" w:lineRule="exact"/>
        <w:rPr>
          <w:rFonts w:ascii="Times New Roman" w:hAnsi="Times New Roman" w:cs="Times New Roman"/>
          <w:sz w:val="26"/>
          <w:szCs w:val="26"/>
        </w:rPr>
      </w:pPr>
    </w:p>
    <w:p w14:paraId="35210D2F" w14:textId="77777777" w:rsidR="00127CB1" w:rsidRPr="001A5FBC" w:rsidRDefault="00925C74" w:rsidP="001A5FBC">
      <w:pPr>
        <w:spacing w:after="120" w:line="240" w:lineRule="auto"/>
        <w:rPr>
          <w:rFonts w:ascii="Times New Roman" w:eastAsia="Times New Roman" w:hAnsi="Times New Roman" w:cs="Times New Roman"/>
          <w:sz w:val="20"/>
          <w:szCs w:val="20"/>
        </w:rPr>
      </w:pPr>
      <w:r w:rsidRPr="001A5FBC">
        <w:rPr>
          <w:rFonts w:ascii="Times New Roman" w:hAnsi="Times New Roman" w:cs="Times New Roman"/>
          <w:noProof/>
        </w:rPr>
        <w:drawing>
          <wp:inline distT="0" distB="0" distL="0" distR="0" wp14:anchorId="742C6ADE" wp14:editId="670CC619">
            <wp:extent cx="3079750" cy="704850"/>
            <wp:effectExtent l="0" t="0" r="6350" b="0"/>
            <wp:docPr id="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750" cy="704850"/>
                    </a:xfrm>
                    <a:prstGeom prst="rect">
                      <a:avLst/>
                    </a:prstGeom>
                    <a:noFill/>
                    <a:ln>
                      <a:noFill/>
                    </a:ln>
                  </pic:spPr>
                </pic:pic>
              </a:graphicData>
            </a:graphic>
          </wp:inline>
        </w:drawing>
      </w:r>
    </w:p>
    <w:p w14:paraId="50038CC1" w14:textId="77777777" w:rsidR="00127CB1" w:rsidRPr="001A5FBC" w:rsidRDefault="00127CB1" w:rsidP="001A5FBC">
      <w:pPr>
        <w:spacing w:after="120" w:line="110" w:lineRule="exact"/>
        <w:rPr>
          <w:rFonts w:ascii="Times New Roman" w:hAnsi="Times New Roman" w:cs="Times New Roman"/>
          <w:sz w:val="11"/>
          <w:szCs w:val="11"/>
        </w:rPr>
      </w:pPr>
    </w:p>
    <w:p w14:paraId="333BA94C" w14:textId="77777777" w:rsidR="00127CB1" w:rsidRPr="001D277A" w:rsidDel="00101C67" w:rsidRDefault="001010DB" w:rsidP="001A5FBC">
      <w:pPr>
        <w:spacing w:after="120" w:line="260" w:lineRule="exact"/>
        <w:rPr>
          <w:del w:id="618" w:author="Hundal, Paul [HSSBC]" w:date="2016-01-23T19:25:00Z"/>
          <w:rFonts w:ascii="Times New Roman" w:hAnsi="Times New Roman" w:cs="Times New Roman"/>
          <w:sz w:val="19"/>
          <w:szCs w:val="19"/>
        </w:rPr>
      </w:pPr>
      <w:del w:id="619" w:author="Hundal, Paul [HSSBC]" w:date="2016-01-23T19:25:00Z">
        <w:r w:rsidDel="00101C67">
          <w:rPr>
            <w:rFonts w:ascii="Times New Roman" w:hAnsi="Times New Roman" w:cs="Times New Roman"/>
            <w:sz w:val="19"/>
            <w:szCs w:val="19"/>
          </w:rPr>
          <w:delText xml:space="preserve">HSSBC Database </w:delText>
        </w:r>
        <w:r w:rsidR="0071229A" w:rsidDel="00101C67">
          <w:rPr>
            <w:rFonts w:ascii="Times New Roman" w:hAnsi="Times New Roman" w:cs="Times New Roman"/>
            <w:sz w:val="19"/>
            <w:szCs w:val="19"/>
          </w:rPr>
          <w:delText xml:space="preserve">team </w:delText>
        </w:r>
        <w:r w:rsidDel="00101C67">
          <w:rPr>
            <w:rFonts w:ascii="Times New Roman" w:hAnsi="Times New Roman" w:cs="Times New Roman"/>
            <w:sz w:val="19"/>
            <w:szCs w:val="19"/>
          </w:rPr>
          <w:delText xml:space="preserve">will support </w:delText>
        </w:r>
        <w:r w:rsidR="0071229A" w:rsidDel="00101C67">
          <w:rPr>
            <w:rFonts w:ascii="Times New Roman" w:hAnsi="Times New Roman" w:cs="Times New Roman"/>
            <w:sz w:val="19"/>
            <w:szCs w:val="19"/>
          </w:rPr>
          <w:delText xml:space="preserve">the following </w:delText>
        </w:r>
        <w:r w:rsidR="004F5B44" w:rsidDel="00101C67">
          <w:rPr>
            <w:rFonts w:ascii="Times New Roman" w:hAnsi="Times New Roman" w:cs="Times New Roman"/>
            <w:sz w:val="19"/>
            <w:szCs w:val="19"/>
          </w:rPr>
          <w:delText xml:space="preserve">enhanced </w:delText>
        </w:r>
        <w:r w:rsidR="0071229A" w:rsidDel="00101C67">
          <w:rPr>
            <w:rFonts w:ascii="Times New Roman" w:hAnsi="Times New Roman" w:cs="Times New Roman"/>
            <w:sz w:val="19"/>
            <w:szCs w:val="19"/>
          </w:rPr>
          <w:delText>features in SQL 2014</w:delText>
        </w:r>
        <w:bookmarkStart w:id="620" w:name="_Toc442343153"/>
        <w:bookmarkEnd w:id="620"/>
      </w:del>
    </w:p>
    <w:p w14:paraId="12DA92A4" w14:textId="77777777" w:rsidR="00101C67" w:rsidRPr="00101C67" w:rsidRDefault="00101C67" w:rsidP="00B461CB">
      <w:pPr>
        <w:pStyle w:val="Heading2"/>
        <w:rPr>
          <w:ins w:id="621" w:author="Hundal, Paul [HSSBC]" w:date="2016-01-23T19:25:00Z"/>
          <w:rFonts w:eastAsia="Segoe UI"/>
          <w:rPrChange w:id="622" w:author="Hundal, Paul [HSSBC]" w:date="2016-01-23T19:25:00Z">
            <w:rPr>
              <w:ins w:id="623" w:author="Hundal, Paul [HSSBC]" w:date="2016-01-23T19:25:00Z"/>
              <w:rFonts w:eastAsia="Segoe UI"/>
              <w:spacing w:val="-6"/>
            </w:rPr>
          </w:rPrChange>
        </w:rPr>
      </w:pPr>
      <w:bookmarkStart w:id="624" w:name="_Toc442343154"/>
      <w:ins w:id="625" w:author="Hundal, Paul [HSSBC]" w:date="2016-01-23T19:24:00Z">
        <w:r>
          <w:rPr>
            <w:rFonts w:eastAsia="Segoe UI"/>
            <w:spacing w:val="-6"/>
          </w:rPr>
          <w:t>HSSBC Standard S</w:t>
        </w:r>
      </w:ins>
      <w:ins w:id="626" w:author="Hundal, Paul [HSSBC]" w:date="2016-01-23T19:25:00Z">
        <w:r>
          <w:rPr>
            <w:rFonts w:eastAsia="Segoe UI"/>
            <w:spacing w:val="-6"/>
          </w:rPr>
          <w:t>upported Features</w:t>
        </w:r>
        <w:bookmarkEnd w:id="624"/>
      </w:ins>
    </w:p>
    <w:p w14:paraId="663862BC" w14:textId="77777777" w:rsidR="00127CB1" w:rsidRPr="001A5FBC" w:rsidRDefault="00AF5242">
      <w:pPr>
        <w:pStyle w:val="Heading3"/>
        <w:rPr>
          <w:rFonts w:eastAsia="Segoe UI"/>
        </w:rPr>
        <w:pPrChange w:id="627" w:author="Hundal, Paul [HSSBC]" w:date="2016-01-23T19:25:00Z">
          <w:pPr>
            <w:pStyle w:val="Heading2"/>
          </w:pPr>
        </w:pPrChange>
      </w:pPr>
      <w:bookmarkStart w:id="628" w:name="_Toc442343155"/>
      <w:r w:rsidRPr="001A5FBC">
        <w:rPr>
          <w:rFonts w:eastAsia="Segoe UI"/>
          <w:spacing w:val="-6"/>
        </w:rPr>
        <w:t>A</w:t>
      </w:r>
      <w:r w:rsidRPr="001A5FBC">
        <w:rPr>
          <w:rFonts w:eastAsia="Segoe UI"/>
          <w:spacing w:val="-2"/>
        </w:rPr>
        <w:t>v</w:t>
      </w:r>
      <w:r w:rsidRPr="001A5FBC">
        <w:rPr>
          <w:rFonts w:eastAsia="Segoe UI"/>
          <w:spacing w:val="-1"/>
        </w:rPr>
        <w:t>a</w:t>
      </w:r>
      <w:r w:rsidRPr="001A5FBC">
        <w:rPr>
          <w:rFonts w:eastAsia="Segoe UI"/>
          <w:spacing w:val="-4"/>
        </w:rPr>
        <w:t>i</w:t>
      </w:r>
      <w:r w:rsidRPr="001A5FBC">
        <w:rPr>
          <w:rFonts w:eastAsia="Segoe UI"/>
          <w:spacing w:val="-1"/>
        </w:rPr>
        <w:t>l</w:t>
      </w:r>
      <w:r w:rsidRPr="001A5FBC">
        <w:rPr>
          <w:rFonts w:eastAsia="Segoe UI"/>
        </w:rPr>
        <w:t>a</w:t>
      </w:r>
      <w:r w:rsidRPr="001A5FBC">
        <w:rPr>
          <w:rFonts w:eastAsia="Segoe UI"/>
          <w:spacing w:val="-2"/>
        </w:rPr>
        <w:t>b</w:t>
      </w:r>
      <w:r w:rsidRPr="001A5FBC">
        <w:rPr>
          <w:rFonts w:eastAsia="Segoe UI"/>
          <w:spacing w:val="-4"/>
        </w:rPr>
        <w:t>il</w:t>
      </w:r>
      <w:r w:rsidRPr="001A5FBC">
        <w:rPr>
          <w:rFonts w:eastAsia="Segoe UI"/>
          <w:spacing w:val="-3"/>
        </w:rPr>
        <w:t>i</w:t>
      </w:r>
      <w:r w:rsidRPr="001A5FBC">
        <w:rPr>
          <w:rFonts w:eastAsia="Segoe UI"/>
          <w:spacing w:val="7"/>
        </w:rPr>
        <w:t>t</w:t>
      </w:r>
      <w:r w:rsidRPr="001A5FBC">
        <w:rPr>
          <w:rFonts w:eastAsia="Segoe UI"/>
        </w:rPr>
        <w:t xml:space="preserve">y </w:t>
      </w:r>
      <w:r w:rsidR="00B30D2F">
        <w:rPr>
          <w:rFonts w:eastAsia="Segoe UI"/>
        </w:rPr>
        <w:t>Features</w:t>
      </w:r>
      <w:bookmarkEnd w:id="628"/>
    </w:p>
    <w:p w14:paraId="1C30B93D" w14:textId="42D90F55" w:rsidR="00127CB1" w:rsidRPr="004320A4" w:rsidRDefault="00806B15" w:rsidP="00B461CB">
      <w:pPr>
        <w:spacing w:after="120" w:line="260" w:lineRule="auto"/>
        <w:rPr>
          <w:rFonts w:ascii="Times New Roman" w:eastAsia="Segoe UI" w:hAnsi="Times New Roman" w:cs="Times New Roman"/>
          <w:sz w:val="19"/>
          <w:szCs w:val="19"/>
        </w:rPr>
      </w:pPr>
      <w:ins w:id="629" w:author="Zhang, James" w:date="2016-02-04T10:04:00Z">
        <w:r>
          <w:rPr>
            <w:rFonts w:ascii="Times New Roman" w:eastAsia="Segoe UI" w:hAnsi="Times New Roman" w:cs="Times New Roman"/>
            <w:color w:val="231F20"/>
            <w:sz w:val="19"/>
            <w:szCs w:val="19"/>
          </w:rPr>
          <w:t xml:space="preserve">The high availability features of </w:t>
        </w:r>
      </w:ins>
      <w:ins w:id="630" w:author="Zhang, James" w:date="2016-02-04T10:03:00Z">
        <w:r>
          <w:rPr>
            <w:rFonts w:ascii="Times New Roman" w:eastAsia="Segoe UI" w:hAnsi="Times New Roman" w:cs="Times New Roman"/>
            <w:color w:val="231F20"/>
            <w:sz w:val="19"/>
            <w:szCs w:val="19"/>
          </w:rPr>
          <w:t xml:space="preserve">SQL </w:t>
        </w:r>
      </w:ins>
      <w:ins w:id="631" w:author="Zhang, James" w:date="2016-02-04T10:04:00Z">
        <w:r>
          <w:rPr>
            <w:rFonts w:ascii="Times New Roman" w:eastAsia="Segoe UI" w:hAnsi="Times New Roman" w:cs="Times New Roman"/>
            <w:color w:val="231F20"/>
            <w:sz w:val="19"/>
            <w:szCs w:val="19"/>
          </w:rPr>
          <w:t xml:space="preserve">Server </w:t>
        </w:r>
      </w:ins>
      <w:ins w:id="632" w:author="Zhang, James" w:date="2016-02-04T10:03:00Z">
        <w:r>
          <w:rPr>
            <w:rFonts w:ascii="Times New Roman" w:eastAsia="Segoe UI" w:hAnsi="Times New Roman" w:cs="Times New Roman"/>
            <w:color w:val="231F20"/>
            <w:sz w:val="19"/>
            <w:szCs w:val="19"/>
          </w:rPr>
          <w:t>2014</w:t>
        </w:r>
      </w:ins>
      <w:ins w:id="633" w:author="Zhang, James" w:date="2016-02-04T10:05:00Z">
        <w:r>
          <w:rPr>
            <w:rFonts w:ascii="Times New Roman" w:eastAsia="Segoe UI" w:hAnsi="Times New Roman" w:cs="Times New Roman"/>
            <w:color w:val="231F20"/>
            <w:sz w:val="19"/>
            <w:szCs w:val="19"/>
          </w:rPr>
          <w:t xml:space="preserve"> is called </w:t>
        </w:r>
        <w:proofErr w:type="spellStart"/>
        <w:r>
          <w:rPr>
            <w:rFonts w:ascii="Times New Roman" w:eastAsia="Segoe UI" w:hAnsi="Times New Roman" w:cs="Times New Roman"/>
            <w:color w:val="231F20"/>
            <w:sz w:val="19"/>
            <w:szCs w:val="19"/>
          </w:rPr>
          <w:t>AlwaysOn</w:t>
        </w:r>
        <w:proofErr w:type="spellEnd"/>
        <w:r>
          <w:rPr>
            <w:rFonts w:ascii="Times New Roman" w:eastAsia="Segoe UI" w:hAnsi="Times New Roman" w:cs="Times New Roman"/>
            <w:color w:val="231F20"/>
            <w:sz w:val="19"/>
            <w:szCs w:val="19"/>
          </w:rPr>
          <w:t xml:space="preserve">, which supports two solutions. One </w:t>
        </w:r>
      </w:ins>
      <w:ins w:id="634" w:author="Zhang, James" w:date="2016-02-04T10:06:00Z">
        <w:r>
          <w:rPr>
            <w:rFonts w:ascii="Times New Roman" w:eastAsia="Segoe UI" w:hAnsi="Times New Roman" w:cs="Times New Roman"/>
            <w:color w:val="231F20"/>
            <w:sz w:val="19"/>
            <w:szCs w:val="19"/>
          </w:rPr>
          <w:t xml:space="preserve">is </w:t>
        </w:r>
      </w:ins>
      <w:ins w:id="635" w:author="Zhang, James" w:date="2016-02-04T10:05:00Z">
        <w:r>
          <w:rPr>
            <w:rFonts w:ascii="Times New Roman" w:eastAsia="Segoe UI" w:hAnsi="Times New Roman" w:cs="Times New Roman"/>
            <w:color w:val="231F20"/>
            <w:sz w:val="19"/>
            <w:szCs w:val="19"/>
          </w:rPr>
          <w:t>shared nothing</w:t>
        </w:r>
      </w:ins>
      <w:ins w:id="636" w:author="Zhang, James" w:date="2016-02-04T10:07:00Z">
        <w:r w:rsidR="009A223A">
          <w:rPr>
            <w:rFonts w:ascii="Times New Roman" w:eastAsia="Segoe UI" w:hAnsi="Times New Roman" w:cs="Times New Roman"/>
            <w:color w:val="231F20"/>
            <w:sz w:val="19"/>
            <w:szCs w:val="19"/>
          </w:rPr>
          <w:t xml:space="preserve">, called </w:t>
        </w:r>
        <w:proofErr w:type="spellStart"/>
        <w:r w:rsidR="009A223A">
          <w:rPr>
            <w:rFonts w:ascii="Times New Roman" w:eastAsia="Segoe UI" w:hAnsi="Times New Roman" w:cs="Times New Roman"/>
            <w:color w:val="231F20"/>
            <w:sz w:val="19"/>
            <w:szCs w:val="19"/>
          </w:rPr>
          <w:t>AlwaysOn</w:t>
        </w:r>
        <w:proofErr w:type="spellEnd"/>
        <w:r w:rsidR="009A223A">
          <w:rPr>
            <w:rFonts w:ascii="Times New Roman" w:eastAsia="Segoe UI" w:hAnsi="Times New Roman" w:cs="Times New Roman"/>
            <w:color w:val="231F20"/>
            <w:sz w:val="19"/>
            <w:szCs w:val="19"/>
          </w:rPr>
          <w:t xml:space="preserve"> Availability groups,</w:t>
        </w:r>
      </w:ins>
      <w:ins w:id="637" w:author="Zhang, James" w:date="2016-02-04T10:05:00Z">
        <w:r>
          <w:rPr>
            <w:rFonts w:ascii="Times New Roman" w:eastAsia="Segoe UI" w:hAnsi="Times New Roman" w:cs="Times New Roman"/>
            <w:color w:val="231F20"/>
            <w:sz w:val="19"/>
            <w:szCs w:val="19"/>
          </w:rPr>
          <w:t xml:space="preserve"> and </w:t>
        </w:r>
      </w:ins>
      <w:ins w:id="638" w:author="Zhang, James" w:date="2016-02-04T10:06:00Z">
        <w:r>
          <w:rPr>
            <w:rFonts w:ascii="Times New Roman" w:eastAsia="Segoe UI" w:hAnsi="Times New Roman" w:cs="Times New Roman"/>
            <w:color w:val="231F20"/>
            <w:sz w:val="19"/>
            <w:szCs w:val="19"/>
          </w:rPr>
          <w:t xml:space="preserve">the other is implemented by shared disk </w:t>
        </w:r>
      </w:ins>
      <w:ins w:id="639" w:author="Zhang, James" w:date="2016-02-04T10:07:00Z">
        <w:r>
          <w:rPr>
            <w:rFonts w:ascii="Times New Roman" w:eastAsia="Segoe UI" w:hAnsi="Times New Roman" w:cs="Times New Roman"/>
            <w:color w:val="231F20"/>
            <w:sz w:val="19"/>
            <w:szCs w:val="19"/>
          </w:rPr>
          <w:t>volume</w:t>
        </w:r>
      </w:ins>
      <w:ins w:id="640" w:author="Zhang, James" w:date="2016-02-04T10:08:00Z">
        <w:r w:rsidR="009A223A">
          <w:rPr>
            <w:rFonts w:ascii="Times New Roman" w:eastAsia="Segoe UI" w:hAnsi="Times New Roman" w:cs="Times New Roman"/>
            <w:color w:val="231F20"/>
            <w:sz w:val="19"/>
            <w:szCs w:val="19"/>
          </w:rPr>
          <w:t xml:space="preserve">, called </w:t>
        </w:r>
        <w:proofErr w:type="spellStart"/>
        <w:r w:rsidR="009A223A">
          <w:rPr>
            <w:rFonts w:ascii="Times New Roman" w:eastAsia="Segoe UI" w:hAnsi="Times New Roman" w:cs="Times New Roman"/>
            <w:color w:val="231F20"/>
            <w:sz w:val="19"/>
            <w:szCs w:val="19"/>
          </w:rPr>
          <w:t>AlwaysOn</w:t>
        </w:r>
        <w:proofErr w:type="spellEnd"/>
        <w:r w:rsidR="009A223A">
          <w:rPr>
            <w:rFonts w:ascii="Times New Roman" w:eastAsia="Segoe UI" w:hAnsi="Times New Roman" w:cs="Times New Roman"/>
            <w:color w:val="231F20"/>
            <w:sz w:val="19"/>
            <w:szCs w:val="19"/>
          </w:rPr>
          <w:t xml:space="preserve"> failover cluster instance. </w:t>
        </w:r>
      </w:ins>
      <w:ins w:id="641" w:author="Zhang, James" w:date="2016-02-04T11:38:00Z">
        <w:r w:rsidR="00C654AD">
          <w:rPr>
            <w:rFonts w:ascii="Times New Roman" w:eastAsia="Segoe UI" w:hAnsi="Times New Roman" w:cs="Times New Roman"/>
            <w:color w:val="231F20"/>
            <w:sz w:val="19"/>
            <w:szCs w:val="19"/>
          </w:rPr>
          <w:t xml:space="preserve"> </w:t>
        </w:r>
      </w:ins>
      <w:bookmarkStart w:id="642" w:name="_GoBack"/>
      <w:bookmarkEnd w:id="642"/>
      <w:del w:id="643" w:author="Zhang, James" w:date="2016-02-04T10:10:00Z">
        <w:r w:rsidR="004F5B44" w:rsidDel="009A223A">
          <w:rPr>
            <w:rFonts w:ascii="Times New Roman" w:eastAsia="Segoe UI" w:hAnsi="Times New Roman" w:cs="Times New Roman"/>
            <w:color w:val="231F20"/>
            <w:sz w:val="19"/>
            <w:szCs w:val="19"/>
          </w:rPr>
          <w:delText xml:space="preserve">When users need a high availability solution, we support AlwaysOn Availability groups. If user </w:delText>
        </w:r>
        <w:commentRangeStart w:id="644"/>
        <w:r w:rsidR="004F5B44" w:rsidDel="009A223A">
          <w:rPr>
            <w:rFonts w:ascii="Times New Roman" w:eastAsia="Segoe UI" w:hAnsi="Times New Roman" w:cs="Times New Roman"/>
            <w:color w:val="231F20"/>
            <w:sz w:val="19"/>
            <w:szCs w:val="19"/>
          </w:rPr>
          <w:delText>needs</w:delText>
        </w:r>
        <w:commentRangeEnd w:id="644"/>
        <w:r w:rsidR="00101C67" w:rsidDel="009A223A">
          <w:rPr>
            <w:rStyle w:val="CommentReference"/>
          </w:rPr>
          <w:commentReference w:id="644"/>
        </w:r>
        <w:r w:rsidR="004F5B44" w:rsidDel="009A223A">
          <w:rPr>
            <w:rFonts w:ascii="Times New Roman" w:eastAsia="Segoe UI" w:hAnsi="Times New Roman" w:cs="Times New Roman"/>
            <w:color w:val="231F20"/>
            <w:sz w:val="19"/>
            <w:szCs w:val="19"/>
          </w:rPr>
          <w:delText xml:space="preserve"> the feature of AlwaysOn failover cluster instance, it has to be discussed case by case.</w:delText>
        </w:r>
      </w:del>
    </w:p>
    <w:p w14:paraId="143F2511" w14:textId="77777777" w:rsidR="00127CB1" w:rsidRPr="001A5FBC" w:rsidRDefault="00AF5242">
      <w:pPr>
        <w:pStyle w:val="Heading4"/>
        <w:rPr>
          <w:rFonts w:eastAsia="Segoe UI"/>
        </w:rPr>
        <w:pPrChange w:id="645" w:author="Hundal, Paul [HSSBC]" w:date="2016-01-23T19:27:00Z">
          <w:pPr>
            <w:pStyle w:val="Heading3"/>
          </w:pPr>
        </w:pPrChange>
      </w:pPr>
      <w:proofErr w:type="spellStart"/>
      <w:r w:rsidRPr="001A5FBC">
        <w:rPr>
          <w:rFonts w:eastAsia="Segoe UI"/>
        </w:rPr>
        <w:lastRenderedPageBreak/>
        <w:t>Al</w:t>
      </w:r>
      <w:r w:rsidRPr="001A5FBC">
        <w:rPr>
          <w:rFonts w:eastAsia="Segoe UI"/>
          <w:spacing w:val="-1"/>
        </w:rPr>
        <w:t>w</w:t>
      </w:r>
      <w:r w:rsidRPr="001A5FBC">
        <w:rPr>
          <w:rFonts w:eastAsia="Segoe UI"/>
          <w:spacing w:val="-2"/>
        </w:rPr>
        <w:t>a</w:t>
      </w:r>
      <w:r w:rsidRPr="001A5FBC">
        <w:rPr>
          <w:rFonts w:eastAsia="Segoe UI"/>
        </w:rPr>
        <w:t>ysOn</w:t>
      </w:r>
      <w:proofErr w:type="spellEnd"/>
      <w:r w:rsidRPr="001A5FBC">
        <w:rPr>
          <w:rFonts w:eastAsia="Segoe UI"/>
          <w:spacing w:val="21"/>
        </w:rPr>
        <w:t xml:space="preserve"> </w:t>
      </w:r>
      <w:r w:rsidRPr="001A5FBC">
        <w:rPr>
          <w:rFonts w:eastAsia="Segoe UI"/>
          <w:spacing w:val="-5"/>
        </w:rPr>
        <w:t>A</w:t>
      </w:r>
      <w:r w:rsidRPr="001A5FBC">
        <w:rPr>
          <w:rFonts w:eastAsia="Segoe UI"/>
          <w:spacing w:val="-1"/>
        </w:rPr>
        <w:t>v</w:t>
      </w:r>
      <w:r w:rsidRPr="001A5FBC">
        <w:rPr>
          <w:rFonts w:eastAsia="Segoe UI"/>
        </w:rPr>
        <w:t>a</w:t>
      </w:r>
      <w:r w:rsidRPr="001A5FBC">
        <w:rPr>
          <w:rFonts w:eastAsia="Segoe UI"/>
          <w:spacing w:val="-2"/>
        </w:rPr>
        <w:t>i</w:t>
      </w:r>
      <w:r w:rsidRPr="001A5FBC">
        <w:rPr>
          <w:rFonts w:eastAsia="Segoe UI"/>
        </w:rPr>
        <w:t>la</w:t>
      </w:r>
      <w:r w:rsidRPr="001A5FBC">
        <w:rPr>
          <w:rFonts w:eastAsia="Segoe UI"/>
          <w:spacing w:val="-1"/>
        </w:rPr>
        <w:t>b</w:t>
      </w:r>
      <w:r w:rsidRPr="001A5FBC">
        <w:rPr>
          <w:rFonts w:eastAsia="Segoe UI"/>
          <w:spacing w:val="-2"/>
        </w:rPr>
        <w:t>ili</w:t>
      </w:r>
      <w:r w:rsidRPr="001A5FBC">
        <w:rPr>
          <w:rFonts w:eastAsia="Segoe UI"/>
          <w:spacing w:val="6"/>
        </w:rPr>
        <w:t>t</w:t>
      </w:r>
      <w:r w:rsidRPr="001A5FBC">
        <w:rPr>
          <w:rFonts w:eastAsia="Segoe UI"/>
        </w:rPr>
        <w:t>y</w:t>
      </w:r>
      <w:r w:rsidRPr="001A5FBC">
        <w:rPr>
          <w:rFonts w:eastAsia="Segoe UI"/>
          <w:spacing w:val="47"/>
        </w:rPr>
        <w:t xml:space="preserve"> </w:t>
      </w:r>
      <w:r w:rsidRPr="001A5FBC">
        <w:rPr>
          <w:rFonts w:eastAsia="Segoe UI"/>
          <w:spacing w:val="-1"/>
          <w:w w:val="102"/>
        </w:rPr>
        <w:t>G</w:t>
      </w:r>
      <w:r w:rsidRPr="001A5FBC">
        <w:rPr>
          <w:rFonts w:eastAsia="Segoe UI"/>
          <w:spacing w:val="1"/>
          <w:w w:val="106"/>
        </w:rPr>
        <w:t>r</w:t>
      </w:r>
      <w:r w:rsidRPr="001A5FBC">
        <w:rPr>
          <w:rFonts w:eastAsia="Segoe UI"/>
          <w:w w:val="101"/>
        </w:rPr>
        <w:t>o</w:t>
      </w:r>
      <w:r w:rsidRPr="001A5FBC">
        <w:rPr>
          <w:rFonts w:eastAsia="Segoe UI"/>
          <w:spacing w:val="-2"/>
          <w:w w:val="103"/>
        </w:rPr>
        <w:t>u</w:t>
      </w:r>
      <w:r w:rsidRPr="001A5FBC">
        <w:rPr>
          <w:rFonts w:eastAsia="Segoe UI"/>
          <w:w w:val="102"/>
        </w:rPr>
        <w:t>p</w:t>
      </w:r>
      <w:r w:rsidRPr="001A5FBC">
        <w:rPr>
          <w:rFonts w:eastAsia="Segoe UI"/>
          <w:w w:val="96"/>
        </w:rPr>
        <w:t>s</w:t>
      </w:r>
    </w:p>
    <w:p w14:paraId="557DB0BA" w14:textId="77777777" w:rsidR="00B461CB" w:rsidRPr="004320A4" w:rsidRDefault="00AF5242" w:rsidP="00B461CB">
      <w:pPr>
        <w:spacing w:after="120" w:line="260" w:lineRule="auto"/>
        <w:rPr>
          <w:rFonts w:ascii="Times New Roman" w:eastAsia="Segoe UI" w:hAnsi="Times New Roman" w:cs="Times New Roman"/>
          <w:sz w:val="19"/>
          <w:szCs w:val="19"/>
        </w:rPr>
      </w:pPr>
      <w:commentRangeStart w:id="646"/>
      <w:del w:id="647" w:author="Zhang, James" w:date="2016-02-03T09:53:00Z">
        <w:r w:rsidRPr="004320A4" w:rsidDel="00596C57">
          <w:rPr>
            <w:rFonts w:ascii="Times New Roman" w:eastAsia="Segoe UI" w:hAnsi="Times New Roman" w:cs="Times New Roman"/>
            <w:color w:val="231F20"/>
            <w:sz w:val="19"/>
            <w:szCs w:val="19"/>
          </w:rPr>
          <w:delText>In</w:delText>
        </w:r>
        <w:r w:rsidRPr="004320A4" w:rsidDel="00596C57">
          <w:rPr>
            <w:rFonts w:ascii="Times New Roman" w:eastAsia="Segoe UI" w:hAnsi="Times New Roman" w:cs="Times New Roman"/>
            <w:color w:val="231F20"/>
            <w:spacing w:val="-1"/>
            <w:sz w:val="19"/>
            <w:szCs w:val="19"/>
          </w:rPr>
          <w:delText xml:space="preserve"> </w:delText>
        </w:r>
        <w:r w:rsidRPr="004320A4" w:rsidDel="00596C57">
          <w:rPr>
            <w:rFonts w:ascii="Times New Roman" w:eastAsia="Segoe UI" w:hAnsi="Times New Roman" w:cs="Times New Roman"/>
            <w:color w:val="231F20"/>
            <w:spacing w:val="1"/>
            <w:sz w:val="19"/>
            <w:szCs w:val="19"/>
          </w:rPr>
          <w:delText>S</w:delText>
        </w:r>
        <w:r w:rsidRPr="004320A4" w:rsidDel="00596C57">
          <w:rPr>
            <w:rFonts w:ascii="Times New Roman" w:eastAsia="Segoe UI" w:hAnsi="Times New Roman" w:cs="Times New Roman"/>
            <w:color w:val="231F20"/>
            <w:spacing w:val="2"/>
            <w:sz w:val="19"/>
            <w:szCs w:val="19"/>
          </w:rPr>
          <w:delText>Q</w:delText>
        </w:r>
        <w:r w:rsidRPr="004320A4" w:rsidDel="00596C57">
          <w:rPr>
            <w:rFonts w:ascii="Times New Roman" w:eastAsia="Segoe UI" w:hAnsi="Times New Roman" w:cs="Times New Roman"/>
            <w:color w:val="231F20"/>
            <w:sz w:val="19"/>
            <w:szCs w:val="19"/>
          </w:rPr>
          <w:delText>L</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pacing w:val="2"/>
            <w:sz w:val="19"/>
            <w:szCs w:val="19"/>
          </w:rPr>
          <w:delText>Se</w:delText>
        </w:r>
        <w:r w:rsidRPr="004320A4" w:rsidDel="00596C57">
          <w:rPr>
            <w:rFonts w:ascii="Times New Roman" w:eastAsia="Segoe UI" w:hAnsi="Times New Roman" w:cs="Times New Roman"/>
            <w:color w:val="231F20"/>
            <w:spacing w:val="8"/>
            <w:sz w:val="19"/>
            <w:szCs w:val="19"/>
          </w:rPr>
          <w:delText>r</w:delText>
        </w:r>
        <w:r w:rsidRPr="004320A4" w:rsidDel="00596C57">
          <w:rPr>
            <w:rFonts w:ascii="Times New Roman" w:eastAsia="Segoe UI" w:hAnsi="Times New Roman" w:cs="Times New Roman"/>
            <w:color w:val="231F20"/>
            <w:sz w:val="19"/>
            <w:szCs w:val="19"/>
          </w:rPr>
          <w:delText>v</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z w:val="19"/>
            <w:szCs w:val="19"/>
          </w:rPr>
          <w:delText>2</w:delText>
        </w:r>
        <w:r w:rsidRPr="004320A4" w:rsidDel="00596C57">
          <w:rPr>
            <w:rFonts w:ascii="Times New Roman" w:eastAsia="Segoe UI" w:hAnsi="Times New Roman" w:cs="Times New Roman"/>
            <w:color w:val="231F20"/>
            <w:spacing w:val="-2"/>
            <w:sz w:val="19"/>
            <w:szCs w:val="19"/>
          </w:rPr>
          <w:delText>0</w:delText>
        </w:r>
        <w:r w:rsidRPr="004320A4" w:rsidDel="00596C57">
          <w:rPr>
            <w:rFonts w:ascii="Times New Roman" w:eastAsia="Segoe UI" w:hAnsi="Times New Roman" w:cs="Times New Roman"/>
            <w:color w:val="231F20"/>
            <w:spacing w:val="1"/>
            <w:sz w:val="19"/>
            <w:szCs w:val="19"/>
          </w:rPr>
          <w:delText>1</w:delText>
        </w:r>
        <w:r w:rsidRPr="004320A4" w:rsidDel="00596C57">
          <w:rPr>
            <w:rFonts w:ascii="Times New Roman" w:eastAsia="Segoe UI" w:hAnsi="Times New Roman" w:cs="Times New Roman"/>
            <w:color w:val="231F20"/>
            <w:sz w:val="19"/>
            <w:szCs w:val="19"/>
          </w:rPr>
          <w:delText>2</w:delText>
        </w:r>
        <w:commentRangeEnd w:id="646"/>
        <w:r w:rsidR="00101C67" w:rsidDel="00596C57">
          <w:rPr>
            <w:rStyle w:val="CommentReference"/>
          </w:rPr>
          <w:commentReference w:id="646"/>
        </w:r>
        <w:r w:rsidRPr="004320A4" w:rsidDel="00596C57">
          <w:rPr>
            <w:rFonts w:ascii="Times New Roman" w:eastAsia="Segoe UI" w:hAnsi="Times New Roman" w:cs="Times New Roman"/>
            <w:color w:val="231F20"/>
            <w:sz w:val="19"/>
            <w:szCs w:val="19"/>
          </w:rPr>
          <w:delText xml:space="preserve">, </w:delText>
        </w:r>
        <w:r w:rsidRPr="004320A4" w:rsidDel="00596C57">
          <w:rPr>
            <w:rFonts w:ascii="Times New Roman" w:eastAsia="Segoe UI" w:hAnsi="Times New Roman" w:cs="Times New Roman"/>
            <w:color w:val="231F20"/>
            <w:spacing w:val="2"/>
            <w:sz w:val="19"/>
            <w:szCs w:val="19"/>
          </w:rPr>
          <w:delText>Al</w:delText>
        </w:r>
        <w:r w:rsidRPr="004320A4" w:rsidDel="00596C57">
          <w:rPr>
            <w:rFonts w:ascii="Times New Roman" w:eastAsia="Segoe UI" w:hAnsi="Times New Roman" w:cs="Times New Roman"/>
            <w:color w:val="231F20"/>
            <w:sz w:val="19"/>
            <w:szCs w:val="19"/>
          </w:rPr>
          <w:delText>wa</w:delText>
        </w:r>
        <w:r w:rsidRPr="004320A4" w:rsidDel="00596C57">
          <w:rPr>
            <w:rFonts w:ascii="Times New Roman" w:eastAsia="Segoe UI" w:hAnsi="Times New Roman" w:cs="Times New Roman"/>
            <w:color w:val="231F20"/>
            <w:spacing w:val="2"/>
            <w:sz w:val="19"/>
            <w:szCs w:val="19"/>
          </w:rPr>
          <w:delText>y</w:delText>
        </w:r>
        <w:r w:rsidRPr="004320A4" w:rsidDel="00596C57">
          <w:rPr>
            <w:rFonts w:ascii="Times New Roman" w:eastAsia="Segoe UI" w:hAnsi="Times New Roman" w:cs="Times New Roman"/>
            <w:color w:val="231F20"/>
            <w:spacing w:val="1"/>
            <w:sz w:val="19"/>
            <w:szCs w:val="19"/>
          </w:rPr>
          <w:delText>s</w:delText>
        </w:r>
        <w:r w:rsidRPr="004320A4" w:rsidDel="00596C57">
          <w:rPr>
            <w:rFonts w:ascii="Times New Roman" w:eastAsia="Segoe UI" w:hAnsi="Times New Roman" w:cs="Times New Roman"/>
            <w:color w:val="231F20"/>
            <w:spacing w:val="2"/>
            <w:sz w:val="19"/>
            <w:szCs w:val="19"/>
          </w:rPr>
          <w:delText>O</w:delText>
        </w:r>
        <w:r w:rsidRPr="004320A4" w:rsidDel="00596C57">
          <w:rPr>
            <w:rFonts w:ascii="Times New Roman" w:eastAsia="Segoe UI" w:hAnsi="Times New Roman" w:cs="Times New Roman"/>
            <w:color w:val="231F20"/>
            <w:sz w:val="19"/>
            <w:szCs w:val="19"/>
          </w:rPr>
          <w:delText>n</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pacing w:val="1"/>
            <w:sz w:val="19"/>
            <w:szCs w:val="19"/>
          </w:rPr>
          <w:delText>v</w:delText>
        </w:r>
        <w:r w:rsidRPr="004320A4" w:rsidDel="00596C57">
          <w:rPr>
            <w:rFonts w:ascii="Times New Roman" w:eastAsia="Segoe UI" w:hAnsi="Times New Roman" w:cs="Times New Roman"/>
            <w:color w:val="231F20"/>
            <w:sz w:val="19"/>
            <w:szCs w:val="19"/>
          </w:rPr>
          <w:delText>ai</w:delText>
        </w:r>
        <w:r w:rsidRPr="004320A4" w:rsidDel="00596C57">
          <w:rPr>
            <w:rFonts w:ascii="Times New Roman" w:eastAsia="Segoe UI" w:hAnsi="Times New Roman" w:cs="Times New Roman"/>
            <w:color w:val="231F20"/>
            <w:spacing w:val="1"/>
            <w:sz w:val="19"/>
            <w:szCs w:val="19"/>
          </w:rPr>
          <w:delText>lab</w:delText>
        </w:r>
        <w:r w:rsidRPr="004320A4" w:rsidDel="00596C57">
          <w:rPr>
            <w:rFonts w:ascii="Times New Roman" w:eastAsia="Segoe UI" w:hAnsi="Times New Roman" w:cs="Times New Roman"/>
            <w:color w:val="231F20"/>
            <w:sz w:val="19"/>
            <w:szCs w:val="19"/>
          </w:rPr>
          <w:delText>il</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pacing w:val="7"/>
            <w:sz w:val="19"/>
            <w:szCs w:val="19"/>
          </w:rPr>
          <w:delText>t</w:delText>
        </w:r>
        <w:r w:rsidRPr="004320A4" w:rsidDel="00596C57">
          <w:rPr>
            <w:rFonts w:ascii="Times New Roman" w:eastAsia="Segoe UI" w:hAnsi="Times New Roman" w:cs="Times New Roman"/>
            <w:color w:val="231F20"/>
            <w:sz w:val="19"/>
            <w:szCs w:val="19"/>
          </w:rPr>
          <w:delText>y</w:delText>
        </w:r>
        <w:r w:rsidRPr="004320A4" w:rsidDel="00596C57">
          <w:rPr>
            <w:rFonts w:ascii="Times New Roman" w:eastAsia="Segoe UI" w:hAnsi="Times New Roman" w:cs="Times New Roman"/>
            <w:color w:val="231F20"/>
            <w:spacing w:val="-4"/>
            <w:sz w:val="19"/>
            <w:szCs w:val="19"/>
          </w:rPr>
          <w:delText xml:space="preserve"> </w:delText>
        </w:r>
        <w:r w:rsidRPr="004320A4" w:rsidDel="00596C57">
          <w:rPr>
            <w:rFonts w:ascii="Times New Roman" w:eastAsia="Segoe UI" w:hAnsi="Times New Roman" w:cs="Times New Roman"/>
            <w:color w:val="231F20"/>
            <w:spacing w:val="2"/>
            <w:sz w:val="19"/>
            <w:szCs w:val="19"/>
          </w:rPr>
          <w:delText>Gro</w:delText>
        </w:r>
        <w:r w:rsidRPr="004320A4" w:rsidDel="00596C57">
          <w:rPr>
            <w:rFonts w:ascii="Times New Roman" w:eastAsia="Segoe UI" w:hAnsi="Times New Roman" w:cs="Times New Roman"/>
            <w:color w:val="231F20"/>
            <w:sz w:val="19"/>
            <w:szCs w:val="19"/>
          </w:rPr>
          <w:delText>u</w:delText>
        </w:r>
        <w:r w:rsidRPr="004320A4" w:rsidDel="00596C57">
          <w:rPr>
            <w:rFonts w:ascii="Times New Roman" w:eastAsia="Segoe UI" w:hAnsi="Times New Roman" w:cs="Times New Roman"/>
            <w:color w:val="231F20"/>
            <w:spacing w:val="1"/>
            <w:sz w:val="19"/>
            <w:szCs w:val="19"/>
          </w:rPr>
          <w:delText>p</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z w:val="19"/>
            <w:szCs w:val="19"/>
          </w:rPr>
          <w:delText>w</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7"/>
            <w:sz w:val="19"/>
            <w:szCs w:val="19"/>
          </w:rPr>
          <w:delText xml:space="preserve"> </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2"/>
            <w:sz w:val="19"/>
            <w:szCs w:val="19"/>
          </w:rPr>
          <w:delText>h</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pacing w:val="2"/>
            <w:sz w:val="19"/>
            <w:szCs w:val="19"/>
          </w:rPr>
          <w:delText>m</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3"/>
            <w:sz w:val="19"/>
            <w:szCs w:val="19"/>
          </w:rPr>
          <w:delText>s</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z w:val="19"/>
            <w:szCs w:val="19"/>
          </w:rPr>
          <w:delText>h</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z w:val="19"/>
            <w:szCs w:val="19"/>
          </w:rPr>
          <w:delText>g</w:delText>
        </w:r>
        <w:r w:rsidRPr="004320A4" w:rsidDel="00596C57">
          <w:rPr>
            <w:rFonts w:ascii="Times New Roman" w:eastAsia="Segoe UI" w:hAnsi="Times New Roman" w:cs="Times New Roman"/>
            <w:color w:val="231F20"/>
            <w:spacing w:val="1"/>
            <w:sz w:val="19"/>
            <w:szCs w:val="19"/>
          </w:rPr>
          <w:delText>h</w:delText>
        </w:r>
        <w:r w:rsidRPr="004320A4" w:rsidDel="00596C57">
          <w:rPr>
            <w:rFonts w:ascii="Times New Roman" w:eastAsia="Segoe UI" w:hAnsi="Times New Roman" w:cs="Times New Roman"/>
            <w:color w:val="231F20"/>
            <w:spacing w:val="2"/>
            <w:sz w:val="19"/>
            <w:szCs w:val="19"/>
          </w:rPr>
          <w:delText>l</w:delText>
        </w:r>
        <w:r w:rsidRPr="004320A4" w:rsidDel="00596C57">
          <w:rPr>
            <w:rFonts w:ascii="Times New Roman" w:eastAsia="Segoe UI" w:hAnsi="Times New Roman" w:cs="Times New Roman"/>
            <w:color w:val="231F20"/>
            <w:sz w:val="19"/>
            <w:szCs w:val="19"/>
          </w:rPr>
          <w:delText>y</w:delText>
        </w:r>
        <w:r w:rsidRPr="004320A4" w:rsidDel="00596C57">
          <w:rPr>
            <w:rFonts w:ascii="Times New Roman" w:eastAsia="Segoe UI" w:hAnsi="Times New Roman" w:cs="Times New Roman"/>
            <w:color w:val="231F20"/>
            <w:spacing w:val="-4"/>
            <w:sz w:val="19"/>
            <w:szCs w:val="19"/>
          </w:rPr>
          <w:delText xml:space="preserve"> </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z w:val="19"/>
            <w:szCs w:val="19"/>
          </w:rPr>
          <w:delText>nt</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pacing w:val="-1"/>
            <w:sz w:val="19"/>
            <w:szCs w:val="19"/>
          </w:rPr>
          <w:delText>c</w:delText>
        </w:r>
        <w:r w:rsidRPr="004320A4" w:rsidDel="00596C57">
          <w:rPr>
            <w:rFonts w:ascii="Times New Roman" w:eastAsia="Segoe UI" w:hAnsi="Times New Roman" w:cs="Times New Roman"/>
            <w:color w:val="231F20"/>
            <w:sz w:val="19"/>
            <w:szCs w:val="19"/>
          </w:rPr>
          <w:delText>i</w:delText>
        </w:r>
        <w:r w:rsidRPr="004320A4" w:rsidDel="00596C57">
          <w:rPr>
            <w:rFonts w:ascii="Times New Roman" w:eastAsia="Segoe UI" w:hAnsi="Times New Roman" w:cs="Times New Roman"/>
            <w:color w:val="231F20"/>
            <w:spacing w:val="2"/>
            <w:sz w:val="19"/>
            <w:szCs w:val="19"/>
          </w:rPr>
          <w:delText>p</w:delText>
        </w:r>
        <w:r w:rsidRPr="004320A4" w:rsidDel="00596C57">
          <w:rPr>
            <w:rFonts w:ascii="Times New Roman" w:eastAsia="Segoe UI" w:hAnsi="Times New Roman" w:cs="Times New Roman"/>
            <w:color w:val="231F20"/>
            <w:spacing w:val="1"/>
            <w:sz w:val="19"/>
            <w:szCs w:val="19"/>
          </w:rPr>
          <w:delText>at</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9"/>
            <w:sz w:val="19"/>
            <w:szCs w:val="19"/>
          </w:rPr>
          <w:delText xml:space="preserve"> </w:delText>
        </w:r>
        <w:r w:rsidRPr="004320A4" w:rsidDel="00596C57">
          <w:rPr>
            <w:rFonts w:ascii="Times New Roman" w:eastAsia="Segoe UI" w:hAnsi="Times New Roman" w:cs="Times New Roman"/>
            <w:color w:val="231F20"/>
            <w:spacing w:val="1"/>
            <w:sz w:val="19"/>
            <w:szCs w:val="19"/>
          </w:rPr>
          <w:delText>f</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pacing w:val="1"/>
            <w:sz w:val="19"/>
            <w:szCs w:val="19"/>
          </w:rPr>
          <w:delText>at</w:delText>
        </w:r>
        <w:r w:rsidRPr="004320A4" w:rsidDel="00596C57">
          <w:rPr>
            <w:rFonts w:ascii="Times New Roman" w:eastAsia="Segoe UI" w:hAnsi="Times New Roman" w:cs="Times New Roman"/>
            <w:color w:val="231F20"/>
            <w:sz w:val="19"/>
            <w:szCs w:val="19"/>
          </w:rPr>
          <w:delText>u</w:delText>
        </w:r>
        <w:r w:rsidRPr="004320A4" w:rsidDel="00596C57">
          <w:rPr>
            <w:rFonts w:ascii="Times New Roman" w:eastAsia="Segoe UI" w:hAnsi="Times New Roman" w:cs="Times New Roman"/>
            <w:color w:val="231F20"/>
            <w:spacing w:val="2"/>
            <w:sz w:val="19"/>
            <w:szCs w:val="19"/>
          </w:rPr>
          <w:delText>r</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7"/>
            <w:sz w:val="19"/>
            <w:szCs w:val="19"/>
          </w:rPr>
          <w:delText xml:space="preserve"> </w:delText>
        </w:r>
        <w:r w:rsidRPr="004320A4" w:rsidDel="00596C57">
          <w:rPr>
            <w:rFonts w:ascii="Times New Roman" w:eastAsia="Segoe UI" w:hAnsi="Times New Roman" w:cs="Times New Roman"/>
            <w:color w:val="231F20"/>
            <w:spacing w:val="2"/>
            <w:sz w:val="19"/>
            <w:szCs w:val="19"/>
          </w:rPr>
          <w:delText>re</w:delText>
        </w:r>
        <w:r w:rsidRPr="004320A4" w:rsidDel="00596C57">
          <w:rPr>
            <w:rFonts w:ascii="Times New Roman" w:eastAsia="Segoe UI" w:hAnsi="Times New Roman" w:cs="Times New Roman"/>
            <w:color w:val="231F20"/>
            <w:spacing w:val="1"/>
            <w:sz w:val="19"/>
            <w:szCs w:val="19"/>
          </w:rPr>
          <w:delText>lat</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6"/>
            <w:sz w:val="19"/>
            <w:szCs w:val="19"/>
          </w:rPr>
          <w:delText xml:space="preserve"> </w:delText>
        </w:r>
        <w:r w:rsidRPr="004320A4" w:rsidDel="00596C57">
          <w:rPr>
            <w:rFonts w:ascii="Times New Roman" w:eastAsia="Segoe UI" w:hAnsi="Times New Roman" w:cs="Times New Roman"/>
            <w:color w:val="231F20"/>
            <w:sz w:val="19"/>
            <w:szCs w:val="19"/>
          </w:rPr>
          <w:delText>to t</w:delText>
        </w:r>
        <w:r w:rsidRPr="004320A4" w:rsidDel="00596C57">
          <w:rPr>
            <w:rFonts w:ascii="Times New Roman" w:eastAsia="Segoe UI" w:hAnsi="Times New Roman" w:cs="Times New Roman"/>
            <w:color w:val="231F20"/>
            <w:spacing w:val="2"/>
            <w:sz w:val="19"/>
            <w:szCs w:val="19"/>
          </w:rPr>
          <w:delText>h</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pacing w:val="3"/>
            <w:sz w:val="19"/>
            <w:szCs w:val="19"/>
          </w:rPr>
          <w:delText>t</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pacing w:val="2"/>
            <w:sz w:val="19"/>
            <w:szCs w:val="19"/>
          </w:rPr>
          <w:delText>bas</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12"/>
            <w:sz w:val="19"/>
            <w:szCs w:val="19"/>
          </w:rPr>
          <w:delText xml:space="preserve"> </w:delText>
        </w:r>
        <w:r w:rsidRPr="004320A4" w:rsidDel="00596C57">
          <w:rPr>
            <w:rFonts w:ascii="Times New Roman" w:eastAsia="Segoe UI" w:hAnsi="Times New Roman" w:cs="Times New Roman"/>
            <w:color w:val="231F20"/>
            <w:spacing w:val="-1"/>
            <w:sz w:val="19"/>
            <w:szCs w:val="19"/>
          </w:rPr>
          <w:delText>E</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gi</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6"/>
            <w:sz w:val="19"/>
            <w:szCs w:val="19"/>
          </w:rPr>
          <w:delText xml:space="preserve"> </w:delText>
        </w:r>
      </w:del>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v</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w w:val="98"/>
          <w:sz w:val="19"/>
          <w:szCs w:val="19"/>
        </w:rPr>
        <w:t>d</w:t>
      </w:r>
      <w:r w:rsidRPr="004320A4">
        <w:rPr>
          <w:rFonts w:ascii="Times New Roman" w:eastAsia="Segoe UI" w:hAnsi="Times New Roman" w:cs="Times New Roman"/>
          <w:color w:val="231F20"/>
          <w:spacing w:val="1"/>
          <w:w w:val="98"/>
          <w:sz w:val="19"/>
          <w:szCs w:val="19"/>
        </w:rPr>
        <w:t>i</w:t>
      </w:r>
      <w:r w:rsidRPr="004320A4">
        <w:rPr>
          <w:rFonts w:ascii="Times New Roman" w:eastAsia="Segoe UI" w:hAnsi="Times New Roman" w:cs="Times New Roman"/>
          <w:color w:val="231F20"/>
          <w:spacing w:val="3"/>
          <w:w w:val="98"/>
          <w:sz w:val="19"/>
          <w:szCs w:val="19"/>
        </w:rPr>
        <w:t>s</w:t>
      </w:r>
      <w:r w:rsidRPr="004320A4">
        <w:rPr>
          <w:rFonts w:ascii="Times New Roman" w:eastAsia="Segoe UI" w:hAnsi="Times New Roman" w:cs="Times New Roman"/>
          <w:color w:val="231F20"/>
          <w:spacing w:val="2"/>
          <w:w w:val="98"/>
          <w:sz w:val="19"/>
          <w:szCs w:val="19"/>
        </w:rPr>
        <w:t>a</w:t>
      </w:r>
      <w:r w:rsidRPr="004320A4">
        <w:rPr>
          <w:rFonts w:ascii="Times New Roman" w:eastAsia="Segoe UI" w:hAnsi="Times New Roman" w:cs="Times New Roman"/>
          <w:color w:val="231F20"/>
          <w:spacing w:val="3"/>
          <w:w w:val="98"/>
          <w:sz w:val="19"/>
          <w:szCs w:val="19"/>
        </w:rPr>
        <w:t>s</w:t>
      </w:r>
      <w:r w:rsidRPr="004320A4">
        <w:rPr>
          <w:rFonts w:ascii="Times New Roman" w:eastAsia="Segoe UI" w:hAnsi="Times New Roman" w:cs="Times New Roman"/>
          <w:color w:val="231F20"/>
          <w:spacing w:val="1"/>
          <w:w w:val="98"/>
          <w:sz w:val="19"/>
          <w:szCs w:val="19"/>
        </w:rPr>
        <w:t>t</w:t>
      </w:r>
      <w:r w:rsidRPr="004320A4">
        <w:rPr>
          <w:rFonts w:ascii="Times New Roman" w:eastAsia="Segoe UI" w:hAnsi="Times New Roman" w:cs="Times New Roman"/>
          <w:color w:val="231F20"/>
          <w:spacing w:val="2"/>
          <w:w w:val="98"/>
          <w:sz w:val="19"/>
          <w:szCs w:val="19"/>
        </w:rPr>
        <w:t>er</w:t>
      </w:r>
      <w:r w:rsidRPr="004320A4">
        <w:rPr>
          <w:rFonts w:ascii="Times New Roman" w:eastAsia="Segoe UI" w:hAnsi="Times New Roman" w:cs="Times New Roman"/>
          <w:color w:val="231F20"/>
          <w:spacing w:val="1"/>
          <w:w w:val="98"/>
          <w:sz w:val="19"/>
          <w:szCs w:val="19"/>
        </w:rPr>
        <w:t>-</w:t>
      </w:r>
      <w:r w:rsidRPr="004320A4">
        <w:rPr>
          <w:rFonts w:ascii="Times New Roman" w:eastAsia="Segoe UI" w:hAnsi="Times New Roman" w:cs="Times New Roman"/>
          <w:color w:val="231F20"/>
          <w:spacing w:val="2"/>
          <w:w w:val="98"/>
          <w:sz w:val="19"/>
          <w:szCs w:val="19"/>
        </w:rPr>
        <w:t>r</w:t>
      </w:r>
      <w:r w:rsidRPr="004320A4">
        <w:rPr>
          <w:rFonts w:ascii="Times New Roman" w:eastAsia="Segoe UI" w:hAnsi="Times New Roman" w:cs="Times New Roman"/>
          <w:color w:val="231F20"/>
          <w:spacing w:val="3"/>
          <w:w w:val="98"/>
          <w:sz w:val="19"/>
          <w:szCs w:val="19"/>
        </w:rPr>
        <w:t>e</w:t>
      </w:r>
      <w:r w:rsidRPr="004320A4">
        <w:rPr>
          <w:rFonts w:ascii="Times New Roman" w:eastAsia="Segoe UI" w:hAnsi="Times New Roman" w:cs="Times New Roman"/>
          <w:color w:val="231F20"/>
          <w:w w:val="98"/>
          <w:sz w:val="19"/>
          <w:szCs w:val="19"/>
        </w:rPr>
        <w:t>cov</w:t>
      </w:r>
      <w:r w:rsidRPr="004320A4">
        <w:rPr>
          <w:rFonts w:ascii="Times New Roman" w:eastAsia="Segoe UI" w:hAnsi="Times New Roman" w:cs="Times New Roman"/>
          <w:color w:val="231F20"/>
          <w:spacing w:val="2"/>
          <w:w w:val="98"/>
          <w:sz w:val="19"/>
          <w:szCs w:val="19"/>
        </w:rPr>
        <w:t>e</w:t>
      </w:r>
      <w:r w:rsidRPr="004320A4">
        <w:rPr>
          <w:rFonts w:ascii="Times New Roman" w:eastAsia="Segoe UI" w:hAnsi="Times New Roman" w:cs="Times New Roman"/>
          <w:color w:val="231F20"/>
          <w:spacing w:val="8"/>
          <w:w w:val="98"/>
          <w:sz w:val="19"/>
          <w:szCs w:val="19"/>
        </w:rPr>
        <w:t>r</w:t>
      </w:r>
      <w:r w:rsidRPr="004320A4">
        <w:rPr>
          <w:rFonts w:ascii="Times New Roman" w:eastAsia="Segoe UI" w:hAnsi="Times New Roman" w:cs="Times New Roman"/>
          <w:color w:val="231F20"/>
          <w:w w:val="98"/>
          <w:sz w:val="19"/>
          <w:szCs w:val="19"/>
        </w:rPr>
        <w:t>y</w:t>
      </w:r>
      <w:r w:rsidRPr="004320A4">
        <w:rPr>
          <w:rFonts w:ascii="Times New Roman" w:eastAsia="Segoe UI" w:hAnsi="Times New Roman" w:cs="Times New Roman"/>
          <w:color w:val="231F20"/>
          <w:spacing w:val="3"/>
          <w:w w:val="98"/>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v</w:t>
      </w:r>
      <w:r w:rsidRPr="004320A4">
        <w:rPr>
          <w:rFonts w:ascii="Times New Roman" w:eastAsia="Segoe UI" w:hAnsi="Times New Roman" w:cs="Times New Roman"/>
          <w:color w:val="231F20"/>
          <w:spacing w:val="1"/>
          <w:sz w:val="19"/>
          <w:szCs w:val="19"/>
        </w:rPr>
        <w:t>id</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z w:val="19"/>
          <w:szCs w:val="19"/>
        </w:rPr>
        <w:t>by</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m</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ail</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4"/>
          <w:sz w:val="19"/>
          <w:szCs w:val="19"/>
        </w:rPr>
        <w:t>t</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
          <w:sz w:val="19"/>
          <w:szCs w:val="19"/>
        </w:rPr>
        <w:t>ha</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or</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pacing w:val="1"/>
          <w:sz w:val="19"/>
          <w:szCs w:val="19"/>
        </w:rPr>
        <w:t>g</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ot</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ee</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d</w:t>
      </w:r>
      <w:r w:rsidRPr="004320A4">
        <w:rPr>
          <w:rFonts w:ascii="Times New Roman" w:eastAsia="Segoe UI" w:hAnsi="Times New Roman" w:cs="Times New Roman"/>
          <w:color w:val="231F2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le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era</w:t>
      </w:r>
      <w:r w:rsidRPr="004320A4">
        <w:rPr>
          <w:rFonts w:ascii="Times New Roman" w:eastAsia="Segoe UI" w:hAnsi="Times New Roman" w:cs="Times New Roman"/>
          <w:color w:val="231F20"/>
          <w:spacing w:val="1"/>
          <w:sz w:val="19"/>
          <w:szCs w:val="19"/>
        </w:rPr>
        <w:t>g</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7"/>
          <w:sz w:val="19"/>
          <w:szCs w:val="19"/>
        </w:rPr>
        <w:t>f</w:t>
      </w:r>
      <w:r w:rsidRPr="004320A4">
        <w:rPr>
          <w:rFonts w:ascii="Times New Roman" w:eastAsia="Segoe UI" w:hAnsi="Times New Roman" w:cs="Times New Roman"/>
          <w:color w:val="231F20"/>
          <w:sz w:val="19"/>
          <w:szCs w:val="19"/>
        </w:rPr>
        <w:t>f</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oa</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ba</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2"/>
          <w:sz w:val="19"/>
          <w:szCs w:val="19"/>
        </w:rPr>
        <w:t>k</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rep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7"/>
          <w:sz w:val="19"/>
          <w:szCs w:val="19"/>
        </w:rPr>
        <w:t>r</w:t>
      </w:r>
      <w:r w:rsidRPr="004320A4">
        <w:rPr>
          <w:rFonts w:ascii="Times New Roman" w:eastAsia="Segoe UI" w:hAnsi="Times New Roman" w:cs="Times New Roman"/>
          <w:color w:val="231F20"/>
          <w:sz w:val="19"/>
          <w:szCs w:val="19"/>
        </w:rPr>
        <w:t>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k</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oa</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pacing w:val="2"/>
          <w:sz w:val="19"/>
          <w:szCs w:val="19"/>
        </w:rPr>
        <w:t>fr</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m</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1"/>
          <w:sz w:val="19"/>
          <w:szCs w:val="19"/>
        </w:rPr>
        <w:t>ma</w:t>
      </w:r>
      <w:r w:rsidRPr="004320A4">
        <w:rPr>
          <w:rFonts w:ascii="Times New Roman" w:eastAsia="Segoe UI" w:hAnsi="Times New Roman" w:cs="Times New Roman"/>
          <w:color w:val="231F20"/>
          <w:spacing w:val="9"/>
          <w:sz w:val="19"/>
          <w:szCs w:val="19"/>
        </w:rPr>
        <w:t>r</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p>
    <w:p w14:paraId="51F1A836" w14:textId="77777777" w:rsidR="00127CB1" w:rsidRDefault="00AF5242" w:rsidP="00D9477D">
      <w:pPr>
        <w:spacing w:after="120" w:line="260" w:lineRule="auto"/>
        <w:rPr>
          <w:rFonts w:ascii="Times New Roman" w:eastAsia="Segoe UI" w:hAnsi="Times New Roman" w:cs="Times New Roman"/>
          <w:color w:val="231F20"/>
          <w:sz w:val="19"/>
          <w:szCs w:val="19"/>
        </w:rPr>
      </w:pP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pacing w:val="1"/>
          <w:sz w:val="19"/>
          <w:szCs w:val="19"/>
        </w:rPr>
        <w:t>nha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eme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9"/>
          <w:sz w:val="19"/>
          <w:szCs w:val="19"/>
        </w:rPr>
        <w:t xml:space="preserve"> </w:t>
      </w:r>
      <w:r w:rsidRPr="004320A4">
        <w:rPr>
          <w:rFonts w:ascii="Times New Roman" w:eastAsia="Segoe UI" w:hAnsi="Times New Roman" w:cs="Times New Roman"/>
          <w:color w:val="231F20"/>
          <w:sz w:val="19"/>
          <w:szCs w:val="19"/>
        </w:rPr>
        <w:t xml:space="preserve">in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Q</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2</w:t>
      </w:r>
      <w:r w:rsidRPr="004320A4">
        <w:rPr>
          <w:rFonts w:ascii="Times New Roman" w:eastAsia="Segoe UI" w:hAnsi="Times New Roman" w:cs="Times New Roman"/>
          <w:color w:val="231F20"/>
          <w:spacing w:val="-2"/>
          <w:sz w:val="19"/>
          <w:szCs w:val="19"/>
        </w:rPr>
        <w:t>0</w:t>
      </w:r>
      <w:r w:rsidRPr="004320A4">
        <w:rPr>
          <w:rFonts w:ascii="Times New Roman" w:eastAsia="Segoe UI" w:hAnsi="Times New Roman" w:cs="Times New Roman"/>
          <w:color w:val="231F20"/>
          <w:spacing w:val="-4"/>
          <w:sz w:val="19"/>
          <w:szCs w:val="19"/>
        </w:rPr>
        <w:t>1</w:t>
      </w:r>
      <w:r w:rsidRPr="004320A4">
        <w:rPr>
          <w:rFonts w:ascii="Times New Roman" w:eastAsia="Segoe UI" w:hAnsi="Times New Roman" w:cs="Times New Roman"/>
          <w:color w:val="231F20"/>
          <w:sz w:val="19"/>
          <w:szCs w:val="19"/>
        </w:rPr>
        <w:t xml:space="preserve">4 </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z w:val="19"/>
          <w:szCs w:val="19"/>
        </w:rPr>
        <w:t>ave</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2"/>
          <w:sz w:val="19"/>
          <w:szCs w:val="19"/>
        </w:rPr>
        <w:t>i</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2"/>
          <w:sz w:val="19"/>
          <w:szCs w:val="19"/>
        </w:rPr>
        <w:t>be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5"/>
          <w:sz w:val="19"/>
          <w:szCs w:val="19"/>
        </w:rPr>
        <w:t>c</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4"/>
          <w:sz w:val="19"/>
          <w:szCs w:val="19"/>
        </w:rPr>
        <w:t>c</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pacing w:val="3"/>
          <w:sz w:val="19"/>
          <w:szCs w:val="19"/>
        </w:rPr>
        <w:t>n</w:t>
      </w:r>
      <w:r w:rsidRPr="004320A4">
        <w:rPr>
          <w:rFonts w:ascii="Times New Roman" w:eastAsia="Segoe UI" w:hAnsi="Times New Roman" w:cs="Times New Roman"/>
          <w:color w:val="231F2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v</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Fi</w:t>
      </w:r>
      <w:r w:rsidRPr="004320A4">
        <w:rPr>
          <w:rFonts w:ascii="Times New Roman" w:eastAsia="Segoe UI" w:hAnsi="Times New Roman" w:cs="Times New Roman"/>
          <w:color w:val="231F20"/>
          <w:spacing w:val="5"/>
          <w:sz w:val="19"/>
          <w:szCs w:val="19"/>
        </w:rPr>
        <w:t>r</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4"/>
          <w:sz w:val="19"/>
          <w:szCs w:val="19"/>
        </w:rPr>
        <w:t>t</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8"/>
          <w:sz w:val="19"/>
          <w:szCs w:val="19"/>
        </w:rPr>
        <w:t xml:space="preserve"> </w:t>
      </w:r>
      <w:del w:id="648" w:author="Zhang, James" w:date="2016-02-03T09:57:00Z">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2"/>
            <w:sz w:val="19"/>
            <w:szCs w:val="19"/>
          </w:rPr>
          <w:delText>h</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pacing w:val="1"/>
            <w:sz w:val="19"/>
            <w:szCs w:val="19"/>
          </w:rPr>
          <w:delText>m</w:delText>
        </w:r>
        <w:r w:rsidRPr="004320A4" w:rsidDel="00596C57">
          <w:rPr>
            <w:rFonts w:ascii="Times New Roman" w:eastAsia="Segoe UI" w:hAnsi="Times New Roman" w:cs="Times New Roman"/>
            <w:color w:val="231F20"/>
            <w:spacing w:val="3"/>
            <w:sz w:val="19"/>
            <w:szCs w:val="19"/>
          </w:rPr>
          <w:delText>a</w:delText>
        </w:r>
        <w:r w:rsidRPr="004320A4" w:rsidDel="00596C57">
          <w:rPr>
            <w:rFonts w:ascii="Times New Roman" w:eastAsia="Segoe UI" w:hAnsi="Times New Roman" w:cs="Times New Roman"/>
            <w:color w:val="231F20"/>
            <w:spacing w:val="1"/>
            <w:sz w:val="19"/>
            <w:szCs w:val="19"/>
          </w:rPr>
          <w:delText>x</w:delText>
        </w:r>
        <w:r w:rsidRPr="004320A4" w:rsidDel="00596C57">
          <w:rPr>
            <w:rFonts w:ascii="Times New Roman" w:eastAsia="Segoe UI" w:hAnsi="Times New Roman" w:cs="Times New Roman"/>
            <w:color w:val="231F20"/>
            <w:sz w:val="19"/>
            <w:szCs w:val="19"/>
          </w:rPr>
          <w:delText>i</w:delText>
        </w:r>
        <w:r w:rsidRPr="004320A4" w:rsidDel="00596C57">
          <w:rPr>
            <w:rFonts w:ascii="Times New Roman" w:eastAsia="Segoe UI" w:hAnsi="Times New Roman" w:cs="Times New Roman"/>
            <w:color w:val="231F20"/>
            <w:spacing w:val="1"/>
            <w:sz w:val="19"/>
            <w:szCs w:val="19"/>
          </w:rPr>
          <w:delText>m</w:delText>
        </w:r>
        <w:r w:rsidRPr="004320A4" w:rsidDel="00596C57">
          <w:rPr>
            <w:rFonts w:ascii="Times New Roman" w:eastAsia="Segoe UI" w:hAnsi="Times New Roman" w:cs="Times New Roman"/>
            <w:color w:val="231F20"/>
            <w:sz w:val="19"/>
            <w:szCs w:val="19"/>
          </w:rPr>
          <w:delText>um</w:delText>
        </w:r>
        <w:r w:rsidRPr="004320A4" w:rsidDel="00596C57">
          <w:rPr>
            <w:rFonts w:ascii="Times New Roman" w:eastAsia="Segoe UI" w:hAnsi="Times New Roman" w:cs="Times New Roman"/>
            <w:color w:val="231F20"/>
            <w:spacing w:val="-6"/>
            <w:sz w:val="19"/>
            <w:szCs w:val="19"/>
          </w:rPr>
          <w:delText xml:space="preserve"> </w:delText>
        </w:r>
        <w:r w:rsidRPr="004320A4" w:rsidDel="00596C57">
          <w:rPr>
            <w:rFonts w:ascii="Times New Roman" w:eastAsia="Segoe UI" w:hAnsi="Times New Roman" w:cs="Times New Roman"/>
            <w:color w:val="231F20"/>
            <w:spacing w:val="1"/>
            <w:sz w:val="19"/>
            <w:szCs w:val="19"/>
          </w:rPr>
          <w:delText>n</w:delText>
        </w:r>
        <w:r w:rsidRPr="004320A4" w:rsidDel="00596C57">
          <w:rPr>
            <w:rFonts w:ascii="Times New Roman" w:eastAsia="Segoe UI" w:hAnsi="Times New Roman" w:cs="Times New Roman"/>
            <w:color w:val="231F20"/>
            <w:sz w:val="19"/>
            <w:szCs w:val="19"/>
          </w:rPr>
          <w:delText>u</w:delText>
        </w:r>
        <w:r w:rsidRPr="004320A4" w:rsidDel="00596C57">
          <w:rPr>
            <w:rFonts w:ascii="Times New Roman" w:eastAsia="Segoe UI" w:hAnsi="Times New Roman" w:cs="Times New Roman"/>
            <w:color w:val="231F20"/>
            <w:spacing w:val="1"/>
            <w:sz w:val="19"/>
            <w:szCs w:val="19"/>
          </w:rPr>
          <w:delText>m</w:delText>
        </w:r>
        <w:r w:rsidRPr="004320A4" w:rsidDel="00596C57">
          <w:rPr>
            <w:rFonts w:ascii="Times New Roman" w:eastAsia="Segoe UI" w:hAnsi="Times New Roman" w:cs="Times New Roman"/>
            <w:color w:val="231F20"/>
            <w:spacing w:val="2"/>
            <w:sz w:val="19"/>
            <w:szCs w:val="19"/>
          </w:rPr>
          <w:delText>be</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7"/>
            <w:sz w:val="19"/>
            <w:szCs w:val="19"/>
          </w:rPr>
          <w:delText xml:space="preserve"> </w:delText>
        </w:r>
        <w:r w:rsidRPr="004320A4" w:rsidDel="00596C57">
          <w:rPr>
            <w:rFonts w:ascii="Times New Roman" w:eastAsia="Segoe UI" w:hAnsi="Times New Roman" w:cs="Times New Roman"/>
            <w:color w:val="231F20"/>
            <w:sz w:val="19"/>
            <w:szCs w:val="19"/>
          </w:rPr>
          <w:delText>of</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pacing w:val="2"/>
            <w:sz w:val="19"/>
            <w:szCs w:val="19"/>
          </w:rPr>
          <w:delText>s</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c</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pacing w:val="1"/>
            <w:sz w:val="19"/>
            <w:szCs w:val="19"/>
          </w:rPr>
          <w:delText>da</w:delText>
        </w:r>
        <w:r w:rsidRPr="004320A4" w:rsidDel="00596C57">
          <w:rPr>
            <w:rFonts w:ascii="Times New Roman" w:eastAsia="Segoe UI" w:hAnsi="Times New Roman" w:cs="Times New Roman"/>
            <w:color w:val="231F20"/>
            <w:spacing w:val="8"/>
            <w:sz w:val="19"/>
            <w:szCs w:val="19"/>
          </w:rPr>
          <w:delText>r</w:delText>
        </w:r>
        <w:r w:rsidRPr="004320A4" w:rsidDel="00596C57">
          <w:rPr>
            <w:rFonts w:ascii="Times New Roman" w:eastAsia="Segoe UI" w:hAnsi="Times New Roman" w:cs="Times New Roman"/>
            <w:color w:val="231F20"/>
            <w:sz w:val="19"/>
            <w:szCs w:val="19"/>
          </w:rPr>
          <w:delText>y</w:delText>
        </w:r>
        <w:r w:rsidRPr="004320A4" w:rsidDel="00596C57">
          <w:rPr>
            <w:rFonts w:ascii="Times New Roman" w:eastAsia="Segoe UI" w:hAnsi="Times New Roman" w:cs="Times New Roman"/>
            <w:color w:val="231F20"/>
            <w:spacing w:val="-16"/>
            <w:sz w:val="19"/>
            <w:szCs w:val="19"/>
          </w:rPr>
          <w:delText xml:space="preserve"> </w:delText>
        </w:r>
        <w:r w:rsidRPr="004320A4" w:rsidDel="00596C57">
          <w:rPr>
            <w:rFonts w:ascii="Times New Roman" w:eastAsia="Segoe UI" w:hAnsi="Times New Roman" w:cs="Times New Roman"/>
            <w:color w:val="231F20"/>
            <w:spacing w:val="2"/>
            <w:sz w:val="19"/>
            <w:szCs w:val="19"/>
          </w:rPr>
          <w:delText>re</w:delText>
        </w:r>
        <w:r w:rsidRPr="004320A4" w:rsidDel="00596C57">
          <w:rPr>
            <w:rFonts w:ascii="Times New Roman" w:eastAsia="Segoe UI" w:hAnsi="Times New Roman" w:cs="Times New Roman"/>
            <w:color w:val="231F20"/>
            <w:spacing w:val="1"/>
            <w:sz w:val="19"/>
            <w:szCs w:val="19"/>
          </w:rPr>
          <w:delText>p</w:delText>
        </w:r>
        <w:r w:rsidRPr="004320A4" w:rsidDel="00596C57">
          <w:rPr>
            <w:rFonts w:ascii="Times New Roman" w:eastAsia="Segoe UI" w:hAnsi="Times New Roman" w:cs="Times New Roman"/>
            <w:color w:val="231F20"/>
            <w:sz w:val="19"/>
            <w:szCs w:val="19"/>
          </w:rPr>
          <w:delText>l</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pacing w:val="3"/>
            <w:sz w:val="19"/>
            <w:szCs w:val="19"/>
          </w:rPr>
          <w:delText>c</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1"/>
            <w:sz w:val="19"/>
            <w:szCs w:val="19"/>
          </w:rPr>
          <w:delText xml:space="preserve"> </w:delText>
        </w:r>
        <w:r w:rsidRPr="004320A4" w:rsidDel="00596C57">
          <w:rPr>
            <w:rFonts w:ascii="Times New Roman" w:eastAsia="Segoe UI" w:hAnsi="Times New Roman" w:cs="Times New Roman"/>
            <w:color w:val="231F20"/>
            <w:spacing w:val="1"/>
            <w:sz w:val="19"/>
            <w:szCs w:val="19"/>
          </w:rPr>
          <w:delText>h</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z w:val="19"/>
            <w:szCs w:val="19"/>
          </w:rPr>
          <w:delText>i</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pacing w:val="-1"/>
            <w:sz w:val="19"/>
            <w:szCs w:val="19"/>
          </w:rPr>
          <w:delText>c</w:delText>
        </w:r>
        <w:r w:rsidRPr="004320A4" w:rsidDel="00596C57">
          <w:rPr>
            <w:rFonts w:ascii="Times New Roman" w:eastAsia="Segoe UI" w:hAnsi="Times New Roman" w:cs="Times New Roman"/>
            <w:color w:val="231F20"/>
            <w:spacing w:val="2"/>
            <w:sz w:val="19"/>
            <w:szCs w:val="19"/>
          </w:rPr>
          <w:delText>reas</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13"/>
            <w:sz w:val="19"/>
            <w:szCs w:val="19"/>
          </w:rPr>
          <w:delText xml:space="preserve"> </w:delText>
        </w:r>
        <w:r w:rsidRPr="004320A4" w:rsidDel="00596C57">
          <w:rPr>
            <w:rFonts w:ascii="Times New Roman" w:eastAsia="Segoe UI" w:hAnsi="Times New Roman" w:cs="Times New Roman"/>
            <w:color w:val="231F20"/>
            <w:spacing w:val="2"/>
            <w:sz w:val="19"/>
            <w:szCs w:val="19"/>
          </w:rPr>
          <w:delText>fr</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z w:val="19"/>
            <w:szCs w:val="19"/>
          </w:rPr>
          <w:delText>m</w:delText>
        </w:r>
        <w:r w:rsidRPr="004320A4" w:rsidDel="00596C57">
          <w:rPr>
            <w:rFonts w:ascii="Times New Roman" w:eastAsia="Segoe UI" w:hAnsi="Times New Roman" w:cs="Times New Roman"/>
            <w:color w:val="231F20"/>
            <w:spacing w:val="-4"/>
            <w:sz w:val="19"/>
            <w:szCs w:val="19"/>
          </w:rPr>
          <w:delText xml:space="preserve"> </w:delText>
        </w:r>
        <w:r w:rsidRPr="004320A4" w:rsidDel="00596C57">
          <w:rPr>
            <w:rFonts w:ascii="Times New Roman" w:eastAsia="Segoe UI" w:hAnsi="Times New Roman" w:cs="Times New Roman"/>
            <w:color w:val="231F20"/>
            <w:spacing w:val="1"/>
            <w:sz w:val="19"/>
            <w:szCs w:val="19"/>
          </w:rPr>
          <w:delText>f</w:delText>
        </w:r>
        <w:r w:rsidRPr="004320A4" w:rsidDel="00596C57">
          <w:rPr>
            <w:rFonts w:ascii="Times New Roman" w:eastAsia="Segoe UI" w:hAnsi="Times New Roman" w:cs="Times New Roman"/>
            <w:color w:val="231F20"/>
            <w:spacing w:val="2"/>
            <w:sz w:val="19"/>
            <w:szCs w:val="19"/>
          </w:rPr>
          <w:delText>o</w:delText>
        </w:r>
        <w:r w:rsidRPr="004320A4" w:rsidDel="00596C57">
          <w:rPr>
            <w:rFonts w:ascii="Times New Roman" w:eastAsia="Segoe UI" w:hAnsi="Times New Roman" w:cs="Times New Roman"/>
            <w:color w:val="231F20"/>
            <w:sz w:val="19"/>
            <w:szCs w:val="19"/>
          </w:rPr>
          <w:delText>ur</w:delText>
        </w:r>
        <w:r w:rsidRPr="004320A4" w:rsidDel="00596C57">
          <w:rPr>
            <w:rFonts w:ascii="Times New Roman" w:eastAsia="Segoe UI" w:hAnsi="Times New Roman" w:cs="Times New Roman"/>
            <w:color w:val="231F20"/>
            <w:spacing w:val="-4"/>
            <w:sz w:val="19"/>
            <w:szCs w:val="19"/>
          </w:rPr>
          <w:delText xml:space="preserve"> </w:delText>
        </w:r>
        <w:r w:rsidRPr="004320A4" w:rsidDel="00596C57">
          <w:rPr>
            <w:rFonts w:ascii="Times New Roman" w:eastAsia="Segoe UI" w:hAnsi="Times New Roman" w:cs="Times New Roman"/>
            <w:color w:val="231F20"/>
            <w:sz w:val="19"/>
            <w:szCs w:val="19"/>
          </w:rPr>
          <w:delText>to</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pacing w:val="2"/>
            <w:w w:val="98"/>
            <w:sz w:val="19"/>
            <w:szCs w:val="19"/>
          </w:rPr>
          <w:delText>e</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w w:val="99"/>
            <w:sz w:val="19"/>
            <w:szCs w:val="19"/>
          </w:rPr>
          <w:delText>gh</w:delText>
        </w:r>
        <w:r w:rsidRPr="004320A4" w:rsidDel="00596C57">
          <w:rPr>
            <w:rFonts w:ascii="Times New Roman" w:eastAsia="Segoe UI" w:hAnsi="Times New Roman" w:cs="Times New Roman"/>
            <w:color w:val="231F20"/>
            <w:spacing w:val="4"/>
            <w:w w:val="99"/>
            <w:sz w:val="19"/>
            <w:szCs w:val="19"/>
          </w:rPr>
          <w:delText>t</w:delText>
        </w:r>
        <w:r w:rsidRPr="004320A4" w:rsidDel="00596C57">
          <w:rPr>
            <w:rFonts w:ascii="Times New Roman" w:eastAsia="Segoe UI" w:hAnsi="Times New Roman" w:cs="Times New Roman"/>
            <w:color w:val="231F20"/>
            <w:w w:val="99"/>
            <w:sz w:val="19"/>
            <w:szCs w:val="19"/>
          </w:rPr>
          <w:delText xml:space="preserve">. </w:delText>
        </w:r>
        <w:r w:rsidRPr="004320A4" w:rsidDel="00596C57">
          <w:rPr>
            <w:rFonts w:ascii="Times New Roman" w:eastAsia="Segoe UI" w:hAnsi="Times New Roman" w:cs="Times New Roman"/>
            <w:color w:val="231F20"/>
            <w:spacing w:val="1"/>
            <w:sz w:val="19"/>
            <w:szCs w:val="19"/>
          </w:rPr>
          <w:delText>T</w:delText>
        </w:r>
        <w:r w:rsidRPr="004320A4" w:rsidDel="00596C57">
          <w:rPr>
            <w:rFonts w:ascii="Times New Roman" w:eastAsia="Segoe UI" w:hAnsi="Times New Roman" w:cs="Times New Roman"/>
            <w:color w:val="231F20"/>
            <w:sz w:val="19"/>
            <w:szCs w:val="19"/>
          </w:rPr>
          <w:delText>h</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w w:val="91"/>
            <w:sz w:val="19"/>
            <w:szCs w:val="19"/>
          </w:rPr>
          <w:delText>s</w:delText>
        </w:r>
        <w:r w:rsidRPr="004320A4" w:rsidDel="00596C57">
          <w:rPr>
            <w:rFonts w:ascii="Times New Roman" w:eastAsia="Segoe UI" w:hAnsi="Times New Roman" w:cs="Times New Roman"/>
            <w:color w:val="231F20"/>
            <w:sz w:val="19"/>
            <w:szCs w:val="19"/>
          </w:rPr>
          <w:delText xml:space="preserve"> </w:delText>
        </w:r>
        <w:r w:rsidRPr="004320A4" w:rsidDel="00596C57">
          <w:rPr>
            <w:rFonts w:ascii="Times New Roman" w:eastAsia="Segoe UI" w:hAnsi="Times New Roman" w:cs="Times New Roman"/>
            <w:color w:val="231F20"/>
            <w:spacing w:val="-1"/>
            <w:sz w:val="19"/>
            <w:szCs w:val="19"/>
          </w:rPr>
          <w:delText>c</w:delText>
        </w:r>
        <w:r w:rsidRPr="004320A4" w:rsidDel="00596C57">
          <w:rPr>
            <w:rFonts w:ascii="Times New Roman" w:eastAsia="Segoe UI" w:hAnsi="Times New Roman" w:cs="Times New Roman"/>
            <w:color w:val="231F20"/>
            <w:spacing w:val="1"/>
            <w:sz w:val="19"/>
            <w:szCs w:val="19"/>
          </w:rPr>
          <w:delText>ha</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pacing w:val="1"/>
            <w:sz w:val="19"/>
            <w:szCs w:val="19"/>
          </w:rPr>
          <w:delText>g</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5"/>
            <w:sz w:val="19"/>
            <w:szCs w:val="19"/>
          </w:rPr>
          <w:delText xml:space="preserve"> </w:delText>
        </w:r>
      </w:del>
      <w:commentRangeStart w:id="649"/>
      <w:ins w:id="650" w:author="Hundal, Paul [HSSBC]" w:date="2016-01-23T19:31:00Z">
        <w:del w:id="651" w:author="Zhang, James" w:date="2016-02-03T09:57:00Z">
          <w:r w:rsidR="003E4994" w:rsidDel="00596C57">
            <w:rPr>
              <w:rFonts w:ascii="Times New Roman" w:eastAsia="Segoe UI" w:hAnsi="Times New Roman" w:cs="Times New Roman"/>
              <w:color w:val="231F20"/>
              <w:sz w:val="19"/>
              <w:szCs w:val="19"/>
            </w:rPr>
            <w:delText>complex</w:delText>
          </w:r>
          <w:r w:rsidR="003E4994" w:rsidRPr="004320A4" w:rsidDel="00596C57">
            <w:rPr>
              <w:rFonts w:ascii="Times New Roman" w:eastAsia="Segoe UI" w:hAnsi="Times New Roman" w:cs="Times New Roman"/>
              <w:color w:val="231F20"/>
              <w:spacing w:val="1"/>
              <w:sz w:val="19"/>
              <w:szCs w:val="19"/>
            </w:rPr>
            <w:delText xml:space="preserve"> </w:delText>
          </w:r>
          <w:commentRangeEnd w:id="649"/>
          <w:r w:rsidR="003E4994" w:rsidDel="00596C57">
            <w:rPr>
              <w:rStyle w:val="CommentReference"/>
            </w:rPr>
            <w:commentReference w:id="649"/>
          </w:r>
        </w:del>
      </w:ins>
      <w:del w:id="652" w:author="Zhang, James" w:date="2016-02-03T09:57:00Z">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z w:val="19"/>
            <w:szCs w:val="19"/>
          </w:rPr>
          <w:delText>l</w:delText>
        </w:r>
        <w:r w:rsidRPr="004320A4" w:rsidDel="00596C57">
          <w:rPr>
            <w:rFonts w:ascii="Times New Roman" w:eastAsia="Segoe UI" w:hAnsi="Times New Roman" w:cs="Times New Roman"/>
            <w:color w:val="231F20"/>
            <w:spacing w:val="1"/>
            <w:sz w:val="19"/>
            <w:szCs w:val="19"/>
          </w:rPr>
          <w:delText>l</w:delText>
        </w:r>
        <w:r w:rsidRPr="004320A4" w:rsidDel="00596C57">
          <w:rPr>
            <w:rFonts w:ascii="Times New Roman" w:eastAsia="Segoe UI" w:hAnsi="Times New Roman" w:cs="Times New Roman"/>
            <w:color w:val="231F20"/>
            <w:sz w:val="19"/>
            <w:szCs w:val="19"/>
          </w:rPr>
          <w:delText>o</w:delText>
        </w:r>
        <w:r w:rsidRPr="004320A4" w:rsidDel="00596C57">
          <w:rPr>
            <w:rFonts w:ascii="Times New Roman" w:eastAsia="Segoe UI" w:hAnsi="Times New Roman" w:cs="Times New Roman"/>
            <w:color w:val="231F20"/>
            <w:spacing w:val="2"/>
            <w:sz w:val="19"/>
            <w:szCs w:val="19"/>
          </w:rPr>
          <w:delText>w</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2"/>
            <w:sz w:val="19"/>
            <w:szCs w:val="19"/>
          </w:rPr>
          <w:delText>r</w:delText>
        </w:r>
        <w:r w:rsidRPr="004320A4" w:rsidDel="00596C57">
          <w:rPr>
            <w:rFonts w:ascii="Times New Roman" w:eastAsia="Segoe UI" w:hAnsi="Times New Roman" w:cs="Times New Roman"/>
            <w:color w:val="231F20"/>
            <w:spacing w:val="1"/>
            <w:sz w:val="19"/>
            <w:szCs w:val="19"/>
          </w:rPr>
          <w:delText>ga</w:delText>
        </w:r>
        <w:r w:rsidRPr="004320A4" w:rsidDel="00596C57">
          <w:rPr>
            <w:rFonts w:ascii="Times New Roman" w:eastAsia="Segoe UI" w:hAnsi="Times New Roman" w:cs="Times New Roman"/>
            <w:color w:val="231F20"/>
            <w:sz w:val="19"/>
            <w:szCs w:val="19"/>
          </w:rPr>
          <w:delText>n</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pacing w:val="3"/>
            <w:sz w:val="19"/>
            <w:szCs w:val="19"/>
          </w:rPr>
          <w:delText>z</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1"/>
            <w:sz w:val="19"/>
            <w:szCs w:val="19"/>
          </w:rPr>
          <w:delText>io</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4"/>
            <w:sz w:val="19"/>
            <w:szCs w:val="19"/>
          </w:rPr>
          <w:delText xml:space="preserve"> </w:delText>
        </w:r>
        <w:r w:rsidRPr="004320A4" w:rsidDel="00596C57">
          <w:rPr>
            <w:rFonts w:ascii="Times New Roman" w:eastAsia="Segoe UI" w:hAnsi="Times New Roman" w:cs="Times New Roman"/>
            <w:color w:val="231F20"/>
            <w:sz w:val="19"/>
            <w:szCs w:val="19"/>
          </w:rPr>
          <w:delText>to</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pacing w:val="3"/>
            <w:sz w:val="19"/>
            <w:szCs w:val="19"/>
          </w:rPr>
          <w:delText>f</w:delText>
        </w:r>
        <w:r w:rsidRPr="004320A4" w:rsidDel="00596C57">
          <w:rPr>
            <w:rFonts w:ascii="Times New Roman" w:eastAsia="Segoe UI" w:hAnsi="Times New Roman" w:cs="Times New Roman"/>
            <w:color w:val="231F20"/>
            <w:sz w:val="19"/>
            <w:szCs w:val="19"/>
          </w:rPr>
          <w:delText>u</w:delText>
        </w:r>
        <w:r w:rsidRPr="004320A4" w:rsidDel="00596C57">
          <w:rPr>
            <w:rFonts w:ascii="Times New Roman" w:eastAsia="Segoe UI" w:hAnsi="Times New Roman" w:cs="Times New Roman"/>
            <w:color w:val="231F20"/>
            <w:spacing w:val="7"/>
            <w:sz w:val="19"/>
            <w:szCs w:val="19"/>
          </w:rPr>
          <w:delText>r</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2"/>
            <w:sz w:val="19"/>
            <w:szCs w:val="19"/>
          </w:rPr>
          <w:delText>he</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z w:val="19"/>
            <w:szCs w:val="19"/>
          </w:rPr>
          <w:delText>o</w:delText>
        </w:r>
        <w:r w:rsidRPr="004320A4" w:rsidDel="00596C57">
          <w:rPr>
            <w:rFonts w:ascii="Times New Roman" w:eastAsia="Segoe UI" w:hAnsi="Times New Roman" w:cs="Times New Roman"/>
            <w:color w:val="231F20"/>
            <w:spacing w:val="7"/>
            <w:sz w:val="19"/>
            <w:szCs w:val="19"/>
          </w:rPr>
          <w:delText>f</w:delText>
        </w:r>
        <w:r w:rsidRPr="004320A4" w:rsidDel="00596C57">
          <w:rPr>
            <w:rFonts w:ascii="Times New Roman" w:eastAsia="Segoe UI" w:hAnsi="Times New Roman" w:cs="Times New Roman"/>
            <w:color w:val="231F20"/>
            <w:sz w:val="19"/>
            <w:szCs w:val="19"/>
          </w:rPr>
          <w:delText>f</w:delText>
        </w:r>
        <w:r w:rsidRPr="004320A4" w:rsidDel="00596C57">
          <w:rPr>
            <w:rFonts w:ascii="Times New Roman" w:eastAsia="Segoe UI" w:hAnsi="Times New Roman" w:cs="Times New Roman"/>
            <w:color w:val="231F20"/>
            <w:spacing w:val="1"/>
            <w:sz w:val="19"/>
            <w:szCs w:val="19"/>
          </w:rPr>
          <w:delText>l</w:delText>
        </w:r>
        <w:r w:rsidRPr="004320A4" w:rsidDel="00596C57">
          <w:rPr>
            <w:rFonts w:ascii="Times New Roman" w:eastAsia="Segoe UI" w:hAnsi="Times New Roman" w:cs="Times New Roman"/>
            <w:color w:val="231F20"/>
            <w:spacing w:val="2"/>
            <w:sz w:val="19"/>
            <w:szCs w:val="19"/>
          </w:rPr>
          <w:delText>oa</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6"/>
            <w:sz w:val="19"/>
            <w:szCs w:val="19"/>
          </w:rPr>
          <w:delText xml:space="preserve"> </w:delText>
        </w:r>
        <w:r w:rsidRPr="004320A4" w:rsidDel="00596C57">
          <w:rPr>
            <w:rFonts w:ascii="Times New Roman" w:eastAsia="Segoe UI" w:hAnsi="Times New Roman" w:cs="Times New Roman"/>
            <w:color w:val="231F20"/>
            <w:spacing w:val="2"/>
            <w:sz w:val="19"/>
            <w:szCs w:val="19"/>
          </w:rPr>
          <w:delText>rea</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3"/>
            <w:sz w:val="19"/>
            <w:szCs w:val="19"/>
          </w:rPr>
          <w:delText>-</w:delText>
        </w:r>
        <w:r w:rsidRPr="004320A4" w:rsidDel="00596C57">
          <w:rPr>
            <w:rFonts w:ascii="Times New Roman" w:eastAsia="Segoe UI" w:hAnsi="Times New Roman" w:cs="Times New Roman"/>
            <w:color w:val="231F20"/>
            <w:spacing w:val="1"/>
            <w:sz w:val="19"/>
            <w:szCs w:val="19"/>
          </w:rPr>
          <w:delText>on</w:delText>
        </w:r>
        <w:r w:rsidRPr="004320A4" w:rsidDel="00596C57">
          <w:rPr>
            <w:rFonts w:ascii="Times New Roman" w:eastAsia="Segoe UI" w:hAnsi="Times New Roman" w:cs="Times New Roman"/>
            <w:color w:val="231F20"/>
            <w:spacing w:val="2"/>
            <w:sz w:val="19"/>
            <w:szCs w:val="19"/>
          </w:rPr>
          <w:delText>l</w:delText>
        </w:r>
        <w:r w:rsidRPr="004320A4" w:rsidDel="00596C57">
          <w:rPr>
            <w:rFonts w:ascii="Times New Roman" w:eastAsia="Segoe UI" w:hAnsi="Times New Roman" w:cs="Times New Roman"/>
            <w:color w:val="231F20"/>
            <w:sz w:val="19"/>
            <w:szCs w:val="19"/>
          </w:rPr>
          <w:delText>y</w:delText>
        </w:r>
        <w:r w:rsidRPr="004320A4" w:rsidDel="00596C57">
          <w:rPr>
            <w:rFonts w:ascii="Times New Roman" w:eastAsia="Segoe UI" w:hAnsi="Times New Roman" w:cs="Times New Roman"/>
            <w:color w:val="231F20"/>
            <w:spacing w:val="-6"/>
            <w:sz w:val="19"/>
            <w:szCs w:val="19"/>
          </w:rPr>
          <w:delText xml:space="preserve"> </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2"/>
            <w:sz w:val="19"/>
            <w:szCs w:val="19"/>
          </w:rPr>
          <w:delText>per</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1"/>
            <w:sz w:val="19"/>
            <w:szCs w:val="19"/>
          </w:rPr>
          <w:delText>io</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5"/>
            <w:sz w:val="19"/>
            <w:szCs w:val="19"/>
          </w:rPr>
          <w:delText xml:space="preserve"> </w:delText>
        </w:r>
        <w:r w:rsidRPr="004320A4" w:rsidDel="00596C57">
          <w:rPr>
            <w:rFonts w:ascii="Times New Roman" w:eastAsia="Segoe UI" w:hAnsi="Times New Roman" w:cs="Times New Roman"/>
            <w:color w:val="231F20"/>
            <w:spacing w:val="1"/>
            <w:sz w:val="19"/>
            <w:szCs w:val="19"/>
          </w:rPr>
          <w:delText>su</w:delText>
        </w:r>
        <w:r w:rsidRPr="004320A4" w:rsidDel="00596C57">
          <w:rPr>
            <w:rFonts w:ascii="Times New Roman" w:eastAsia="Segoe UI" w:hAnsi="Times New Roman" w:cs="Times New Roman"/>
            <w:color w:val="231F20"/>
            <w:spacing w:val="-1"/>
            <w:sz w:val="19"/>
            <w:szCs w:val="19"/>
          </w:rPr>
          <w:delText>c</w:delText>
        </w:r>
        <w:r w:rsidRPr="004320A4" w:rsidDel="00596C57">
          <w:rPr>
            <w:rFonts w:ascii="Times New Roman" w:eastAsia="Segoe UI" w:hAnsi="Times New Roman" w:cs="Times New Roman"/>
            <w:color w:val="231F20"/>
            <w:sz w:val="19"/>
            <w:szCs w:val="19"/>
          </w:rPr>
          <w:delText>h</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pacing w:val="2"/>
            <w:sz w:val="19"/>
            <w:szCs w:val="19"/>
          </w:rPr>
          <w:delText>rep</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7"/>
            <w:sz w:val="19"/>
            <w:szCs w:val="19"/>
          </w:rPr>
          <w:delText>r</w:delText>
        </w:r>
        <w:r w:rsidRPr="004320A4" w:rsidDel="00596C57">
          <w:rPr>
            <w:rFonts w:ascii="Times New Roman" w:eastAsia="Segoe UI" w:hAnsi="Times New Roman" w:cs="Times New Roman"/>
            <w:color w:val="231F20"/>
            <w:sz w:val="19"/>
            <w:szCs w:val="19"/>
          </w:rPr>
          <w:delText>ti</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g</w:delText>
        </w:r>
        <w:r w:rsidRPr="004320A4" w:rsidDel="00596C57">
          <w:rPr>
            <w:rFonts w:ascii="Times New Roman" w:eastAsia="Segoe UI" w:hAnsi="Times New Roman" w:cs="Times New Roman"/>
            <w:color w:val="231F20"/>
            <w:spacing w:val="-6"/>
            <w:sz w:val="19"/>
            <w:szCs w:val="19"/>
          </w:rPr>
          <w:delText xml:space="preserve"> </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pacing w:val="2"/>
            <w:sz w:val="19"/>
            <w:szCs w:val="19"/>
          </w:rPr>
          <w:delText>ba</w:delText>
        </w:r>
        <w:r w:rsidRPr="004320A4" w:rsidDel="00596C57">
          <w:rPr>
            <w:rFonts w:ascii="Times New Roman" w:eastAsia="Segoe UI" w:hAnsi="Times New Roman" w:cs="Times New Roman"/>
            <w:color w:val="231F20"/>
            <w:spacing w:val="-1"/>
            <w:sz w:val="19"/>
            <w:szCs w:val="19"/>
          </w:rPr>
          <w:delText>c</w:delText>
        </w:r>
        <w:r w:rsidRPr="004320A4" w:rsidDel="00596C57">
          <w:rPr>
            <w:rFonts w:ascii="Times New Roman" w:eastAsia="Segoe UI" w:hAnsi="Times New Roman" w:cs="Times New Roman"/>
            <w:color w:val="231F20"/>
            <w:spacing w:val="-6"/>
            <w:sz w:val="19"/>
            <w:szCs w:val="19"/>
          </w:rPr>
          <w:delText>k</w:delText>
        </w:r>
        <w:r w:rsidRPr="004320A4" w:rsidDel="00596C57">
          <w:rPr>
            <w:rFonts w:ascii="Times New Roman" w:eastAsia="Segoe UI" w:hAnsi="Times New Roman" w:cs="Times New Roman"/>
            <w:color w:val="231F20"/>
            <w:sz w:val="19"/>
            <w:szCs w:val="19"/>
          </w:rPr>
          <w:delText>- u</w:delText>
        </w:r>
        <w:r w:rsidRPr="004320A4" w:rsidDel="00596C57">
          <w:rPr>
            <w:rFonts w:ascii="Times New Roman" w:eastAsia="Segoe UI" w:hAnsi="Times New Roman" w:cs="Times New Roman"/>
            <w:color w:val="231F20"/>
            <w:spacing w:val="1"/>
            <w:sz w:val="19"/>
            <w:szCs w:val="19"/>
          </w:rPr>
          <w:delText>p</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z w:val="19"/>
            <w:szCs w:val="19"/>
          </w:rPr>
          <w:delText>to</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pacing w:val="1"/>
            <w:sz w:val="19"/>
            <w:szCs w:val="19"/>
          </w:rPr>
          <w:delText>d</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1"/>
            <w:sz w:val="19"/>
            <w:szCs w:val="19"/>
          </w:rPr>
          <w:delText>iona</w:delText>
        </w:r>
        <w:r w:rsidRPr="004320A4" w:rsidDel="00596C57">
          <w:rPr>
            <w:rFonts w:ascii="Times New Roman" w:eastAsia="Segoe UI" w:hAnsi="Times New Roman" w:cs="Times New Roman"/>
            <w:color w:val="231F20"/>
            <w:sz w:val="19"/>
            <w:szCs w:val="19"/>
          </w:rPr>
          <w:delText>l</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pacing w:val="2"/>
            <w:sz w:val="19"/>
            <w:szCs w:val="19"/>
          </w:rPr>
          <w:delText>s</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c</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pacing w:val="1"/>
            <w:sz w:val="19"/>
            <w:szCs w:val="19"/>
          </w:rPr>
          <w:delText>da</w:delText>
        </w:r>
        <w:r w:rsidRPr="004320A4" w:rsidDel="00596C57">
          <w:rPr>
            <w:rFonts w:ascii="Times New Roman" w:eastAsia="Segoe UI" w:hAnsi="Times New Roman" w:cs="Times New Roman"/>
            <w:color w:val="231F20"/>
            <w:spacing w:val="8"/>
            <w:sz w:val="19"/>
            <w:szCs w:val="19"/>
          </w:rPr>
          <w:delText>r</w:delText>
        </w:r>
        <w:r w:rsidRPr="004320A4" w:rsidDel="00596C57">
          <w:rPr>
            <w:rFonts w:ascii="Times New Roman" w:eastAsia="Segoe UI" w:hAnsi="Times New Roman" w:cs="Times New Roman"/>
            <w:color w:val="231F20"/>
            <w:sz w:val="19"/>
            <w:szCs w:val="19"/>
          </w:rPr>
          <w:delText>y</w:delText>
        </w:r>
        <w:r w:rsidRPr="004320A4" w:rsidDel="00596C57">
          <w:rPr>
            <w:rFonts w:ascii="Times New Roman" w:eastAsia="Segoe UI" w:hAnsi="Times New Roman" w:cs="Times New Roman"/>
            <w:color w:val="231F20"/>
            <w:spacing w:val="-16"/>
            <w:sz w:val="19"/>
            <w:szCs w:val="19"/>
          </w:rPr>
          <w:delText xml:space="preserve"> </w:delText>
        </w:r>
        <w:r w:rsidRPr="004320A4" w:rsidDel="00596C57">
          <w:rPr>
            <w:rFonts w:ascii="Times New Roman" w:eastAsia="Segoe UI" w:hAnsi="Times New Roman" w:cs="Times New Roman"/>
            <w:color w:val="231F20"/>
            <w:spacing w:val="2"/>
            <w:sz w:val="19"/>
            <w:szCs w:val="19"/>
          </w:rPr>
          <w:delText>re</w:delText>
        </w:r>
        <w:r w:rsidRPr="004320A4" w:rsidDel="00596C57">
          <w:rPr>
            <w:rFonts w:ascii="Times New Roman" w:eastAsia="Segoe UI" w:hAnsi="Times New Roman" w:cs="Times New Roman"/>
            <w:color w:val="231F20"/>
            <w:spacing w:val="1"/>
            <w:sz w:val="19"/>
            <w:szCs w:val="19"/>
          </w:rPr>
          <w:delText>p</w:delText>
        </w:r>
        <w:r w:rsidRPr="004320A4" w:rsidDel="00596C57">
          <w:rPr>
            <w:rFonts w:ascii="Times New Roman" w:eastAsia="Segoe UI" w:hAnsi="Times New Roman" w:cs="Times New Roman"/>
            <w:color w:val="231F20"/>
            <w:sz w:val="19"/>
            <w:szCs w:val="19"/>
          </w:rPr>
          <w:delText>li</w:delText>
        </w:r>
        <w:r w:rsidRPr="004320A4" w:rsidDel="00596C57">
          <w:rPr>
            <w:rFonts w:ascii="Times New Roman" w:eastAsia="Segoe UI" w:hAnsi="Times New Roman" w:cs="Times New Roman"/>
            <w:color w:val="231F20"/>
            <w:spacing w:val="3"/>
            <w:sz w:val="19"/>
            <w:szCs w:val="19"/>
          </w:rPr>
          <w:delText>c</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pacing w:val="3"/>
            <w:sz w:val="19"/>
            <w:szCs w:val="19"/>
          </w:rPr>
          <w:delText>s</w:delText>
        </w:r>
        <w:r w:rsidRPr="004320A4" w:rsidDel="00596C57">
          <w:rPr>
            <w:rFonts w:ascii="Times New Roman" w:eastAsia="Segoe UI" w:hAnsi="Times New Roman" w:cs="Times New Roman"/>
            <w:color w:val="231F20"/>
            <w:sz w:val="19"/>
            <w:szCs w:val="19"/>
          </w:rPr>
          <w:delText>.</w:delText>
        </w:r>
        <w:r w:rsidRPr="004320A4" w:rsidDel="00596C57">
          <w:rPr>
            <w:rFonts w:ascii="Times New Roman" w:eastAsia="Segoe UI" w:hAnsi="Times New Roman" w:cs="Times New Roman"/>
            <w:color w:val="231F20"/>
            <w:spacing w:val="-11"/>
            <w:sz w:val="19"/>
            <w:szCs w:val="19"/>
          </w:rPr>
          <w:delText xml:space="preserve"> </w:delText>
        </w:r>
        <w:r w:rsidRPr="004320A4" w:rsidDel="00596C57">
          <w:rPr>
            <w:rFonts w:ascii="Times New Roman" w:eastAsia="Segoe UI" w:hAnsi="Times New Roman" w:cs="Times New Roman"/>
            <w:color w:val="231F20"/>
            <w:spacing w:val="1"/>
            <w:sz w:val="19"/>
            <w:szCs w:val="19"/>
          </w:rPr>
          <w:delText>T</w:delText>
        </w:r>
        <w:r w:rsidRPr="004320A4" w:rsidDel="00596C57">
          <w:rPr>
            <w:rFonts w:ascii="Times New Roman" w:eastAsia="Segoe UI" w:hAnsi="Times New Roman" w:cs="Times New Roman"/>
            <w:color w:val="231F20"/>
            <w:spacing w:val="2"/>
            <w:sz w:val="19"/>
            <w:szCs w:val="19"/>
          </w:rPr>
          <w:delText>h</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4"/>
            <w:sz w:val="19"/>
            <w:szCs w:val="19"/>
          </w:rPr>
          <w:delText xml:space="preserve"> </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pacing w:val="1"/>
            <w:sz w:val="19"/>
            <w:szCs w:val="19"/>
          </w:rPr>
          <w:delText>d</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1"/>
            <w:sz w:val="19"/>
            <w:szCs w:val="19"/>
          </w:rPr>
          <w:delText>iona</w:delText>
        </w:r>
        <w:r w:rsidRPr="004320A4" w:rsidDel="00596C57">
          <w:rPr>
            <w:rFonts w:ascii="Times New Roman" w:eastAsia="Segoe UI" w:hAnsi="Times New Roman" w:cs="Times New Roman"/>
            <w:color w:val="231F20"/>
            <w:sz w:val="19"/>
            <w:szCs w:val="19"/>
          </w:rPr>
          <w:delText>l</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pacing w:val="2"/>
            <w:sz w:val="19"/>
            <w:szCs w:val="19"/>
          </w:rPr>
          <w:delText>s</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c</w:delText>
        </w:r>
        <w:r w:rsidRPr="004320A4" w:rsidDel="00596C57">
          <w:rPr>
            <w:rFonts w:ascii="Times New Roman" w:eastAsia="Segoe UI" w:hAnsi="Times New Roman" w:cs="Times New Roman"/>
            <w:color w:val="231F20"/>
            <w:spacing w:val="1"/>
            <w:sz w:val="19"/>
            <w:szCs w:val="19"/>
          </w:rPr>
          <w:delText>o</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pacing w:val="1"/>
            <w:sz w:val="19"/>
            <w:szCs w:val="19"/>
          </w:rPr>
          <w:delText>da</w:delText>
        </w:r>
        <w:r w:rsidRPr="004320A4" w:rsidDel="00596C57">
          <w:rPr>
            <w:rFonts w:ascii="Times New Roman" w:eastAsia="Segoe UI" w:hAnsi="Times New Roman" w:cs="Times New Roman"/>
            <w:color w:val="231F20"/>
            <w:spacing w:val="8"/>
            <w:sz w:val="19"/>
            <w:szCs w:val="19"/>
          </w:rPr>
          <w:delText>r</w:delText>
        </w:r>
        <w:r w:rsidRPr="004320A4" w:rsidDel="00596C57">
          <w:rPr>
            <w:rFonts w:ascii="Times New Roman" w:eastAsia="Segoe UI" w:hAnsi="Times New Roman" w:cs="Times New Roman"/>
            <w:color w:val="231F20"/>
            <w:sz w:val="19"/>
            <w:szCs w:val="19"/>
          </w:rPr>
          <w:delText>y</w:delText>
        </w:r>
        <w:r w:rsidRPr="004320A4" w:rsidDel="00596C57">
          <w:rPr>
            <w:rFonts w:ascii="Times New Roman" w:eastAsia="Segoe UI" w:hAnsi="Times New Roman" w:cs="Times New Roman"/>
            <w:color w:val="231F20"/>
            <w:spacing w:val="-16"/>
            <w:sz w:val="19"/>
            <w:szCs w:val="19"/>
          </w:rPr>
          <w:delText xml:space="preserve"> </w:delText>
        </w:r>
        <w:r w:rsidRPr="004320A4" w:rsidDel="00596C57">
          <w:rPr>
            <w:rFonts w:ascii="Times New Roman" w:eastAsia="Segoe UI" w:hAnsi="Times New Roman" w:cs="Times New Roman"/>
            <w:color w:val="231F20"/>
            <w:spacing w:val="2"/>
            <w:sz w:val="19"/>
            <w:szCs w:val="19"/>
          </w:rPr>
          <w:delText>re</w:delText>
        </w:r>
        <w:r w:rsidRPr="004320A4" w:rsidDel="00596C57">
          <w:rPr>
            <w:rFonts w:ascii="Times New Roman" w:eastAsia="Segoe UI" w:hAnsi="Times New Roman" w:cs="Times New Roman"/>
            <w:color w:val="231F20"/>
            <w:spacing w:val="1"/>
            <w:sz w:val="19"/>
            <w:szCs w:val="19"/>
          </w:rPr>
          <w:delText>p</w:delText>
        </w:r>
        <w:r w:rsidRPr="004320A4" w:rsidDel="00596C57">
          <w:rPr>
            <w:rFonts w:ascii="Times New Roman" w:eastAsia="Segoe UI" w:hAnsi="Times New Roman" w:cs="Times New Roman"/>
            <w:color w:val="231F20"/>
            <w:sz w:val="19"/>
            <w:szCs w:val="19"/>
          </w:rPr>
          <w:delText>li</w:delText>
        </w:r>
        <w:r w:rsidRPr="004320A4" w:rsidDel="00596C57">
          <w:rPr>
            <w:rFonts w:ascii="Times New Roman" w:eastAsia="Segoe UI" w:hAnsi="Times New Roman" w:cs="Times New Roman"/>
            <w:color w:val="231F20"/>
            <w:spacing w:val="3"/>
            <w:sz w:val="19"/>
            <w:szCs w:val="19"/>
          </w:rPr>
          <w:delText>c</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1"/>
            <w:sz w:val="19"/>
            <w:szCs w:val="19"/>
          </w:rPr>
          <w:delText xml:space="preserve"> </w:delText>
        </w:r>
        <w:r w:rsidRPr="004320A4" w:rsidDel="00596C57">
          <w:rPr>
            <w:rFonts w:ascii="Times New Roman" w:eastAsia="Segoe UI" w:hAnsi="Times New Roman" w:cs="Times New Roman"/>
            <w:color w:val="231F20"/>
            <w:spacing w:val="3"/>
            <w:sz w:val="19"/>
            <w:szCs w:val="19"/>
          </w:rPr>
          <w:delText>c</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z w:val="19"/>
            <w:szCs w:val="19"/>
          </w:rPr>
          <w:delText>n</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pacing w:val="1"/>
            <w:sz w:val="19"/>
            <w:szCs w:val="19"/>
          </w:rPr>
          <w:delText>al</w:delText>
        </w:r>
        <w:r w:rsidRPr="004320A4" w:rsidDel="00596C57">
          <w:rPr>
            <w:rFonts w:ascii="Times New Roman" w:eastAsia="Segoe UI" w:hAnsi="Times New Roman" w:cs="Times New Roman"/>
            <w:color w:val="231F20"/>
            <w:spacing w:val="2"/>
            <w:sz w:val="19"/>
            <w:szCs w:val="19"/>
          </w:rPr>
          <w:delText>s</w:delText>
        </w:r>
        <w:r w:rsidRPr="004320A4" w:rsidDel="00596C57">
          <w:rPr>
            <w:rFonts w:ascii="Times New Roman" w:eastAsia="Segoe UI" w:hAnsi="Times New Roman" w:cs="Times New Roman"/>
            <w:color w:val="231F20"/>
            <w:sz w:val="19"/>
            <w:szCs w:val="19"/>
          </w:rPr>
          <w:delText>o</w:delText>
        </w:r>
        <w:r w:rsidRPr="004320A4" w:rsidDel="00596C57">
          <w:rPr>
            <w:rFonts w:ascii="Times New Roman" w:eastAsia="Segoe UI" w:hAnsi="Times New Roman" w:cs="Times New Roman"/>
            <w:color w:val="231F20"/>
            <w:spacing w:val="-9"/>
            <w:sz w:val="19"/>
            <w:szCs w:val="19"/>
          </w:rPr>
          <w:delText xml:space="preserve"> </w:delText>
        </w:r>
        <w:r w:rsidRPr="004320A4" w:rsidDel="00596C57">
          <w:rPr>
            <w:rFonts w:ascii="Times New Roman" w:eastAsia="Segoe UI" w:hAnsi="Times New Roman" w:cs="Times New Roman"/>
            <w:color w:val="231F20"/>
            <w:spacing w:val="2"/>
            <w:sz w:val="19"/>
            <w:szCs w:val="19"/>
          </w:rPr>
          <w:delText>b</w:delText>
        </w:r>
        <w:r w:rsidRPr="004320A4" w:rsidDel="00596C57">
          <w:rPr>
            <w:rFonts w:ascii="Times New Roman" w:eastAsia="Segoe UI" w:hAnsi="Times New Roman" w:cs="Times New Roman"/>
            <w:color w:val="231F20"/>
            <w:sz w:val="19"/>
            <w:szCs w:val="19"/>
          </w:rPr>
          <w:delText>e</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pacing w:val="1"/>
            <w:sz w:val="19"/>
            <w:szCs w:val="19"/>
          </w:rPr>
          <w:delText>pl</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z w:val="19"/>
            <w:szCs w:val="19"/>
          </w:rPr>
          <w:delText>c</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6"/>
            <w:sz w:val="19"/>
            <w:szCs w:val="19"/>
          </w:rPr>
          <w:delText xml:space="preserve"> </w:delText>
        </w:r>
        <w:r w:rsidRPr="004320A4" w:rsidDel="00596C57">
          <w:rPr>
            <w:rFonts w:ascii="Times New Roman" w:eastAsia="Segoe UI" w:hAnsi="Times New Roman" w:cs="Times New Roman"/>
            <w:color w:val="231F20"/>
            <w:sz w:val="19"/>
            <w:szCs w:val="19"/>
          </w:rPr>
          <w:delText xml:space="preserve">in </w:delText>
        </w:r>
        <w:r w:rsidRPr="004320A4" w:rsidDel="00596C57">
          <w:rPr>
            <w:rFonts w:ascii="Times New Roman" w:eastAsia="Segoe UI" w:hAnsi="Times New Roman" w:cs="Times New Roman"/>
            <w:color w:val="231F20"/>
            <w:spacing w:val="2"/>
            <w:w w:val="99"/>
            <w:sz w:val="19"/>
            <w:szCs w:val="19"/>
          </w:rPr>
          <w:delText>m</w:delText>
        </w:r>
        <w:r w:rsidRPr="004320A4" w:rsidDel="00596C57">
          <w:rPr>
            <w:rFonts w:ascii="Times New Roman" w:eastAsia="Segoe UI" w:hAnsi="Times New Roman" w:cs="Times New Roman"/>
            <w:color w:val="231F20"/>
            <w:spacing w:val="1"/>
            <w:w w:val="98"/>
            <w:sz w:val="19"/>
            <w:szCs w:val="19"/>
          </w:rPr>
          <w:delText>o</w:delText>
        </w:r>
        <w:r w:rsidRPr="004320A4" w:rsidDel="00596C57">
          <w:rPr>
            <w:rFonts w:ascii="Times New Roman" w:eastAsia="Segoe UI" w:hAnsi="Times New Roman" w:cs="Times New Roman"/>
            <w:color w:val="231F20"/>
            <w:spacing w:val="2"/>
            <w:sz w:val="19"/>
            <w:szCs w:val="19"/>
          </w:rPr>
          <w:delText>r</w:delText>
        </w:r>
        <w:r w:rsidRPr="004320A4" w:rsidDel="00596C57">
          <w:rPr>
            <w:rFonts w:ascii="Times New Roman" w:eastAsia="Segoe UI" w:hAnsi="Times New Roman" w:cs="Times New Roman"/>
            <w:color w:val="231F20"/>
            <w:w w:val="98"/>
            <w:sz w:val="19"/>
            <w:szCs w:val="19"/>
          </w:rPr>
          <w:delText xml:space="preserve">e </w:delText>
        </w:r>
        <w:r w:rsidRPr="004320A4" w:rsidDel="00596C57">
          <w:rPr>
            <w:rFonts w:ascii="Times New Roman" w:eastAsia="Segoe UI" w:hAnsi="Times New Roman" w:cs="Times New Roman"/>
            <w:color w:val="231F20"/>
            <w:spacing w:val="1"/>
            <w:w w:val="99"/>
            <w:sz w:val="19"/>
            <w:szCs w:val="19"/>
          </w:rPr>
          <w:delText>da</w:delText>
        </w:r>
        <w:r w:rsidRPr="004320A4" w:rsidDel="00596C57">
          <w:rPr>
            <w:rFonts w:ascii="Times New Roman" w:eastAsia="Segoe UI" w:hAnsi="Times New Roman" w:cs="Times New Roman"/>
            <w:color w:val="231F20"/>
            <w:spacing w:val="3"/>
            <w:w w:val="99"/>
            <w:sz w:val="19"/>
            <w:szCs w:val="19"/>
          </w:rPr>
          <w:delText>t</w:delText>
        </w:r>
        <w:r w:rsidRPr="004320A4" w:rsidDel="00596C57">
          <w:rPr>
            <w:rFonts w:ascii="Times New Roman" w:eastAsia="Segoe UI" w:hAnsi="Times New Roman" w:cs="Times New Roman"/>
            <w:color w:val="231F20"/>
            <w:w w:val="99"/>
            <w:sz w:val="19"/>
            <w:szCs w:val="19"/>
          </w:rPr>
          <w:delText>a</w:delText>
        </w:r>
        <w:r w:rsidRPr="004320A4" w:rsidDel="00596C57">
          <w:rPr>
            <w:rFonts w:ascii="Times New Roman" w:eastAsia="Segoe UI" w:hAnsi="Times New Roman" w:cs="Times New Roman"/>
            <w:color w:val="231F20"/>
            <w:sz w:val="19"/>
            <w:szCs w:val="19"/>
          </w:rPr>
          <w:delText xml:space="preserve"> c</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z w:val="19"/>
            <w:szCs w:val="19"/>
          </w:rPr>
          <w:delText>n</w:delText>
        </w:r>
        <w:r w:rsidRPr="004320A4" w:rsidDel="00596C57">
          <w:rPr>
            <w:rFonts w:ascii="Times New Roman" w:eastAsia="Segoe UI" w:hAnsi="Times New Roman" w:cs="Times New Roman"/>
            <w:color w:val="231F20"/>
            <w:spacing w:val="1"/>
            <w:sz w:val="19"/>
            <w:szCs w:val="19"/>
          </w:rPr>
          <w:delText>t</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pacing w:val="5"/>
            <w:sz w:val="19"/>
            <w:szCs w:val="19"/>
          </w:rPr>
          <w:delText>r</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2"/>
            <w:sz w:val="19"/>
            <w:szCs w:val="19"/>
          </w:rPr>
          <w:delText xml:space="preserve"> </w:delText>
        </w:r>
        <w:r w:rsidRPr="004320A4" w:rsidDel="00596C57">
          <w:rPr>
            <w:rFonts w:ascii="Times New Roman" w:eastAsia="Segoe UI" w:hAnsi="Times New Roman" w:cs="Times New Roman"/>
            <w:color w:val="231F20"/>
            <w:spacing w:val="1"/>
            <w:sz w:val="19"/>
            <w:szCs w:val="19"/>
          </w:rPr>
          <w:delText>fo</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z w:val="19"/>
            <w:szCs w:val="19"/>
          </w:rPr>
          <w:delText>h</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z w:val="19"/>
            <w:szCs w:val="19"/>
          </w:rPr>
          <w:delText>g</w:delText>
        </w:r>
        <w:r w:rsidRPr="004320A4" w:rsidDel="00596C57">
          <w:rPr>
            <w:rFonts w:ascii="Times New Roman" w:eastAsia="Segoe UI" w:hAnsi="Times New Roman" w:cs="Times New Roman"/>
            <w:color w:val="231F20"/>
            <w:spacing w:val="2"/>
            <w:sz w:val="19"/>
            <w:szCs w:val="19"/>
          </w:rPr>
          <w:delText>he</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5"/>
            <w:sz w:val="19"/>
            <w:szCs w:val="19"/>
          </w:rPr>
          <w:delText xml:space="preserve"> </w:delText>
        </w:r>
        <w:r w:rsidRPr="004320A4" w:rsidDel="00596C57">
          <w:rPr>
            <w:rFonts w:ascii="Times New Roman" w:eastAsia="Segoe UI" w:hAnsi="Times New Roman" w:cs="Times New Roman"/>
            <w:color w:val="231F20"/>
            <w:spacing w:val="1"/>
            <w:sz w:val="19"/>
            <w:szCs w:val="19"/>
          </w:rPr>
          <w:delText>le</w:delText>
        </w:r>
        <w:r w:rsidRPr="004320A4" w:rsidDel="00596C57">
          <w:rPr>
            <w:rFonts w:ascii="Times New Roman" w:eastAsia="Segoe UI" w:hAnsi="Times New Roman" w:cs="Times New Roman"/>
            <w:color w:val="231F20"/>
            <w:sz w:val="19"/>
            <w:szCs w:val="19"/>
          </w:rPr>
          <w:delText>v</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pacing w:val="1"/>
            <w:sz w:val="19"/>
            <w:szCs w:val="19"/>
          </w:rPr>
          <w:delText>l</w:delText>
        </w:r>
        <w:r w:rsidRPr="004320A4" w:rsidDel="00596C57">
          <w:rPr>
            <w:rFonts w:ascii="Times New Roman" w:eastAsia="Segoe UI" w:hAnsi="Times New Roman" w:cs="Times New Roman"/>
            <w:color w:val="231F20"/>
            <w:sz w:val="19"/>
            <w:szCs w:val="19"/>
          </w:rPr>
          <w:delText>s</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z w:val="19"/>
            <w:szCs w:val="19"/>
          </w:rPr>
          <w:delText>of</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pacing w:val="1"/>
            <w:sz w:val="19"/>
            <w:szCs w:val="19"/>
          </w:rPr>
          <w:delText>p</w:delText>
        </w:r>
        <w:r w:rsidRPr="004320A4" w:rsidDel="00596C57">
          <w:rPr>
            <w:rFonts w:ascii="Times New Roman" w:eastAsia="Segoe UI" w:hAnsi="Times New Roman" w:cs="Times New Roman"/>
            <w:color w:val="231F20"/>
            <w:spacing w:val="2"/>
            <w:sz w:val="19"/>
            <w:szCs w:val="19"/>
          </w:rPr>
          <w:delText>r</w:delText>
        </w:r>
        <w:r w:rsidRPr="004320A4" w:rsidDel="00596C57">
          <w:rPr>
            <w:rFonts w:ascii="Times New Roman" w:eastAsia="Segoe UI" w:hAnsi="Times New Roman" w:cs="Times New Roman"/>
            <w:color w:val="231F20"/>
            <w:sz w:val="19"/>
            <w:szCs w:val="19"/>
          </w:rPr>
          <w:delText>o</w:delText>
        </w:r>
        <w:r w:rsidRPr="004320A4" w:rsidDel="00596C57">
          <w:rPr>
            <w:rFonts w:ascii="Times New Roman" w:eastAsia="Segoe UI" w:hAnsi="Times New Roman" w:cs="Times New Roman"/>
            <w:color w:val="231F20"/>
            <w:spacing w:val="1"/>
            <w:sz w:val="19"/>
            <w:szCs w:val="19"/>
          </w:rPr>
          <w:delText>t</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pacing w:val="4"/>
            <w:sz w:val="19"/>
            <w:szCs w:val="19"/>
          </w:rPr>
          <w:delText>c</w:delText>
        </w:r>
        <w:r w:rsidRPr="004320A4" w:rsidDel="00596C57">
          <w:rPr>
            <w:rFonts w:ascii="Times New Roman" w:eastAsia="Segoe UI" w:hAnsi="Times New Roman" w:cs="Times New Roman"/>
            <w:color w:val="231F20"/>
            <w:sz w:val="19"/>
            <w:szCs w:val="19"/>
          </w:rPr>
          <w:delText>t</w:delText>
        </w:r>
        <w:r w:rsidRPr="004320A4" w:rsidDel="00596C57">
          <w:rPr>
            <w:rFonts w:ascii="Times New Roman" w:eastAsia="Segoe UI" w:hAnsi="Times New Roman" w:cs="Times New Roman"/>
            <w:color w:val="231F20"/>
            <w:spacing w:val="1"/>
            <w:sz w:val="19"/>
            <w:szCs w:val="19"/>
          </w:rPr>
          <w:delText>io</w:delText>
        </w:r>
        <w:r w:rsidRPr="004320A4" w:rsidDel="00596C57">
          <w:rPr>
            <w:rFonts w:ascii="Times New Roman" w:eastAsia="Segoe UI" w:hAnsi="Times New Roman" w:cs="Times New Roman"/>
            <w:color w:val="231F20"/>
            <w:sz w:val="19"/>
            <w:szCs w:val="19"/>
          </w:rPr>
          <w:delText>n</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pacing w:val="1"/>
            <w:sz w:val="19"/>
            <w:szCs w:val="19"/>
          </w:rPr>
          <w:delText>a</w:delText>
        </w:r>
        <w:r w:rsidRPr="004320A4" w:rsidDel="00596C57">
          <w:rPr>
            <w:rFonts w:ascii="Times New Roman" w:eastAsia="Segoe UI" w:hAnsi="Times New Roman" w:cs="Times New Roman"/>
            <w:color w:val="231F20"/>
            <w:spacing w:val="2"/>
            <w:sz w:val="19"/>
            <w:szCs w:val="19"/>
          </w:rPr>
          <w:delText>n</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3"/>
            <w:sz w:val="19"/>
            <w:szCs w:val="19"/>
          </w:rPr>
          <w:delText xml:space="preserve"> </w:delText>
        </w:r>
        <w:r w:rsidRPr="004320A4" w:rsidDel="00596C57">
          <w:rPr>
            <w:rFonts w:ascii="Times New Roman" w:eastAsia="Segoe UI" w:hAnsi="Times New Roman" w:cs="Times New Roman"/>
            <w:color w:val="231F20"/>
            <w:sz w:val="19"/>
            <w:szCs w:val="19"/>
          </w:rPr>
          <w:delText>d</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pacing w:val="3"/>
            <w:sz w:val="19"/>
            <w:szCs w:val="19"/>
          </w:rPr>
          <w:delText>s</w:delText>
        </w:r>
        <w:r w:rsidRPr="004320A4" w:rsidDel="00596C57">
          <w:rPr>
            <w:rFonts w:ascii="Times New Roman" w:eastAsia="Segoe UI" w:hAnsi="Times New Roman" w:cs="Times New Roman"/>
            <w:color w:val="231F20"/>
            <w:spacing w:val="2"/>
            <w:sz w:val="19"/>
            <w:szCs w:val="19"/>
          </w:rPr>
          <w:delText>a</w:delText>
        </w:r>
        <w:r w:rsidRPr="004320A4" w:rsidDel="00596C57">
          <w:rPr>
            <w:rFonts w:ascii="Times New Roman" w:eastAsia="Segoe UI" w:hAnsi="Times New Roman" w:cs="Times New Roman"/>
            <w:color w:val="231F20"/>
            <w:spacing w:val="3"/>
            <w:sz w:val="19"/>
            <w:szCs w:val="19"/>
          </w:rPr>
          <w:delText>s</w:delText>
        </w:r>
        <w:r w:rsidRPr="004320A4" w:rsidDel="00596C57">
          <w:rPr>
            <w:rFonts w:ascii="Times New Roman" w:eastAsia="Segoe UI" w:hAnsi="Times New Roman" w:cs="Times New Roman"/>
            <w:color w:val="231F20"/>
            <w:spacing w:val="1"/>
            <w:sz w:val="19"/>
            <w:szCs w:val="19"/>
          </w:rPr>
          <w:delText>t</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17"/>
            <w:sz w:val="19"/>
            <w:szCs w:val="19"/>
          </w:rPr>
          <w:delText xml:space="preserve"> </w:delText>
        </w:r>
        <w:r w:rsidRPr="004320A4" w:rsidDel="00596C57">
          <w:rPr>
            <w:rFonts w:ascii="Times New Roman" w:eastAsia="Segoe UI" w:hAnsi="Times New Roman" w:cs="Times New Roman"/>
            <w:color w:val="231F20"/>
            <w:spacing w:val="2"/>
            <w:sz w:val="19"/>
            <w:szCs w:val="19"/>
          </w:rPr>
          <w:delText>r</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cov</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pacing w:val="8"/>
            <w:sz w:val="19"/>
            <w:szCs w:val="19"/>
          </w:rPr>
          <w:delText>r</w:delText>
        </w:r>
        <w:r w:rsidRPr="004320A4" w:rsidDel="00596C57">
          <w:rPr>
            <w:rFonts w:ascii="Times New Roman" w:eastAsia="Segoe UI" w:hAnsi="Times New Roman" w:cs="Times New Roman"/>
            <w:color w:val="231F20"/>
            <w:spacing w:val="-6"/>
            <w:sz w:val="19"/>
            <w:szCs w:val="19"/>
          </w:rPr>
          <w:delText>y</w:delText>
        </w:r>
        <w:r w:rsidRPr="004320A4" w:rsidDel="00596C57">
          <w:rPr>
            <w:rFonts w:ascii="Times New Roman" w:eastAsia="Segoe UI" w:hAnsi="Times New Roman" w:cs="Times New Roman"/>
            <w:color w:val="231F20"/>
            <w:sz w:val="19"/>
            <w:szCs w:val="19"/>
          </w:rPr>
          <w:delText>.</w:delText>
        </w:r>
        <w:r w:rsidRPr="004320A4" w:rsidDel="00596C57">
          <w:rPr>
            <w:rFonts w:ascii="Times New Roman" w:eastAsia="Segoe UI" w:hAnsi="Times New Roman" w:cs="Times New Roman"/>
            <w:color w:val="231F20"/>
            <w:spacing w:val="-9"/>
            <w:sz w:val="19"/>
            <w:szCs w:val="19"/>
          </w:rPr>
          <w:delText xml:space="preserve"> </w:delText>
        </w:r>
        <w:r w:rsidRPr="004320A4" w:rsidDel="00596C57">
          <w:rPr>
            <w:rFonts w:ascii="Times New Roman" w:eastAsia="Segoe UI" w:hAnsi="Times New Roman" w:cs="Times New Roman"/>
            <w:color w:val="231F20"/>
            <w:spacing w:val="1"/>
            <w:sz w:val="19"/>
            <w:szCs w:val="19"/>
          </w:rPr>
          <w:delText>Mo</w:delText>
        </w:r>
        <w:r w:rsidRPr="004320A4" w:rsidDel="00596C57">
          <w:rPr>
            <w:rFonts w:ascii="Times New Roman" w:eastAsia="Segoe UI" w:hAnsi="Times New Roman" w:cs="Times New Roman"/>
            <w:color w:val="231F20"/>
            <w:spacing w:val="2"/>
            <w:sz w:val="19"/>
            <w:szCs w:val="19"/>
          </w:rPr>
          <w:delText>r</w:delText>
        </w:r>
        <w:r w:rsidRPr="004320A4" w:rsidDel="00596C57">
          <w:rPr>
            <w:rFonts w:ascii="Times New Roman" w:eastAsia="Segoe UI" w:hAnsi="Times New Roman" w:cs="Times New Roman"/>
            <w:color w:val="231F20"/>
            <w:spacing w:val="3"/>
            <w:sz w:val="19"/>
            <w:szCs w:val="19"/>
          </w:rPr>
          <w:delText>e</w:delText>
        </w:r>
        <w:r w:rsidRPr="004320A4" w:rsidDel="00596C57">
          <w:rPr>
            <w:rFonts w:ascii="Times New Roman" w:eastAsia="Segoe UI" w:hAnsi="Times New Roman" w:cs="Times New Roman"/>
            <w:color w:val="231F20"/>
            <w:sz w:val="19"/>
            <w:szCs w:val="19"/>
          </w:rPr>
          <w:delText>ov</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pacing w:val="-7"/>
            <w:sz w:val="19"/>
            <w:szCs w:val="19"/>
          </w:rPr>
          <w:delText>r</w:delText>
        </w:r>
        <w:r w:rsidRPr="004320A4" w:rsidDel="00596C57">
          <w:rPr>
            <w:rFonts w:ascii="Times New Roman" w:eastAsia="Segoe UI" w:hAnsi="Times New Roman" w:cs="Times New Roman"/>
            <w:color w:val="231F20"/>
            <w:sz w:val="19"/>
            <w:szCs w:val="19"/>
          </w:rPr>
          <w:delText>,</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pacing w:val="2"/>
            <w:sz w:val="19"/>
            <w:szCs w:val="19"/>
          </w:rPr>
          <w:delText>w</w:delText>
        </w:r>
        <w:r w:rsidRPr="004320A4" w:rsidDel="00596C57">
          <w:rPr>
            <w:rFonts w:ascii="Times New Roman" w:eastAsia="Segoe UI" w:hAnsi="Times New Roman" w:cs="Times New Roman"/>
            <w:color w:val="231F20"/>
            <w:spacing w:val="1"/>
            <w:sz w:val="19"/>
            <w:szCs w:val="19"/>
          </w:rPr>
          <w:delText>i</w:delText>
        </w:r>
        <w:r w:rsidRPr="004320A4" w:rsidDel="00596C57">
          <w:rPr>
            <w:rFonts w:ascii="Times New Roman" w:eastAsia="Segoe UI" w:hAnsi="Times New Roman" w:cs="Times New Roman"/>
            <w:color w:val="231F20"/>
            <w:sz w:val="19"/>
            <w:szCs w:val="19"/>
          </w:rPr>
          <w:delText>th</w:delText>
        </w:r>
        <w:r w:rsidRPr="004320A4" w:rsidDel="00596C57">
          <w:rPr>
            <w:rFonts w:ascii="Times New Roman" w:eastAsia="Segoe UI" w:hAnsi="Times New Roman" w:cs="Times New Roman"/>
            <w:color w:val="231F20"/>
            <w:spacing w:val="-2"/>
            <w:sz w:val="19"/>
            <w:szCs w:val="19"/>
          </w:rPr>
          <w:delText xml:space="preserve"> </w:delText>
        </w:r>
        <w:r w:rsidRPr="004320A4" w:rsidDel="00596C57">
          <w:rPr>
            <w:rFonts w:ascii="Times New Roman" w:eastAsia="Segoe UI" w:hAnsi="Times New Roman" w:cs="Times New Roman"/>
            <w:color w:val="231F20"/>
            <w:spacing w:val="1"/>
            <w:sz w:val="19"/>
            <w:szCs w:val="19"/>
          </w:rPr>
          <w:delText>S</w:delText>
        </w:r>
        <w:r w:rsidRPr="004320A4" w:rsidDel="00596C57">
          <w:rPr>
            <w:rFonts w:ascii="Times New Roman" w:eastAsia="Segoe UI" w:hAnsi="Times New Roman" w:cs="Times New Roman"/>
            <w:color w:val="231F20"/>
            <w:spacing w:val="2"/>
            <w:sz w:val="19"/>
            <w:szCs w:val="19"/>
          </w:rPr>
          <w:delText>Q</w:delText>
        </w:r>
        <w:r w:rsidRPr="004320A4" w:rsidDel="00596C57">
          <w:rPr>
            <w:rFonts w:ascii="Times New Roman" w:eastAsia="Segoe UI" w:hAnsi="Times New Roman" w:cs="Times New Roman"/>
            <w:color w:val="231F20"/>
            <w:sz w:val="19"/>
            <w:szCs w:val="19"/>
          </w:rPr>
          <w:delText>L</w:delText>
        </w:r>
        <w:r w:rsidRPr="004320A4" w:rsidDel="00596C57">
          <w:rPr>
            <w:rFonts w:ascii="Times New Roman" w:eastAsia="Segoe UI" w:hAnsi="Times New Roman" w:cs="Times New Roman"/>
            <w:color w:val="231F20"/>
            <w:spacing w:val="-8"/>
            <w:sz w:val="19"/>
            <w:szCs w:val="19"/>
          </w:rPr>
          <w:delText xml:space="preserve"> </w:delText>
        </w:r>
        <w:r w:rsidRPr="004320A4" w:rsidDel="00596C57">
          <w:rPr>
            <w:rFonts w:ascii="Times New Roman" w:eastAsia="Segoe UI" w:hAnsi="Times New Roman" w:cs="Times New Roman"/>
            <w:color w:val="231F20"/>
            <w:spacing w:val="2"/>
            <w:sz w:val="19"/>
            <w:szCs w:val="19"/>
          </w:rPr>
          <w:delText>Se</w:delText>
        </w:r>
        <w:r w:rsidRPr="004320A4" w:rsidDel="00596C57">
          <w:rPr>
            <w:rFonts w:ascii="Times New Roman" w:eastAsia="Segoe UI" w:hAnsi="Times New Roman" w:cs="Times New Roman"/>
            <w:color w:val="231F20"/>
            <w:spacing w:val="8"/>
            <w:sz w:val="19"/>
            <w:szCs w:val="19"/>
          </w:rPr>
          <w:delText>r</w:delText>
        </w:r>
        <w:r w:rsidRPr="004320A4" w:rsidDel="00596C57">
          <w:rPr>
            <w:rFonts w:ascii="Times New Roman" w:eastAsia="Segoe UI" w:hAnsi="Times New Roman" w:cs="Times New Roman"/>
            <w:color w:val="231F20"/>
            <w:sz w:val="19"/>
            <w:szCs w:val="19"/>
          </w:rPr>
          <w:delText>v</w:delText>
        </w:r>
        <w:r w:rsidRPr="004320A4" w:rsidDel="00596C57">
          <w:rPr>
            <w:rFonts w:ascii="Times New Roman" w:eastAsia="Segoe UI" w:hAnsi="Times New Roman" w:cs="Times New Roman"/>
            <w:color w:val="231F20"/>
            <w:spacing w:val="2"/>
            <w:sz w:val="19"/>
            <w:szCs w:val="19"/>
          </w:rPr>
          <w:delText>e</w:delText>
        </w:r>
        <w:r w:rsidRPr="004320A4" w:rsidDel="00596C57">
          <w:rPr>
            <w:rFonts w:ascii="Times New Roman" w:eastAsia="Segoe UI" w:hAnsi="Times New Roman" w:cs="Times New Roman"/>
            <w:color w:val="231F20"/>
            <w:sz w:val="19"/>
            <w:szCs w:val="19"/>
          </w:rPr>
          <w:delText>r</w:delText>
        </w:r>
        <w:r w:rsidRPr="004320A4" w:rsidDel="00596C57">
          <w:rPr>
            <w:rFonts w:ascii="Times New Roman" w:eastAsia="Segoe UI" w:hAnsi="Times New Roman" w:cs="Times New Roman"/>
            <w:color w:val="231F20"/>
            <w:spacing w:val="-10"/>
            <w:sz w:val="19"/>
            <w:szCs w:val="19"/>
          </w:rPr>
          <w:delText xml:space="preserve"> </w:delText>
        </w:r>
        <w:r w:rsidRPr="004320A4" w:rsidDel="00596C57">
          <w:rPr>
            <w:rFonts w:ascii="Times New Roman" w:eastAsia="Segoe UI" w:hAnsi="Times New Roman" w:cs="Times New Roman"/>
            <w:color w:val="231F20"/>
            <w:sz w:val="19"/>
            <w:szCs w:val="19"/>
          </w:rPr>
          <w:delText>2</w:delText>
        </w:r>
        <w:r w:rsidRPr="004320A4" w:rsidDel="00596C57">
          <w:rPr>
            <w:rFonts w:ascii="Times New Roman" w:eastAsia="Segoe UI" w:hAnsi="Times New Roman" w:cs="Times New Roman"/>
            <w:color w:val="231F20"/>
            <w:spacing w:val="-2"/>
            <w:sz w:val="19"/>
            <w:szCs w:val="19"/>
          </w:rPr>
          <w:delText>0</w:delText>
        </w:r>
        <w:r w:rsidRPr="004320A4" w:rsidDel="00596C57">
          <w:rPr>
            <w:rFonts w:ascii="Times New Roman" w:eastAsia="Segoe UI" w:hAnsi="Times New Roman" w:cs="Times New Roman"/>
            <w:color w:val="231F20"/>
            <w:spacing w:val="-4"/>
            <w:sz w:val="19"/>
            <w:szCs w:val="19"/>
          </w:rPr>
          <w:delText>1</w:delText>
        </w:r>
        <w:r w:rsidRPr="004320A4" w:rsidDel="00596C57">
          <w:rPr>
            <w:rFonts w:ascii="Times New Roman" w:eastAsia="Segoe UI" w:hAnsi="Times New Roman" w:cs="Times New Roman"/>
            <w:color w:val="231F20"/>
            <w:spacing w:val="2"/>
            <w:sz w:val="19"/>
            <w:szCs w:val="19"/>
          </w:rPr>
          <w:delText>4</w:delText>
        </w:r>
        <w:r w:rsidRPr="004320A4" w:rsidDel="00596C57">
          <w:rPr>
            <w:rFonts w:ascii="Times New Roman" w:eastAsia="Segoe UI" w:hAnsi="Times New Roman" w:cs="Times New Roman"/>
            <w:color w:val="231F20"/>
            <w:sz w:val="19"/>
            <w:szCs w:val="19"/>
          </w:rPr>
          <w:delText xml:space="preserve">, </w:delText>
        </w:r>
      </w:del>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00B461CB" w:rsidRPr="004320A4">
        <w:rPr>
          <w:rFonts w:ascii="Times New Roman" w:eastAsia="Segoe UI" w:hAnsi="Times New Roman" w:cs="Times New Roman"/>
          <w:sz w:val="19"/>
          <w:szCs w:val="19"/>
        </w:rPr>
        <w:t xml:space="preserve"> </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16"/>
          <w:sz w:val="19"/>
          <w:szCs w:val="19"/>
        </w:rPr>
        <w:t xml:space="preserve"> </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z w:val="19"/>
          <w:szCs w:val="19"/>
        </w:rPr>
        <w:t>ave</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1"/>
          <w:sz w:val="19"/>
          <w:szCs w:val="19"/>
        </w:rPr>
        <w:t>nha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fo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rea</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w:t>
      </w:r>
      <w:r w:rsidRPr="004320A4">
        <w:rPr>
          <w:rFonts w:ascii="Times New Roman" w:eastAsia="Segoe UI" w:hAnsi="Times New Roman" w:cs="Times New Roman"/>
          <w:color w:val="231F20"/>
          <w:spacing w:val="1"/>
          <w:sz w:val="19"/>
          <w:szCs w:val="19"/>
        </w:rPr>
        <w:t>on</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pe</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6"/>
          <w:sz w:val="19"/>
          <w:szCs w:val="19"/>
        </w:rPr>
        <w:t xml:space="preserve"> </w:t>
      </w: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z w:val="19"/>
          <w:szCs w:val="19"/>
        </w:rPr>
        <w:t>in 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as</w:t>
      </w:r>
      <w:r w:rsidRPr="004320A4">
        <w:rPr>
          <w:rFonts w:ascii="Times New Roman" w:eastAsia="Segoe UI" w:hAnsi="Times New Roman" w:cs="Times New Roman"/>
          <w:color w:val="231F20"/>
          <w:sz w:val="19"/>
          <w:szCs w:val="19"/>
        </w:rPr>
        <w:t>e 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ne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k</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lo</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z w:val="19"/>
          <w:szCs w:val="19"/>
        </w:rPr>
        <w:t>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quo</w:t>
      </w:r>
      <w:r w:rsidRPr="004320A4">
        <w:rPr>
          <w:rFonts w:ascii="Times New Roman" w:eastAsia="Segoe UI" w:hAnsi="Times New Roman" w:cs="Times New Roman"/>
          <w:color w:val="231F20"/>
          <w:spacing w:val="3"/>
          <w:sz w:val="19"/>
          <w:szCs w:val="19"/>
        </w:rPr>
        <w:t>r</w:t>
      </w:r>
      <w:r w:rsidRPr="004320A4">
        <w:rPr>
          <w:rFonts w:ascii="Times New Roman" w:eastAsia="Segoe UI" w:hAnsi="Times New Roman" w:cs="Times New Roman"/>
          <w:color w:val="231F20"/>
          <w:sz w:val="19"/>
          <w:szCs w:val="19"/>
        </w:rPr>
        <w:t>um</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be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li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nd</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5"/>
          <w:sz w:val="19"/>
          <w:szCs w:val="19"/>
        </w:rPr>
        <w:t xml:space="preserve"> </w:t>
      </w:r>
      <w:r w:rsidRPr="004320A4">
        <w:rPr>
          <w:rFonts w:ascii="Times New Roman" w:eastAsia="Segoe UI" w:hAnsi="Times New Roman" w:cs="Times New Roman"/>
          <w:color w:val="231F20"/>
          <w:spacing w:val="2"/>
          <w:sz w:val="19"/>
          <w:szCs w:val="19"/>
        </w:rPr>
        <w:t>whe</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manua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au</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oma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 xml:space="preserve">c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pe</w:t>
      </w:r>
      <w:r w:rsidRPr="004320A4">
        <w:rPr>
          <w:rFonts w:ascii="Times New Roman" w:eastAsia="Segoe UI" w:hAnsi="Times New Roman" w:cs="Times New Roman"/>
          <w:color w:val="231F20"/>
          <w:spacing w:val="7"/>
          <w:sz w:val="19"/>
          <w:szCs w:val="19"/>
        </w:rPr>
        <w:t>r</w:t>
      </w:r>
      <w:r w:rsidRPr="004320A4">
        <w:rPr>
          <w:rFonts w:ascii="Times New Roman" w:eastAsia="Segoe UI" w:hAnsi="Times New Roman" w:cs="Times New Roman"/>
          <w:color w:val="231F20"/>
          <w:spacing w:val="1"/>
          <w:sz w:val="19"/>
          <w:szCs w:val="19"/>
        </w:rPr>
        <w:t>fo</w:t>
      </w:r>
      <w:r w:rsidRPr="004320A4">
        <w:rPr>
          <w:rFonts w:ascii="Times New Roman" w:eastAsia="Segoe UI" w:hAnsi="Times New Roman" w:cs="Times New Roman"/>
          <w:color w:val="231F20"/>
          <w:spacing w:val="2"/>
          <w:sz w:val="19"/>
          <w:szCs w:val="19"/>
        </w:rPr>
        <w:t>rm</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d</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pe</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lo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g</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ee</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ail</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ti</w:t>
      </w:r>
      <w:r w:rsidRPr="004320A4">
        <w:rPr>
          <w:rFonts w:ascii="Times New Roman" w:eastAsia="Segoe UI" w:hAnsi="Times New Roman" w:cs="Times New Roman"/>
          <w:color w:val="231F20"/>
          <w:spacing w:val="2"/>
          <w:sz w:val="19"/>
          <w:szCs w:val="19"/>
        </w:rPr>
        <w:t>m</w:t>
      </w: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N</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mero</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z w:val="19"/>
          <w:szCs w:val="19"/>
        </w:rPr>
        <w:t xml:space="preserve">s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ow</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ail</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w w:val="98"/>
          <w:sz w:val="19"/>
          <w:szCs w:val="19"/>
        </w:rPr>
        <w:t>s</w:t>
      </w:r>
      <w:r w:rsidRPr="004320A4">
        <w:rPr>
          <w:rFonts w:ascii="Times New Roman" w:eastAsia="Segoe UI" w:hAnsi="Times New Roman" w:cs="Times New Roman"/>
          <w:color w:val="231F20"/>
          <w:w w:val="98"/>
          <w:sz w:val="19"/>
          <w:szCs w:val="19"/>
        </w:rPr>
        <w:t>i</w:t>
      </w:r>
      <w:r w:rsidRPr="004320A4">
        <w:rPr>
          <w:rFonts w:ascii="Times New Roman" w:eastAsia="Segoe UI" w:hAnsi="Times New Roman" w:cs="Times New Roman"/>
          <w:color w:val="231F20"/>
          <w:spacing w:val="1"/>
          <w:w w:val="98"/>
          <w:sz w:val="19"/>
          <w:szCs w:val="19"/>
        </w:rPr>
        <w:t>m</w:t>
      </w:r>
      <w:r w:rsidRPr="004320A4">
        <w:rPr>
          <w:rFonts w:ascii="Times New Roman" w:eastAsia="Segoe UI" w:hAnsi="Times New Roman" w:cs="Times New Roman"/>
          <w:color w:val="231F20"/>
          <w:w w:val="98"/>
          <w:sz w:val="19"/>
          <w:szCs w:val="19"/>
        </w:rPr>
        <w:t>u</w:t>
      </w:r>
      <w:r w:rsidRPr="004320A4">
        <w:rPr>
          <w:rFonts w:ascii="Times New Roman" w:eastAsia="Segoe UI" w:hAnsi="Times New Roman" w:cs="Times New Roman"/>
          <w:color w:val="231F20"/>
          <w:spacing w:val="1"/>
          <w:w w:val="98"/>
          <w:sz w:val="19"/>
          <w:szCs w:val="19"/>
        </w:rPr>
        <w:t>l</w:t>
      </w:r>
      <w:r w:rsidRPr="004320A4">
        <w:rPr>
          <w:rFonts w:ascii="Times New Roman" w:eastAsia="Segoe UI" w:hAnsi="Times New Roman" w:cs="Times New Roman"/>
          <w:color w:val="231F20"/>
          <w:spacing w:val="3"/>
          <w:w w:val="98"/>
          <w:sz w:val="19"/>
          <w:szCs w:val="19"/>
        </w:rPr>
        <w:t>t</w:t>
      </w:r>
      <w:r w:rsidRPr="004320A4">
        <w:rPr>
          <w:rFonts w:ascii="Times New Roman" w:eastAsia="Segoe UI" w:hAnsi="Times New Roman" w:cs="Times New Roman"/>
          <w:color w:val="231F20"/>
          <w:spacing w:val="1"/>
          <w:w w:val="98"/>
          <w:sz w:val="19"/>
          <w:szCs w:val="19"/>
        </w:rPr>
        <w:t>a</w:t>
      </w:r>
      <w:r w:rsidRPr="004320A4">
        <w:rPr>
          <w:rFonts w:ascii="Times New Roman" w:eastAsia="Segoe UI" w:hAnsi="Times New Roman" w:cs="Times New Roman"/>
          <w:color w:val="231F20"/>
          <w:spacing w:val="2"/>
          <w:w w:val="98"/>
          <w:sz w:val="19"/>
          <w:szCs w:val="19"/>
        </w:rPr>
        <w:t>n</w:t>
      </w:r>
      <w:r w:rsidRPr="004320A4">
        <w:rPr>
          <w:rFonts w:ascii="Times New Roman" w:eastAsia="Segoe UI" w:hAnsi="Times New Roman" w:cs="Times New Roman"/>
          <w:color w:val="231F20"/>
          <w:spacing w:val="3"/>
          <w:w w:val="98"/>
          <w:sz w:val="19"/>
          <w:szCs w:val="19"/>
        </w:rPr>
        <w:t>e</w:t>
      </w:r>
      <w:r w:rsidRPr="004320A4">
        <w:rPr>
          <w:rFonts w:ascii="Times New Roman" w:eastAsia="Segoe UI" w:hAnsi="Times New Roman" w:cs="Times New Roman"/>
          <w:color w:val="231F20"/>
          <w:spacing w:val="2"/>
          <w:w w:val="98"/>
          <w:sz w:val="19"/>
          <w:szCs w:val="19"/>
        </w:rPr>
        <w:t>o</w:t>
      </w:r>
      <w:r w:rsidRPr="004320A4">
        <w:rPr>
          <w:rFonts w:ascii="Times New Roman" w:eastAsia="Segoe UI" w:hAnsi="Times New Roman" w:cs="Times New Roman"/>
          <w:color w:val="231F20"/>
          <w:spacing w:val="1"/>
          <w:w w:val="98"/>
          <w:sz w:val="19"/>
          <w:szCs w:val="19"/>
        </w:rPr>
        <w:t>us</w:t>
      </w:r>
      <w:r w:rsidRPr="004320A4">
        <w:rPr>
          <w:rFonts w:ascii="Times New Roman" w:eastAsia="Segoe UI" w:hAnsi="Times New Roman" w:cs="Times New Roman"/>
          <w:color w:val="231F20"/>
          <w:spacing w:val="2"/>
          <w:w w:val="98"/>
          <w:sz w:val="19"/>
          <w:szCs w:val="19"/>
        </w:rPr>
        <w:t>l</w:t>
      </w:r>
      <w:r w:rsidRPr="004320A4">
        <w:rPr>
          <w:rFonts w:ascii="Times New Roman" w:eastAsia="Segoe UI" w:hAnsi="Times New Roman" w:cs="Times New Roman"/>
          <w:color w:val="231F20"/>
          <w:spacing w:val="-6"/>
          <w:w w:val="98"/>
          <w:sz w:val="19"/>
          <w:szCs w:val="19"/>
        </w:rPr>
        <w:t>y</w:t>
      </w:r>
      <w:r w:rsidRPr="004320A4">
        <w:rPr>
          <w:rFonts w:ascii="Times New Roman" w:eastAsia="Segoe UI" w:hAnsi="Times New Roman" w:cs="Times New Roman"/>
          <w:color w:val="231F20"/>
          <w:w w:val="98"/>
          <w:sz w:val="19"/>
          <w:szCs w:val="19"/>
        </w:rPr>
        <w:t>,</w:t>
      </w:r>
      <w:r w:rsidRPr="004320A4">
        <w:rPr>
          <w:rFonts w:ascii="Times New Roman" w:eastAsia="Segoe UI" w:hAnsi="Times New Roman" w:cs="Times New Roman"/>
          <w:color w:val="231F20"/>
          <w:spacing w:val="4"/>
          <w:w w:val="98"/>
          <w:sz w:val="19"/>
          <w:szCs w:val="19"/>
        </w:rPr>
        <w:t xml:space="preserve"> </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2"/>
          <w:sz w:val="19"/>
          <w:szCs w:val="19"/>
        </w:rPr>
        <w:t>rease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8"/>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v</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pacing w:val="-6"/>
          <w:sz w:val="19"/>
          <w:szCs w:val="19"/>
        </w:rPr>
        <w:t>y</w:t>
      </w:r>
      <w:r w:rsidR="00D9477D">
        <w:rPr>
          <w:rFonts w:ascii="Times New Roman" w:eastAsia="Segoe UI" w:hAnsi="Times New Roman" w:cs="Times New Roman"/>
          <w:color w:val="231F20"/>
          <w:sz w:val="19"/>
          <w:szCs w:val="19"/>
        </w:rPr>
        <w:t>.</w:t>
      </w:r>
    </w:p>
    <w:p w14:paraId="3ECEF4E3" w14:textId="77777777" w:rsidR="008C3349" w:rsidRDefault="008C3349" w:rsidP="00D9477D">
      <w:pPr>
        <w:spacing w:after="120" w:line="260" w:lineRule="auto"/>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 xml:space="preserve">While </w:t>
      </w:r>
      <w:proofErr w:type="spellStart"/>
      <w:r>
        <w:rPr>
          <w:rFonts w:ascii="Times New Roman" w:eastAsia="Segoe UI" w:hAnsi="Times New Roman" w:cs="Times New Roman"/>
          <w:color w:val="231F20"/>
          <w:sz w:val="19"/>
          <w:szCs w:val="19"/>
        </w:rPr>
        <w:t>Alwayson</w:t>
      </w:r>
      <w:proofErr w:type="spellEnd"/>
      <w:r>
        <w:rPr>
          <w:rFonts w:ascii="Times New Roman" w:eastAsia="Segoe UI" w:hAnsi="Times New Roman" w:cs="Times New Roman"/>
          <w:color w:val="231F20"/>
          <w:sz w:val="19"/>
          <w:szCs w:val="19"/>
        </w:rPr>
        <w:t xml:space="preserve"> Availability Groups provide high availability and scalability of the databases in the group, it </w:t>
      </w:r>
      <w:ins w:id="653" w:author="Zhang, James" w:date="2016-02-03T10:00:00Z">
        <w:r w:rsidR="00583078">
          <w:rPr>
            <w:rFonts w:ascii="Times New Roman" w:eastAsia="Segoe UI" w:hAnsi="Times New Roman" w:cs="Times New Roman"/>
            <w:color w:val="231F20"/>
            <w:sz w:val="19"/>
            <w:szCs w:val="19"/>
          </w:rPr>
          <w:t xml:space="preserve">complicates </w:t>
        </w:r>
      </w:ins>
      <w:del w:id="654" w:author="Zhang, James" w:date="2016-02-03T10:00:00Z">
        <w:r w:rsidDel="00583078">
          <w:rPr>
            <w:rFonts w:ascii="Times New Roman" w:eastAsia="Segoe UI" w:hAnsi="Times New Roman" w:cs="Times New Roman"/>
            <w:color w:val="231F20"/>
            <w:sz w:val="19"/>
            <w:szCs w:val="19"/>
          </w:rPr>
          <w:delText xml:space="preserve">increases the </w:delText>
        </w:r>
      </w:del>
      <w:del w:id="655" w:author="Hundal, Paul [HSSBC]" w:date="2016-01-23T19:31:00Z">
        <w:r w:rsidDel="003E4994">
          <w:rPr>
            <w:rFonts w:ascii="Times New Roman" w:eastAsia="Segoe UI" w:hAnsi="Times New Roman" w:cs="Times New Roman"/>
            <w:color w:val="231F20"/>
            <w:sz w:val="19"/>
            <w:szCs w:val="19"/>
          </w:rPr>
          <w:delText xml:space="preserve">complex </w:delText>
        </w:r>
      </w:del>
      <w:del w:id="656" w:author="Zhang, James" w:date="2016-02-03T10:00:00Z">
        <w:r w:rsidDel="00583078">
          <w:rPr>
            <w:rFonts w:ascii="Times New Roman" w:eastAsia="Segoe UI" w:hAnsi="Times New Roman" w:cs="Times New Roman"/>
            <w:color w:val="231F20"/>
            <w:sz w:val="19"/>
            <w:szCs w:val="19"/>
          </w:rPr>
          <w:delText xml:space="preserve">of </w:delText>
        </w:r>
      </w:del>
      <w:r>
        <w:rPr>
          <w:rFonts w:ascii="Times New Roman" w:eastAsia="Segoe UI" w:hAnsi="Times New Roman" w:cs="Times New Roman"/>
          <w:color w:val="231F20"/>
          <w:sz w:val="19"/>
          <w:szCs w:val="19"/>
        </w:rPr>
        <w:t xml:space="preserve">databases administration and implementation at the same time. Every replica of a databases is actually running on different instances. Therefore, all the related login accounts should be synchronized between those instances </w:t>
      </w:r>
      <w:r w:rsidR="00327CB7">
        <w:rPr>
          <w:rFonts w:ascii="Times New Roman" w:eastAsia="Segoe UI" w:hAnsi="Times New Roman" w:cs="Times New Roman"/>
          <w:color w:val="231F20"/>
          <w:sz w:val="19"/>
          <w:szCs w:val="19"/>
        </w:rPr>
        <w:t xml:space="preserve">to make sure the application will still be working properly when a failover happens. Furthermore, </w:t>
      </w:r>
      <w:r>
        <w:rPr>
          <w:rFonts w:ascii="Times New Roman" w:eastAsia="Segoe UI" w:hAnsi="Times New Roman" w:cs="Times New Roman"/>
          <w:color w:val="231F20"/>
          <w:sz w:val="19"/>
          <w:szCs w:val="19"/>
        </w:rPr>
        <w:t xml:space="preserve">the jobs which </w:t>
      </w:r>
      <w:r w:rsidR="00327CB7">
        <w:rPr>
          <w:rFonts w:ascii="Times New Roman" w:eastAsia="Segoe UI" w:hAnsi="Times New Roman" w:cs="Times New Roman"/>
          <w:color w:val="231F20"/>
          <w:sz w:val="19"/>
          <w:szCs w:val="19"/>
        </w:rPr>
        <w:t xml:space="preserve">connect to </w:t>
      </w:r>
      <w:r>
        <w:rPr>
          <w:rFonts w:ascii="Times New Roman" w:eastAsia="Segoe UI" w:hAnsi="Times New Roman" w:cs="Times New Roman"/>
          <w:color w:val="231F20"/>
          <w:sz w:val="19"/>
          <w:szCs w:val="19"/>
        </w:rPr>
        <w:t xml:space="preserve">those databases in the </w:t>
      </w:r>
      <w:proofErr w:type="spellStart"/>
      <w:r>
        <w:rPr>
          <w:rFonts w:ascii="Times New Roman" w:eastAsia="Segoe UI" w:hAnsi="Times New Roman" w:cs="Times New Roman"/>
          <w:color w:val="231F20"/>
          <w:sz w:val="19"/>
          <w:szCs w:val="19"/>
        </w:rPr>
        <w:t>Alwayson</w:t>
      </w:r>
      <w:proofErr w:type="spellEnd"/>
      <w:r>
        <w:rPr>
          <w:rFonts w:ascii="Times New Roman" w:eastAsia="Segoe UI" w:hAnsi="Times New Roman" w:cs="Times New Roman"/>
          <w:color w:val="231F20"/>
          <w:sz w:val="19"/>
          <w:szCs w:val="19"/>
        </w:rPr>
        <w:t xml:space="preserve"> Availability Groups must be implemented by taking into the consideration of if the replica is primary or secondary. </w:t>
      </w:r>
      <w:r w:rsidR="00327CB7">
        <w:rPr>
          <w:rFonts w:ascii="Times New Roman" w:eastAsia="Segoe UI" w:hAnsi="Times New Roman" w:cs="Times New Roman"/>
          <w:color w:val="231F20"/>
          <w:sz w:val="19"/>
          <w:szCs w:val="19"/>
        </w:rPr>
        <w:t xml:space="preserve">After comparing the pro and con of Availability group, </w:t>
      </w:r>
      <w:r>
        <w:rPr>
          <w:rFonts w:ascii="Times New Roman" w:eastAsia="Segoe UI" w:hAnsi="Times New Roman" w:cs="Times New Roman"/>
          <w:color w:val="231F20"/>
          <w:sz w:val="19"/>
          <w:szCs w:val="19"/>
        </w:rPr>
        <w:t>HSSBC</w:t>
      </w:r>
      <w:r w:rsidR="00327CB7">
        <w:rPr>
          <w:rFonts w:ascii="Times New Roman" w:eastAsia="Segoe UI" w:hAnsi="Times New Roman" w:cs="Times New Roman"/>
          <w:color w:val="231F20"/>
          <w:sz w:val="19"/>
          <w:szCs w:val="19"/>
        </w:rPr>
        <w:t xml:space="preserve"> Database Services Team </w:t>
      </w:r>
      <w:r>
        <w:rPr>
          <w:rFonts w:ascii="Times New Roman" w:eastAsia="Segoe UI" w:hAnsi="Times New Roman" w:cs="Times New Roman"/>
          <w:color w:val="231F20"/>
          <w:sz w:val="19"/>
          <w:szCs w:val="19"/>
        </w:rPr>
        <w:t xml:space="preserve">recommend </w:t>
      </w:r>
      <w:r w:rsidR="00327CB7">
        <w:rPr>
          <w:rFonts w:ascii="Times New Roman" w:eastAsia="Segoe UI" w:hAnsi="Times New Roman" w:cs="Times New Roman"/>
          <w:color w:val="231F20"/>
          <w:sz w:val="19"/>
          <w:szCs w:val="19"/>
        </w:rPr>
        <w:t>the following two implementation</w:t>
      </w:r>
      <w:ins w:id="657" w:author="Zhang, James" w:date="2016-02-03T10:01:00Z">
        <w:r w:rsidR="00583078">
          <w:rPr>
            <w:rFonts w:ascii="Times New Roman" w:eastAsia="Segoe UI" w:hAnsi="Times New Roman" w:cs="Times New Roman"/>
            <w:color w:val="231F20"/>
            <w:sz w:val="19"/>
            <w:szCs w:val="19"/>
          </w:rPr>
          <w:t>s</w:t>
        </w:r>
      </w:ins>
      <w:r w:rsidR="00327CB7">
        <w:rPr>
          <w:rFonts w:ascii="Times New Roman" w:eastAsia="Segoe UI" w:hAnsi="Times New Roman" w:cs="Times New Roman"/>
          <w:color w:val="231F20"/>
          <w:sz w:val="19"/>
          <w:szCs w:val="19"/>
        </w:rPr>
        <w:t xml:space="preserve"> in our organization.</w:t>
      </w:r>
    </w:p>
    <w:p w14:paraId="24957711" w14:textId="77777777" w:rsidR="00327CB7" w:rsidRDefault="00327CB7" w:rsidP="00327CB7">
      <w:pPr>
        <w:pStyle w:val="Heading4"/>
        <w:rPr>
          <w:rFonts w:eastAsia="Segoe UI"/>
        </w:rPr>
      </w:pPr>
      <w:del w:id="658" w:author="Zhang, James" w:date="2016-02-03T10:02:00Z">
        <w:r w:rsidDel="00583078">
          <w:rPr>
            <w:rFonts w:eastAsia="Segoe UI"/>
          </w:rPr>
          <w:delText>One Site</w:delText>
        </w:r>
      </w:del>
      <w:ins w:id="659" w:author="Zhang, James" w:date="2016-02-03T10:02:00Z">
        <w:r w:rsidR="00583078">
          <w:rPr>
            <w:rFonts w:eastAsia="Segoe UI"/>
          </w:rPr>
          <w:t>Single Data Center</w:t>
        </w:r>
      </w:ins>
      <w:r>
        <w:rPr>
          <w:rFonts w:eastAsia="Segoe UI"/>
        </w:rPr>
        <w:t xml:space="preserve"> </w:t>
      </w:r>
      <w:commentRangeStart w:id="660"/>
      <w:r>
        <w:rPr>
          <w:rFonts w:eastAsia="Segoe UI"/>
        </w:rPr>
        <w:t>Implementation</w:t>
      </w:r>
      <w:commentRangeEnd w:id="660"/>
      <w:r w:rsidR="00B25535">
        <w:rPr>
          <w:rStyle w:val="CommentReference"/>
          <w:rFonts w:asciiTheme="minorHAnsi" w:eastAsiaTheme="minorHAnsi" w:hAnsiTheme="minorHAnsi" w:cstheme="minorBidi"/>
          <w:b w:val="0"/>
          <w:bCs w:val="0"/>
          <w:i w:val="0"/>
          <w:iCs w:val="0"/>
          <w:color w:val="auto"/>
        </w:rPr>
        <w:commentReference w:id="660"/>
      </w:r>
      <w:r>
        <w:rPr>
          <w:rFonts w:eastAsia="Segoe UI"/>
        </w:rPr>
        <w:t xml:space="preserve"> </w:t>
      </w:r>
    </w:p>
    <w:p w14:paraId="15058F69" w14:textId="77777777" w:rsidR="00D9477D" w:rsidRDefault="00327CB7" w:rsidP="00327CB7">
      <w:pPr>
        <w:rPr>
          <w:rFonts w:ascii="Times New Roman" w:eastAsia="Segoe UI" w:hAnsi="Times New Roman" w:cs="Times New Roman"/>
          <w:color w:val="231F20"/>
          <w:sz w:val="19"/>
          <w:szCs w:val="19"/>
        </w:rPr>
      </w:pPr>
      <w:r>
        <w:rPr>
          <w:rFonts w:ascii="Times New Roman" w:hAnsi="Times New Roman" w:cs="Times New Roman"/>
          <w:sz w:val="19"/>
          <w:szCs w:val="19"/>
        </w:rPr>
        <w:t>This implementation is for high availability and scalability. T</w:t>
      </w:r>
      <w:r w:rsidR="00D9477D">
        <w:rPr>
          <w:rFonts w:ascii="Times New Roman" w:eastAsia="Segoe UI" w:hAnsi="Times New Roman" w:cs="Times New Roman"/>
          <w:color w:val="231F20"/>
          <w:sz w:val="19"/>
          <w:szCs w:val="19"/>
        </w:rPr>
        <w:t>ypical</w:t>
      </w:r>
      <w:r>
        <w:rPr>
          <w:rFonts w:ascii="Times New Roman" w:eastAsia="Segoe UI" w:hAnsi="Times New Roman" w:cs="Times New Roman"/>
          <w:color w:val="231F20"/>
          <w:sz w:val="19"/>
          <w:szCs w:val="19"/>
        </w:rPr>
        <w:t xml:space="preserve">ly we suggest a two nodes cluster to host </w:t>
      </w:r>
      <w:proofErr w:type="spellStart"/>
      <w:r w:rsidR="00A87078">
        <w:rPr>
          <w:rFonts w:ascii="Times New Roman" w:eastAsia="Segoe UI" w:hAnsi="Times New Roman" w:cs="Times New Roman"/>
          <w:color w:val="231F20"/>
          <w:sz w:val="19"/>
          <w:szCs w:val="19"/>
        </w:rPr>
        <w:t>AlwaysOn</w:t>
      </w:r>
      <w:proofErr w:type="spellEnd"/>
      <w:r w:rsidR="00A87078">
        <w:rPr>
          <w:rFonts w:ascii="Times New Roman" w:eastAsia="Segoe UI" w:hAnsi="Times New Roman" w:cs="Times New Roman"/>
          <w:color w:val="231F20"/>
          <w:sz w:val="19"/>
          <w:szCs w:val="19"/>
        </w:rPr>
        <w:t xml:space="preserve"> </w:t>
      </w:r>
      <w:r>
        <w:rPr>
          <w:rFonts w:ascii="Times New Roman" w:eastAsia="Segoe UI" w:hAnsi="Times New Roman" w:cs="Times New Roman"/>
          <w:color w:val="231F20"/>
          <w:sz w:val="19"/>
          <w:szCs w:val="19"/>
        </w:rPr>
        <w:t xml:space="preserve">availability </w:t>
      </w:r>
      <w:commentRangeStart w:id="661"/>
      <w:r>
        <w:rPr>
          <w:rFonts w:ascii="Times New Roman" w:eastAsia="Segoe UI" w:hAnsi="Times New Roman" w:cs="Times New Roman"/>
          <w:color w:val="231F20"/>
          <w:sz w:val="19"/>
          <w:szCs w:val="19"/>
        </w:rPr>
        <w:t>group</w:t>
      </w:r>
      <w:commentRangeEnd w:id="661"/>
      <w:r w:rsidR="00B25535">
        <w:rPr>
          <w:rStyle w:val="CommentReference"/>
        </w:rPr>
        <w:commentReference w:id="661"/>
      </w:r>
      <w:r>
        <w:rPr>
          <w:rFonts w:ascii="Times New Roman" w:eastAsia="Segoe UI" w:hAnsi="Times New Roman" w:cs="Times New Roman"/>
          <w:color w:val="231F20"/>
          <w:sz w:val="19"/>
          <w:szCs w:val="19"/>
        </w:rPr>
        <w:t xml:space="preserve">. </w:t>
      </w:r>
    </w:p>
    <w:p w14:paraId="115B6685" w14:textId="77777777" w:rsidR="0018355C" w:rsidRDefault="00C34894" w:rsidP="00327CB7">
      <w:pPr>
        <w:rPr>
          <w:rFonts w:ascii="Times New Roman" w:eastAsia="Segoe UI" w:hAnsi="Times New Roman" w:cs="Times New Roman"/>
          <w:color w:val="231F20"/>
          <w:sz w:val="19"/>
          <w:szCs w:val="19"/>
        </w:rPr>
      </w:pPr>
      <w:r>
        <w:rPr>
          <w:noProof/>
        </w:rPr>
        <w:lastRenderedPageBreak/>
        <w:drawing>
          <wp:inline distT="0" distB="0" distL="0" distR="0" wp14:anchorId="7018AC3C" wp14:editId="7D945D00">
            <wp:extent cx="379095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5029200"/>
                    </a:xfrm>
                    <a:prstGeom prst="rect">
                      <a:avLst/>
                    </a:prstGeom>
                  </pic:spPr>
                </pic:pic>
              </a:graphicData>
            </a:graphic>
          </wp:inline>
        </w:drawing>
      </w:r>
    </w:p>
    <w:p w14:paraId="7A78B8B5" w14:textId="187AF91C" w:rsidR="00C34894" w:rsidDel="00FA7C3A" w:rsidRDefault="00C34894" w:rsidP="00327CB7">
      <w:pPr>
        <w:rPr>
          <w:del w:id="662" w:author="Zhang, James" w:date="2016-02-03T17:41:00Z"/>
          <w:rFonts w:ascii="Times New Roman" w:eastAsia="Segoe UI" w:hAnsi="Times New Roman" w:cs="Times New Roman"/>
          <w:color w:val="231F20"/>
          <w:sz w:val="19"/>
          <w:szCs w:val="19"/>
        </w:rPr>
      </w:pPr>
      <w:del w:id="663" w:author="Zhang, James" w:date="2016-02-03T10:03:00Z">
        <w:r w:rsidDel="00583078">
          <w:rPr>
            <w:rFonts w:ascii="Times New Roman" w:eastAsia="Segoe UI" w:hAnsi="Times New Roman" w:cs="Times New Roman"/>
            <w:color w:val="231F20"/>
            <w:sz w:val="19"/>
            <w:szCs w:val="19"/>
          </w:rPr>
          <w:delText xml:space="preserve">In SQL 2014, up to 8 replicas can be created for a single database. </w:delText>
        </w:r>
      </w:del>
      <w:del w:id="664" w:author="Zhang, James" w:date="2016-02-03T17:41:00Z">
        <w:r w:rsidDel="00FA7C3A">
          <w:rPr>
            <w:rFonts w:ascii="Times New Roman" w:eastAsia="Segoe UI" w:hAnsi="Times New Roman" w:cs="Times New Roman"/>
            <w:color w:val="231F20"/>
            <w:sz w:val="19"/>
            <w:szCs w:val="19"/>
          </w:rPr>
          <w:delText xml:space="preserve">In HSSBC, </w:delText>
        </w:r>
        <w:r w:rsidR="001F3A0D" w:rsidDel="00FA7C3A">
          <w:rPr>
            <w:rFonts w:ascii="Times New Roman" w:eastAsia="Segoe UI" w:hAnsi="Times New Roman" w:cs="Times New Roman"/>
            <w:color w:val="231F20"/>
            <w:sz w:val="19"/>
            <w:szCs w:val="19"/>
          </w:rPr>
          <w:delText xml:space="preserve">the number of replicas </w:delText>
        </w:r>
        <w:commentRangeStart w:id="665"/>
        <w:r w:rsidR="001F3A0D" w:rsidDel="00FA7C3A">
          <w:rPr>
            <w:rFonts w:ascii="Times New Roman" w:eastAsia="Segoe UI" w:hAnsi="Times New Roman" w:cs="Times New Roman"/>
            <w:color w:val="231F20"/>
            <w:sz w:val="19"/>
            <w:szCs w:val="19"/>
          </w:rPr>
          <w:delText>is</w:delText>
        </w:r>
        <w:commentRangeEnd w:id="665"/>
        <w:r w:rsidR="00B25535" w:rsidDel="00FA7C3A">
          <w:rPr>
            <w:rStyle w:val="CommentReference"/>
          </w:rPr>
          <w:commentReference w:id="665"/>
        </w:r>
        <w:r w:rsidR="001F3A0D" w:rsidDel="00FA7C3A">
          <w:rPr>
            <w:rFonts w:ascii="Times New Roman" w:eastAsia="Segoe UI" w:hAnsi="Times New Roman" w:cs="Times New Roman"/>
            <w:color w:val="231F20"/>
            <w:sz w:val="19"/>
            <w:szCs w:val="19"/>
          </w:rPr>
          <w:delText xml:space="preserve"> restricted to 3.</w:delText>
        </w:r>
      </w:del>
    </w:p>
    <w:p w14:paraId="0452E108" w14:textId="77777777" w:rsidR="00C34894" w:rsidRDefault="001F3A0D" w:rsidP="001F3A0D">
      <w:pPr>
        <w:pStyle w:val="Heading4"/>
        <w:rPr>
          <w:rFonts w:eastAsia="Segoe UI"/>
        </w:rPr>
      </w:pPr>
      <w:r>
        <w:rPr>
          <w:rFonts w:eastAsia="Segoe UI"/>
        </w:rPr>
        <w:t xml:space="preserve">Two </w:t>
      </w:r>
      <w:del w:id="666" w:author="Zhang, James" w:date="2016-02-03T10:03:00Z">
        <w:r w:rsidDel="00583078">
          <w:rPr>
            <w:rFonts w:eastAsia="Segoe UI"/>
          </w:rPr>
          <w:delText xml:space="preserve">sites </w:delText>
        </w:r>
      </w:del>
      <w:ins w:id="667" w:author="Zhang, James" w:date="2016-02-03T10:03:00Z">
        <w:r w:rsidR="00583078">
          <w:rPr>
            <w:rFonts w:eastAsia="Segoe UI"/>
          </w:rPr>
          <w:t xml:space="preserve">Data Center </w:t>
        </w:r>
      </w:ins>
      <w:commentRangeStart w:id="668"/>
      <w:r>
        <w:rPr>
          <w:rFonts w:eastAsia="Segoe UI"/>
        </w:rPr>
        <w:t>implementation</w:t>
      </w:r>
      <w:commentRangeEnd w:id="668"/>
      <w:r w:rsidR="00B25535">
        <w:rPr>
          <w:rStyle w:val="CommentReference"/>
          <w:rFonts w:asciiTheme="minorHAnsi" w:eastAsiaTheme="minorHAnsi" w:hAnsiTheme="minorHAnsi" w:cstheme="minorBidi"/>
          <w:b w:val="0"/>
          <w:bCs w:val="0"/>
          <w:i w:val="0"/>
          <w:iCs w:val="0"/>
          <w:color w:val="auto"/>
        </w:rPr>
        <w:commentReference w:id="668"/>
      </w:r>
    </w:p>
    <w:p w14:paraId="7A8FAB52" w14:textId="77777777" w:rsidR="001F3A0D" w:rsidRPr="001F3A0D" w:rsidRDefault="001F3A0D" w:rsidP="001F3A0D">
      <w:pPr>
        <w:rPr>
          <w:rFonts w:ascii="Times New Roman" w:hAnsi="Times New Roman" w:cs="Times New Roman"/>
          <w:sz w:val="19"/>
          <w:szCs w:val="19"/>
        </w:rPr>
      </w:pPr>
      <w:r w:rsidRPr="001F3A0D">
        <w:rPr>
          <w:rFonts w:ascii="Times New Roman" w:hAnsi="Times New Roman" w:cs="Times New Roman"/>
          <w:sz w:val="19"/>
          <w:szCs w:val="19"/>
        </w:rPr>
        <w:t xml:space="preserve">Besides the high availability and scalability, a certain application may need disaster recovery features. Then we recommend the following </w:t>
      </w:r>
      <w:commentRangeStart w:id="669"/>
      <w:r w:rsidRPr="001F3A0D">
        <w:rPr>
          <w:rFonts w:ascii="Times New Roman" w:hAnsi="Times New Roman" w:cs="Times New Roman"/>
          <w:sz w:val="19"/>
          <w:szCs w:val="19"/>
        </w:rPr>
        <w:t>solution</w:t>
      </w:r>
      <w:commentRangeEnd w:id="669"/>
      <w:r w:rsidR="00B25535">
        <w:rPr>
          <w:rStyle w:val="CommentReference"/>
        </w:rPr>
        <w:commentReference w:id="669"/>
      </w:r>
      <w:r w:rsidRPr="001F3A0D">
        <w:rPr>
          <w:rFonts w:ascii="Times New Roman" w:hAnsi="Times New Roman" w:cs="Times New Roman"/>
          <w:sz w:val="19"/>
          <w:szCs w:val="19"/>
        </w:rPr>
        <w:t>:</w:t>
      </w:r>
    </w:p>
    <w:p w14:paraId="74AC6A90" w14:textId="77777777" w:rsidR="00D9477D" w:rsidRDefault="00D9477D" w:rsidP="00D9477D">
      <w:pPr>
        <w:spacing w:after="120" w:line="260" w:lineRule="auto"/>
        <w:rPr>
          <w:rFonts w:eastAsiaTheme="minorEastAsia"/>
        </w:rPr>
      </w:pPr>
      <w:r>
        <w:rPr>
          <w:rFonts w:eastAsiaTheme="minorEastAsia"/>
        </w:rPr>
        <w:object w:dxaOrig="9336" w:dyaOrig="3900" w14:anchorId="3FC0B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4pt;height:183.25pt" o:ole="">
            <v:imagedata r:id="rId16" o:title=""/>
          </v:shape>
          <o:OLEObject Type="Embed" ProgID="Visio.Drawing.11" ShapeID="_x0000_i1025" DrawAspect="Content" ObjectID="_1516091099" r:id="rId17"/>
        </w:object>
      </w:r>
    </w:p>
    <w:p w14:paraId="1581073B" w14:textId="77777777" w:rsidR="001F3A0D" w:rsidRDefault="001F3A0D" w:rsidP="00D9477D">
      <w:pPr>
        <w:spacing w:after="120" w:line="260" w:lineRule="auto"/>
        <w:rPr>
          <w:rFonts w:ascii="Times New Roman" w:eastAsiaTheme="minorEastAsia" w:hAnsi="Times New Roman" w:cs="Times New Roman"/>
          <w:sz w:val="19"/>
          <w:szCs w:val="19"/>
        </w:rPr>
      </w:pPr>
      <w:r w:rsidRPr="001F3A0D">
        <w:rPr>
          <w:rFonts w:ascii="Times New Roman" w:eastAsiaTheme="minorEastAsia" w:hAnsi="Times New Roman" w:cs="Times New Roman"/>
          <w:sz w:val="19"/>
          <w:szCs w:val="19"/>
        </w:rPr>
        <w:t xml:space="preserve">In this </w:t>
      </w:r>
      <w:r>
        <w:rPr>
          <w:rFonts w:ascii="Times New Roman" w:eastAsiaTheme="minorEastAsia" w:hAnsi="Times New Roman" w:cs="Times New Roman"/>
          <w:sz w:val="19"/>
          <w:szCs w:val="19"/>
        </w:rPr>
        <w:t xml:space="preserve">implementation, the application server should also implement disaster recovery feature and be able to connect to all the replicas of the database in two data </w:t>
      </w:r>
      <w:commentRangeStart w:id="670"/>
      <w:r>
        <w:rPr>
          <w:rFonts w:ascii="Times New Roman" w:eastAsiaTheme="minorEastAsia" w:hAnsi="Times New Roman" w:cs="Times New Roman"/>
          <w:sz w:val="19"/>
          <w:szCs w:val="19"/>
        </w:rPr>
        <w:t>center</w:t>
      </w:r>
      <w:r w:rsidR="003C2807">
        <w:rPr>
          <w:rFonts w:ascii="Times New Roman" w:eastAsiaTheme="minorEastAsia" w:hAnsi="Times New Roman" w:cs="Times New Roman"/>
          <w:sz w:val="19"/>
          <w:szCs w:val="19"/>
        </w:rPr>
        <w:t>s</w:t>
      </w:r>
      <w:commentRangeEnd w:id="670"/>
      <w:r w:rsidR="004742A1">
        <w:rPr>
          <w:rStyle w:val="CommentReference"/>
        </w:rPr>
        <w:commentReference w:id="670"/>
      </w:r>
      <w:r>
        <w:rPr>
          <w:rFonts w:ascii="Times New Roman" w:eastAsiaTheme="minorEastAsia" w:hAnsi="Times New Roman" w:cs="Times New Roman"/>
          <w:sz w:val="19"/>
          <w:szCs w:val="19"/>
        </w:rPr>
        <w:t xml:space="preserve">.  </w:t>
      </w:r>
    </w:p>
    <w:p w14:paraId="11FF3216" w14:textId="77777777" w:rsidR="003C2807" w:rsidDel="00583078" w:rsidRDefault="003C2807" w:rsidP="003C2807">
      <w:pPr>
        <w:pStyle w:val="Heading4"/>
        <w:rPr>
          <w:del w:id="671" w:author="Zhang, James" w:date="2016-02-03T10:08:00Z"/>
          <w:rFonts w:eastAsia="Segoe UI"/>
        </w:rPr>
      </w:pPr>
      <w:del w:id="672" w:author="Zhang, James" w:date="2016-02-03T10:08:00Z">
        <w:r w:rsidDel="00583078">
          <w:rPr>
            <w:rFonts w:eastAsia="Segoe UI"/>
          </w:rPr>
          <w:delText>Architecture Restriction</w:delText>
        </w:r>
      </w:del>
    </w:p>
    <w:p w14:paraId="0B6B7161" w14:textId="7924B3F3" w:rsidR="00FA7C3A" w:rsidRDefault="003C2807" w:rsidP="003C2807">
      <w:pPr>
        <w:rPr>
          <w:ins w:id="673" w:author="Zhang, James" w:date="2016-02-03T17:39:00Z"/>
          <w:rFonts w:ascii="Times New Roman" w:hAnsi="Times New Roman" w:cs="Times New Roman"/>
          <w:sz w:val="19"/>
          <w:szCs w:val="19"/>
        </w:rPr>
      </w:pPr>
      <w:del w:id="674" w:author="Zhang, James" w:date="2016-02-03T17:39:00Z">
        <w:r w:rsidRPr="003C2807" w:rsidDel="00FA7C3A">
          <w:rPr>
            <w:rFonts w:ascii="Times New Roman" w:hAnsi="Times New Roman" w:cs="Times New Roman"/>
            <w:sz w:val="19"/>
            <w:szCs w:val="19"/>
          </w:rPr>
          <w:delText>In HSSBC, a</w:delText>
        </w:r>
      </w:del>
      <w:del w:id="675" w:author="Zhang, James" w:date="2016-02-03T17:40:00Z">
        <w:r w:rsidRPr="003C2807" w:rsidDel="00FA7C3A">
          <w:rPr>
            <w:rFonts w:ascii="Times New Roman" w:hAnsi="Times New Roman" w:cs="Times New Roman"/>
            <w:sz w:val="19"/>
            <w:szCs w:val="19"/>
          </w:rPr>
          <w:delText xml:space="preserve"> cluster at most has three nodes no matter they are in one data center or two data centers.  Therefore, a database at most has three </w:delText>
        </w:r>
        <w:commentRangeStart w:id="676"/>
        <w:r w:rsidRPr="003C2807" w:rsidDel="00FA7C3A">
          <w:rPr>
            <w:rFonts w:ascii="Times New Roman" w:hAnsi="Times New Roman" w:cs="Times New Roman"/>
            <w:sz w:val="19"/>
            <w:szCs w:val="19"/>
          </w:rPr>
          <w:delText>replicas</w:delText>
        </w:r>
        <w:commentRangeEnd w:id="676"/>
        <w:r w:rsidR="004742A1" w:rsidDel="00FA7C3A">
          <w:rPr>
            <w:rStyle w:val="CommentReference"/>
          </w:rPr>
          <w:commentReference w:id="676"/>
        </w:r>
        <w:r w:rsidRPr="003C2807" w:rsidDel="00FA7C3A">
          <w:rPr>
            <w:rFonts w:ascii="Times New Roman" w:hAnsi="Times New Roman" w:cs="Times New Roman"/>
            <w:sz w:val="19"/>
            <w:szCs w:val="19"/>
          </w:rPr>
          <w:delText xml:space="preserve">. </w:delText>
        </w:r>
      </w:del>
      <w:ins w:id="677" w:author="Zhang, James" w:date="2016-02-03T17:39:00Z">
        <w:r w:rsidR="00FA7C3A">
          <w:rPr>
            <w:rFonts w:ascii="Times New Roman" w:hAnsi="Times New Roman" w:cs="Times New Roman"/>
            <w:noProof/>
            <w:sz w:val="19"/>
            <w:szCs w:val="19"/>
          </w:rPr>
          <mc:AlternateContent>
            <mc:Choice Requires="wps">
              <w:drawing>
                <wp:anchor distT="0" distB="0" distL="114300" distR="114300" simplePos="0" relativeHeight="251662336" behindDoc="0" locked="0" layoutInCell="1" allowOverlap="1" wp14:anchorId="49B25D80" wp14:editId="5AB9CC51">
                  <wp:simplePos x="0" y="0"/>
                  <wp:positionH relativeFrom="column">
                    <wp:posOffset>0</wp:posOffset>
                  </wp:positionH>
                  <wp:positionV relativeFrom="paragraph">
                    <wp:posOffset>0</wp:posOffset>
                  </wp:positionV>
                  <wp:extent cx="5159829" cy="765959"/>
                  <wp:effectExtent l="0" t="0" r="22225" b="15240"/>
                  <wp:wrapNone/>
                  <wp:docPr id="18" name="Text Box 18"/>
                  <wp:cNvGraphicFramePr/>
                  <a:graphic xmlns:a="http://schemas.openxmlformats.org/drawingml/2006/main">
                    <a:graphicData uri="http://schemas.microsoft.com/office/word/2010/wordprocessingShape">
                      <wps:wsp>
                        <wps:cNvSpPr txBox="1"/>
                        <wps:spPr>
                          <a:xfrm>
                            <a:off x="0" y="0"/>
                            <a:ext cx="5159829" cy="765959"/>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A5275F4" w14:textId="77777777" w:rsidR="00806B15" w:rsidRDefault="00806B15" w:rsidP="00FA7C3A">
                              <w:pPr>
                                <w:rPr>
                                  <w:ins w:id="678" w:author="Zhang, James" w:date="2016-02-03T16:23:00Z"/>
                                </w:rPr>
                                <w:pPrChange w:id="679" w:author="Zhang, James" w:date="2016-02-03T16:23:00Z">
                                  <w:pPr>
                                    <w:jc w:val="center"/>
                                  </w:pPr>
                                </w:pPrChange>
                              </w:pPr>
                              <w:ins w:id="680" w:author="Zhang, James" w:date="2016-02-03T16:23:00Z">
                                <w:r>
                                  <w:t>Architecture Decision</w:t>
                                </w:r>
                              </w:ins>
                              <w:ins w:id="681" w:author="Zhang, James" w:date="2016-02-03T16:24:00Z">
                                <w:r>
                                  <w:t>:</w:t>
                                </w:r>
                              </w:ins>
                            </w:p>
                            <w:p w14:paraId="3FABFA47" w14:textId="77777777" w:rsidR="00806B15" w:rsidRDefault="00806B15" w:rsidP="00FA7C3A">
                              <w:pPr>
                                <w:rPr>
                                  <w:ins w:id="682" w:author="Zhang, James" w:date="2016-02-03T17:40:00Z"/>
                                  <w:rFonts w:ascii="Times New Roman" w:hAnsi="Times New Roman" w:cs="Times New Roman"/>
                                  <w:sz w:val="19"/>
                                  <w:szCs w:val="19"/>
                                </w:rPr>
                              </w:pPr>
                              <w:ins w:id="683" w:author="Zhang, James" w:date="2016-02-03T17:40:00Z">
                                <w:r>
                                  <w:rPr>
                                    <w:rFonts w:ascii="Times New Roman" w:hAnsi="Times New Roman" w:cs="Times New Roman"/>
                                    <w:sz w:val="19"/>
                                    <w:szCs w:val="19"/>
                                  </w:rPr>
                                  <w:t>A</w:t>
                                </w:r>
                                <w:r w:rsidRPr="003C2807">
                                  <w:rPr>
                                    <w:rFonts w:ascii="Times New Roman" w:hAnsi="Times New Roman" w:cs="Times New Roman"/>
                                    <w:sz w:val="19"/>
                                    <w:szCs w:val="19"/>
                                  </w:rPr>
                                  <w:t xml:space="preserve"> cluster at most has three nodes no matter </w:t>
                                </w:r>
                                <w:proofErr w:type="gramStart"/>
                                <w:r w:rsidRPr="003C2807">
                                  <w:rPr>
                                    <w:rFonts w:ascii="Times New Roman" w:hAnsi="Times New Roman" w:cs="Times New Roman"/>
                                    <w:sz w:val="19"/>
                                    <w:szCs w:val="19"/>
                                  </w:rPr>
                                  <w:t>they</w:t>
                                </w:r>
                                <w:proofErr w:type="gramEnd"/>
                                <w:r w:rsidRPr="003C2807">
                                  <w:rPr>
                                    <w:rFonts w:ascii="Times New Roman" w:hAnsi="Times New Roman" w:cs="Times New Roman"/>
                                    <w:sz w:val="19"/>
                                    <w:szCs w:val="19"/>
                                  </w:rPr>
                                  <w:t xml:space="preserve"> are in one data center or two data centers.  Therefore, a database at most has three replicas</w:t>
                                </w:r>
                                <w:r>
                                  <w:rPr>
                                    <w:rStyle w:val="CommentReference"/>
                                  </w:rPr>
                                  <w:annotationRef/>
                                </w:r>
                                <w:r w:rsidRPr="003C2807">
                                  <w:rPr>
                                    <w:rFonts w:ascii="Times New Roman" w:hAnsi="Times New Roman" w:cs="Times New Roman"/>
                                    <w:sz w:val="19"/>
                                    <w:szCs w:val="19"/>
                                  </w:rPr>
                                  <w:t xml:space="preserve">. </w:t>
                                </w:r>
                              </w:ins>
                            </w:p>
                            <w:p w14:paraId="32A3BC45" w14:textId="77777777" w:rsidR="00806B15" w:rsidRDefault="00806B15" w:rsidP="00FA7C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B25D80" id="_x0000_t202" coordsize="21600,21600" o:spt="202" path="m,l,21600r21600,l21600,xe">
                  <v:stroke joinstyle="miter"/>
                  <v:path gradientshapeok="t" o:connecttype="rect"/>
                </v:shapetype>
                <v:shape id="Text Box 18" o:spid="_x0000_s1026" type="#_x0000_t202" style="position:absolute;margin-left:0;margin-top:0;width:406.3pt;height:6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" fillcolor="white [3201]" strokecolor="#4bacc6 [3208]" strokeweight="2pt">
                  <v:textbox>
                    <w:txbxContent>
                      <w:p w14:paraId="2A5275F4" w14:textId="77777777" w:rsidR="00806B15" w:rsidRDefault="00806B15" w:rsidP="00FA7C3A">
                        <w:pPr>
                          <w:rPr>
                            <w:ins w:id="684" w:author="Zhang, James" w:date="2016-02-03T16:23:00Z"/>
                          </w:rPr>
                          <w:pPrChange w:id="685" w:author="Zhang, James" w:date="2016-02-03T16:23:00Z">
                            <w:pPr>
                              <w:jc w:val="center"/>
                            </w:pPr>
                          </w:pPrChange>
                        </w:pPr>
                        <w:ins w:id="686" w:author="Zhang, James" w:date="2016-02-03T16:23:00Z">
                          <w:r>
                            <w:t>Architecture Decision</w:t>
                          </w:r>
                        </w:ins>
                        <w:ins w:id="687" w:author="Zhang, James" w:date="2016-02-03T16:24:00Z">
                          <w:r>
                            <w:t>:</w:t>
                          </w:r>
                        </w:ins>
                      </w:p>
                      <w:p w14:paraId="3FABFA47" w14:textId="77777777" w:rsidR="00806B15" w:rsidRDefault="00806B15" w:rsidP="00FA7C3A">
                        <w:pPr>
                          <w:rPr>
                            <w:ins w:id="688" w:author="Zhang, James" w:date="2016-02-03T17:40:00Z"/>
                            <w:rFonts w:ascii="Times New Roman" w:hAnsi="Times New Roman" w:cs="Times New Roman"/>
                            <w:sz w:val="19"/>
                            <w:szCs w:val="19"/>
                          </w:rPr>
                        </w:pPr>
                        <w:ins w:id="689" w:author="Zhang, James" w:date="2016-02-03T17:40:00Z">
                          <w:r>
                            <w:rPr>
                              <w:rFonts w:ascii="Times New Roman" w:hAnsi="Times New Roman" w:cs="Times New Roman"/>
                              <w:sz w:val="19"/>
                              <w:szCs w:val="19"/>
                            </w:rPr>
                            <w:t>A</w:t>
                          </w:r>
                          <w:r w:rsidRPr="003C2807">
                            <w:rPr>
                              <w:rFonts w:ascii="Times New Roman" w:hAnsi="Times New Roman" w:cs="Times New Roman"/>
                              <w:sz w:val="19"/>
                              <w:szCs w:val="19"/>
                            </w:rPr>
                            <w:t xml:space="preserve"> cluster at most has three nodes no matter </w:t>
                          </w:r>
                          <w:proofErr w:type="gramStart"/>
                          <w:r w:rsidRPr="003C2807">
                            <w:rPr>
                              <w:rFonts w:ascii="Times New Roman" w:hAnsi="Times New Roman" w:cs="Times New Roman"/>
                              <w:sz w:val="19"/>
                              <w:szCs w:val="19"/>
                            </w:rPr>
                            <w:t>they</w:t>
                          </w:r>
                          <w:proofErr w:type="gramEnd"/>
                          <w:r w:rsidRPr="003C2807">
                            <w:rPr>
                              <w:rFonts w:ascii="Times New Roman" w:hAnsi="Times New Roman" w:cs="Times New Roman"/>
                              <w:sz w:val="19"/>
                              <w:szCs w:val="19"/>
                            </w:rPr>
                            <w:t xml:space="preserve"> are in one data center or two data centers.  Therefore, a database at most has three replicas</w:t>
                          </w:r>
                          <w:r>
                            <w:rPr>
                              <w:rStyle w:val="CommentReference"/>
                            </w:rPr>
                            <w:annotationRef/>
                          </w:r>
                          <w:r w:rsidRPr="003C2807">
                            <w:rPr>
                              <w:rFonts w:ascii="Times New Roman" w:hAnsi="Times New Roman" w:cs="Times New Roman"/>
                              <w:sz w:val="19"/>
                              <w:szCs w:val="19"/>
                            </w:rPr>
                            <w:t xml:space="preserve">. </w:t>
                          </w:r>
                        </w:ins>
                      </w:p>
                      <w:p w14:paraId="32A3BC45" w14:textId="77777777" w:rsidR="00806B15" w:rsidRDefault="00806B15" w:rsidP="00FA7C3A"/>
                    </w:txbxContent>
                  </v:textbox>
                </v:shape>
              </w:pict>
            </mc:Fallback>
          </mc:AlternateContent>
        </w:r>
      </w:ins>
    </w:p>
    <w:p w14:paraId="304C4DDA" w14:textId="77777777" w:rsidR="00FA7C3A" w:rsidRDefault="00FA7C3A" w:rsidP="003C2807">
      <w:pPr>
        <w:rPr>
          <w:ins w:id="690" w:author="Zhang, James" w:date="2016-02-03T17:39:00Z"/>
          <w:rFonts w:ascii="Times New Roman" w:hAnsi="Times New Roman" w:cs="Times New Roman"/>
          <w:sz w:val="19"/>
          <w:szCs w:val="19"/>
        </w:rPr>
      </w:pPr>
    </w:p>
    <w:p w14:paraId="55551934" w14:textId="77777777" w:rsidR="00FA7C3A" w:rsidRDefault="00FA7C3A" w:rsidP="003C2807">
      <w:pPr>
        <w:rPr>
          <w:ins w:id="691" w:author="Zhang, James" w:date="2016-02-03T17:39:00Z"/>
          <w:rFonts w:ascii="Times New Roman" w:hAnsi="Times New Roman" w:cs="Times New Roman"/>
          <w:sz w:val="19"/>
          <w:szCs w:val="19"/>
        </w:rPr>
      </w:pPr>
    </w:p>
    <w:p w14:paraId="1891BED3" w14:textId="77777777" w:rsidR="00FA7C3A" w:rsidRPr="003C2807" w:rsidRDefault="00FA7C3A" w:rsidP="003C2807">
      <w:pPr>
        <w:rPr>
          <w:rFonts w:ascii="Times New Roman" w:hAnsi="Times New Roman" w:cs="Times New Roman"/>
          <w:sz w:val="19"/>
          <w:szCs w:val="19"/>
        </w:rPr>
      </w:pPr>
    </w:p>
    <w:p w14:paraId="278C4CB5" w14:textId="77777777" w:rsidR="00127CB1" w:rsidRPr="001A5FBC" w:rsidRDefault="00AF5242" w:rsidP="004320A4">
      <w:pPr>
        <w:pStyle w:val="Heading3"/>
        <w:rPr>
          <w:rFonts w:eastAsia="Segoe UI"/>
        </w:rPr>
      </w:pPr>
      <w:bookmarkStart w:id="692" w:name="_Toc442343156"/>
      <w:proofErr w:type="spellStart"/>
      <w:r w:rsidRPr="001A5FBC">
        <w:rPr>
          <w:rFonts w:eastAsia="Segoe UI"/>
        </w:rPr>
        <w:t>Al</w:t>
      </w:r>
      <w:r w:rsidRPr="001A5FBC">
        <w:rPr>
          <w:rFonts w:eastAsia="Segoe UI"/>
          <w:spacing w:val="-1"/>
        </w:rPr>
        <w:t>w</w:t>
      </w:r>
      <w:r w:rsidRPr="001A5FBC">
        <w:rPr>
          <w:rFonts w:eastAsia="Segoe UI"/>
          <w:spacing w:val="-2"/>
        </w:rPr>
        <w:t>a</w:t>
      </w:r>
      <w:r w:rsidRPr="001A5FBC">
        <w:rPr>
          <w:rFonts w:eastAsia="Segoe UI"/>
        </w:rPr>
        <w:t>ysOn</w:t>
      </w:r>
      <w:proofErr w:type="spellEnd"/>
      <w:r w:rsidRPr="001A5FBC">
        <w:rPr>
          <w:rFonts w:eastAsia="Segoe UI"/>
          <w:spacing w:val="21"/>
        </w:rPr>
        <w:t xml:space="preserve"> </w:t>
      </w:r>
      <w:r w:rsidRPr="001A5FBC">
        <w:rPr>
          <w:rFonts w:eastAsia="Segoe UI"/>
          <w:spacing w:val="-6"/>
        </w:rPr>
        <w:t>F</w:t>
      </w:r>
      <w:r w:rsidRPr="001A5FBC">
        <w:rPr>
          <w:rFonts w:eastAsia="Segoe UI"/>
        </w:rPr>
        <w:t>a</w:t>
      </w:r>
      <w:r w:rsidRPr="001A5FBC">
        <w:rPr>
          <w:rFonts w:eastAsia="Segoe UI"/>
          <w:spacing w:val="-2"/>
        </w:rPr>
        <w:t>i</w:t>
      </w:r>
      <w:r w:rsidRPr="001A5FBC">
        <w:rPr>
          <w:rFonts w:eastAsia="Segoe UI"/>
          <w:spacing w:val="-1"/>
        </w:rPr>
        <w:t>l</w:t>
      </w:r>
      <w:r w:rsidRPr="001A5FBC">
        <w:rPr>
          <w:rFonts w:eastAsia="Segoe UI"/>
          <w:spacing w:val="-2"/>
        </w:rPr>
        <w:t>o</w:t>
      </w:r>
      <w:r w:rsidRPr="001A5FBC">
        <w:rPr>
          <w:rFonts w:eastAsia="Segoe UI"/>
          <w:spacing w:val="-3"/>
        </w:rPr>
        <w:t>v</w:t>
      </w:r>
      <w:r w:rsidRPr="001A5FBC">
        <w:rPr>
          <w:rFonts w:eastAsia="Segoe UI"/>
        </w:rPr>
        <w:t>er</w:t>
      </w:r>
      <w:r w:rsidRPr="001A5FBC">
        <w:rPr>
          <w:rFonts w:eastAsia="Segoe UI"/>
          <w:spacing w:val="24"/>
        </w:rPr>
        <w:t xml:space="preserve"> </w:t>
      </w:r>
      <w:r w:rsidRPr="001A5FBC">
        <w:rPr>
          <w:rFonts w:eastAsia="Segoe UI"/>
          <w:spacing w:val="-3"/>
        </w:rPr>
        <w:t>C</w:t>
      </w:r>
      <w:r w:rsidRPr="001A5FBC">
        <w:rPr>
          <w:rFonts w:eastAsia="Segoe UI"/>
          <w:spacing w:val="-1"/>
        </w:rPr>
        <w:t>l</w:t>
      </w:r>
      <w:r w:rsidRPr="001A5FBC">
        <w:rPr>
          <w:rFonts w:eastAsia="Segoe UI"/>
        </w:rPr>
        <w:t>us</w:t>
      </w:r>
      <w:r w:rsidRPr="001A5FBC">
        <w:rPr>
          <w:rFonts w:eastAsia="Segoe UI"/>
          <w:spacing w:val="-1"/>
        </w:rPr>
        <w:t>t</w:t>
      </w:r>
      <w:r w:rsidRPr="001A5FBC">
        <w:rPr>
          <w:rFonts w:eastAsia="Segoe UI"/>
        </w:rPr>
        <w:t>er</w:t>
      </w:r>
      <w:r w:rsidRPr="001A5FBC">
        <w:rPr>
          <w:rFonts w:eastAsia="Segoe UI"/>
          <w:spacing w:val="16"/>
        </w:rPr>
        <w:t xml:space="preserve"> </w:t>
      </w:r>
      <w:r w:rsidRPr="001A5FBC">
        <w:rPr>
          <w:rFonts w:eastAsia="Segoe UI"/>
          <w:spacing w:val="-3"/>
        </w:rPr>
        <w:t>I</w:t>
      </w:r>
      <w:r w:rsidRPr="001A5FBC">
        <w:rPr>
          <w:rFonts w:eastAsia="Segoe UI"/>
          <w:spacing w:val="1"/>
        </w:rPr>
        <w:t>n</w:t>
      </w:r>
      <w:r w:rsidRPr="001A5FBC">
        <w:rPr>
          <w:rFonts w:eastAsia="Segoe UI"/>
        </w:rPr>
        <w:t>s</w:t>
      </w:r>
      <w:r w:rsidRPr="001A5FBC">
        <w:rPr>
          <w:rFonts w:eastAsia="Segoe UI"/>
          <w:spacing w:val="2"/>
        </w:rPr>
        <w:t>t</w:t>
      </w:r>
      <w:r w:rsidRPr="001A5FBC">
        <w:rPr>
          <w:rFonts w:eastAsia="Segoe UI"/>
        </w:rPr>
        <w:t>an</w:t>
      </w:r>
      <w:r w:rsidRPr="001A5FBC">
        <w:rPr>
          <w:rFonts w:eastAsia="Segoe UI"/>
          <w:spacing w:val="-1"/>
        </w:rPr>
        <w:t>c</w:t>
      </w:r>
      <w:r w:rsidRPr="001A5FBC">
        <w:rPr>
          <w:rFonts w:eastAsia="Segoe UI"/>
          <w:spacing w:val="2"/>
        </w:rPr>
        <w:t>e</w:t>
      </w:r>
      <w:r w:rsidRPr="001A5FBC">
        <w:rPr>
          <w:rFonts w:eastAsia="Segoe UI"/>
        </w:rPr>
        <w:t>s</w:t>
      </w:r>
      <w:r w:rsidRPr="001A5FBC">
        <w:rPr>
          <w:rFonts w:eastAsia="Segoe UI"/>
          <w:spacing w:val="12"/>
        </w:rPr>
        <w:t xml:space="preserve"> </w:t>
      </w:r>
      <w:r w:rsidRPr="001A5FBC">
        <w:rPr>
          <w:rFonts w:eastAsia="Segoe UI"/>
          <w:spacing w:val="-1"/>
          <w:w w:val="109"/>
        </w:rPr>
        <w:t>(</w:t>
      </w:r>
      <w:r w:rsidRPr="001A5FBC">
        <w:rPr>
          <w:rFonts w:eastAsia="Segoe UI"/>
          <w:spacing w:val="-1"/>
          <w:w w:val="103"/>
        </w:rPr>
        <w:t>F</w:t>
      </w:r>
      <w:r w:rsidRPr="001A5FBC">
        <w:rPr>
          <w:rFonts w:eastAsia="Segoe UI"/>
          <w:spacing w:val="-1"/>
        </w:rPr>
        <w:t>C</w:t>
      </w:r>
      <w:r w:rsidRPr="001A5FBC">
        <w:rPr>
          <w:rFonts w:eastAsia="Segoe UI"/>
          <w:spacing w:val="-1"/>
          <w:w w:val="110"/>
        </w:rPr>
        <w:t>I</w:t>
      </w:r>
      <w:r w:rsidRPr="001A5FBC">
        <w:rPr>
          <w:rFonts w:eastAsia="Segoe UI"/>
          <w:w w:val="109"/>
        </w:rPr>
        <w:t>)</w:t>
      </w:r>
      <w:bookmarkEnd w:id="692"/>
    </w:p>
    <w:p w14:paraId="4C677D64" w14:textId="77777777" w:rsidR="00127CB1" w:rsidRDefault="00AF5242" w:rsidP="00AE541C">
      <w:pPr>
        <w:spacing w:after="120" w:line="260" w:lineRule="auto"/>
        <w:rPr>
          <w:rFonts w:ascii="Times New Roman" w:eastAsia="Segoe UI" w:hAnsi="Times New Roman" w:cs="Times New Roman"/>
          <w:color w:val="231F20"/>
          <w:spacing w:val="-6"/>
          <w:sz w:val="19"/>
          <w:szCs w:val="19"/>
        </w:rPr>
      </w:pPr>
      <w:proofErr w:type="spellStart"/>
      <w:r w:rsidRPr="004320A4">
        <w:rPr>
          <w:rFonts w:ascii="Times New Roman" w:eastAsia="Segoe UI" w:hAnsi="Times New Roman" w:cs="Times New Roman"/>
          <w:color w:val="231F20"/>
          <w:spacing w:val="2"/>
          <w:sz w:val="19"/>
          <w:szCs w:val="19"/>
        </w:rPr>
        <w:t>Al</w:t>
      </w:r>
      <w:r w:rsidRPr="004320A4">
        <w:rPr>
          <w:rFonts w:ascii="Times New Roman" w:eastAsia="Segoe UI" w:hAnsi="Times New Roman" w:cs="Times New Roman"/>
          <w:color w:val="231F20"/>
          <w:sz w:val="19"/>
          <w:szCs w:val="19"/>
        </w:rPr>
        <w:t>wa</w:t>
      </w:r>
      <w:r w:rsidRPr="004320A4">
        <w:rPr>
          <w:rFonts w:ascii="Times New Roman" w:eastAsia="Segoe UI" w:hAnsi="Times New Roman" w:cs="Times New Roman"/>
          <w:color w:val="231F20"/>
          <w:spacing w:val="2"/>
          <w:sz w:val="19"/>
          <w:szCs w:val="19"/>
        </w:rPr>
        <w:t>y</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z w:val="19"/>
          <w:szCs w:val="19"/>
        </w:rPr>
        <w:t>n</w:t>
      </w:r>
      <w:proofErr w:type="spellEnd"/>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3"/>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8"/>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C</w:t>
      </w:r>
      <w:r w:rsidRPr="004320A4">
        <w:rPr>
          <w:rFonts w:ascii="Times New Roman" w:eastAsia="Segoe UI" w:hAnsi="Times New Roman" w:cs="Times New Roman"/>
          <w:color w:val="231F20"/>
          <w:spacing w:val="2"/>
          <w:sz w:val="19"/>
          <w:szCs w:val="19"/>
        </w:rPr>
        <w:t>I</w:t>
      </w:r>
      <w:r w:rsidRPr="004320A4">
        <w:rPr>
          <w:rFonts w:ascii="Times New Roman" w:eastAsia="Segoe UI" w:hAnsi="Times New Roman" w:cs="Times New Roman"/>
          <w:color w:val="231F20"/>
          <w:spacing w:val="-5"/>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1"/>
          <w:sz w:val="19"/>
          <w:szCs w:val="19"/>
        </w:rPr>
        <w:t>at</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ha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v</w:t>
      </w:r>
      <w:r w:rsidRPr="004320A4">
        <w:rPr>
          <w:rFonts w:ascii="Times New Roman" w:eastAsia="Segoe UI" w:hAnsi="Times New Roman" w:cs="Times New Roman"/>
          <w:color w:val="231F20"/>
          <w:spacing w:val="1"/>
          <w:sz w:val="19"/>
          <w:szCs w:val="19"/>
        </w:rPr>
        <w:t>id</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per</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-le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6"/>
          <w:sz w:val="19"/>
          <w:szCs w:val="19"/>
        </w:rPr>
        <w:t xml:space="preserve"> </w:t>
      </w:r>
      <w:r w:rsidRPr="004320A4">
        <w:rPr>
          <w:rFonts w:ascii="Times New Roman" w:eastAsia="Segoe UI" w:hAnsi="Times New Roman" w:cs="Times New Roman"/>
          <w:color w:val="231F20"/>
          <w:spacing w:val="1"/>
          <w:w w:val="99"/>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w w:val="98"/>
          <w:sz w:val="19"/>
          <w:szCs w:val="19"/>
        </w:rPr>
        <w:t>o</w:t>
      </w:r>
      <w:r w:rsidRPr="004320A4">
        <w:rPr>
          <w:rFonts w:ascii="Times New Roman" w:eastAsia="Segoe UI" w:hAnsi="Times New Roman" w:cs="Times New Roman"/>
          <w:color w:val="231F20"/>
          <w:spacing w:val="1"/>
          <w:w w:val="99"/>
          <w:sz w:val="19"/>
          <w:szCs w:val="19"/>
        </w:rPr>
        <w:t>t</w:t>
      </w:r>
      <w:r w:rsidRPr="004320A4">
        <w:rPr>
          <w:rFonts w:ascii="Times New Roman" w:eastAsia="Segoe UI" w:hAnsi="Times New Roman" w:cs="Times New Roman"/>
          <w:color w:val="231F20"/>
          <w:spacing w:val="3"/>
          <w:w w:val="98"/>
          <w:sz w:val="19"/>
          <w:szCs w:val="19"/>
        </w:rPr>
        <w:t>e</w:t>
      </w:r>
      <w:r w:rsidRPr="004320A4">
        <w:rPr>
          <w:rFonts w:ascii="Times New Roman" w:eastAsia="Segoe UI" w:hAnsi="Times New Roman" w:cs="Times New Roman"/>
          <w:color w:val="231F20"/>
          <w:spacing w:val="-1"/>
          <w:w w:val="99"/>
          <w:sz w:val="19"/>
          <w:szCs w:val="19"/>
        </w:rPr>
        <w:t>c</w:t>
      </w:r>
      <w:r w:rsidRPr="004320A4">
        <w:rPr>
          <w:rFonts w:ascii="Times New Roman" w:eastAsia="Segoe UI" w:hAnsi="Times New Roman" w:cs="Times New Roman"/>
          <w:color w:val="231F20"/>
          <w:w w:val="99"/>
          <w:sz w:val="19"/>
          <w:szCs w:val="19"/>
        </w:rPr>
        <w:t>t</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1"/>
          <w:w w:val="98"/>
          <w:sz w:val="19"/>
          <w:szCs w:val="19"/>
        </w:rPr>
        <w:t>o</w:t>
      </w:r>
      <w:r w:rsidRPr="004320A4">
        <w:rPr>
          <w:rFonts w:ascii="Times New Roman" w:eastAsia="Segoe UI" w:hAnsi="Times New Roman" w:cs="Times New Roman"/>
          <w:color w:val="231F20"/>
          <w:w w:val="99"/>
          <w:sz w:val="19"/>
          <w:szCs w:val="19"/>
        </w:rPr>
        <w:t>n</w:t>
      </w:r>
      <w:r w:rsidRPr="004320A4">
        <w:rPr>
          <w:rFonts w:ascii="Times New Roman" w:eastAsia="Segoe UI" w:hAnsi="Times New Roman" w:cs="Times New Roman"/>
          <w:color w:val="231F20"/>
          <w:sz w:val="19"/>
          <w:szCs w:val="19"/>
        </w:rPr>
        <w:t xml:space="preserve"> by</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us</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3"/>
          <w:sz w:val="19"/>
          <w:szCs w:val="19"/>
        </w:rPr>
        <w:t>W</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3"/>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er</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46"/>
          <w:sz w:val="19"/>
          <w:szCs w:val="19"/>
        </w:rPr>
        <w:t xml:space="preserve"> </w:t>
      </w:r>
      <w:r w:rsidRPr="004320A4">
        <w:rPr>
          <w:rFonts w:ascii="Times New Roman" w:eastAsia="Segoe UI" w:hAnsi="Times New Roman" w:cs="Times New Roman"/>
          <w:color w:val="231F20"/>
          <w:spacing w:val="1"/>
          <w:sz w:val="19"/>
          <w:szCs w:val="19"/>
        </w:rPr>
        <w:t>sha</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or</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pacing w:val="1"/>
          <w:sz w:val="19"/>
          <w:szCs w:val="19"/>
        </w:rPr>
        <w:t>ge</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10"/>
          <w:sz w:val="19"/>
          <w:szCs w:val="19"/>
        </w:rPr>
        <w:t>T</w:t>
      </w:r>
      <w:r w:rsidRPr="004320A4">
        <w:rPr>
          <w:rFonts w:ascii="Times New Roman" w:eastAsia="Segoe UI" w:hAnsi="Times New Roman" w:cs="Times New Roman"/>
          <w:color w:val="231F20"/>
          <w:spacing w:val="1"/>
          <w:sz w:val="19"/>
          <w:szCs w:val="19"/>
        </w:rPr>
        <w:t>r</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iona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2"/>
          <w:sz w:val="19"/>
          <w:szCs w:val="19"/>
        </w:rPr>
        <w:t>ea</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Q</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 xml:space="preserve">r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ce</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q</w:t>
      </w:r>
      <w:r w:rsidRPr="004320A4">
        <w:rPr>
          <w:rFonts w:ascii="Times New Roman" w:eastAsia="Segoe UI" w:hAnsi="Times New Roman" w:cs="Times New Roman"/>
          <w:color w:val="231F20"/>
          <w:sz w:val="19"/>
          <w:szCs w:val="19"/>
        </w:rPr>
        <w:t>ui</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ea</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n</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1"/>
          <w:sz w:val="19"/>
          <w:szCs w:val="19"/>
        </w:rPr>
        <w:t>m</w:t>
      </w:r>
      <w:r w:rsidRPr="004320A4">
        <w:rPr>
          <w:rFonts w:ascii="Times New Roman" w:eastAsia="Segoe UI" w:hAnsi="Times New Roman" w:cs="Times New Roman"/>
          <w:color w:val="231F20"/>
          <w:spacing w:val="2"/>
          <w:sz w:val="19"/>
          <w:szCs w:val="19"/>
        </w:rPr>
        <w:t>be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1"/>
          <w:sz w:val="19"/>
          <w:szCs w:val="19"/>
        </w:rPr>
        <w:t>(</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1"/>
          <w:sz w:val="19"/>
          <w:szCs w:val="19"/>
        </w:rPr>
        <w:t>UN</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ec</w:t>
      </w:r>
      <w:r w:rsidRPr="004320A4">
        <w:rPr>
          <w:rFonts w:ascii="Times New Roman" w:eastAsia="Segoe UI" w:hAnsi="Times New Roman" w:cs="Times New Roman"/>
          <w:color w:val="231F20"/>
          <w:spacing w:val="1"/>
          <w:sz w:val="19"/>
          <w:szCs w:val="19"/>
        </w:rPr>
        <w:t>au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z w:val="19"/>
          <w:szCs w:val="19"/>
        </w:rPr>
        <w:t>N w</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 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q</w:t>
      </w:r>
      <w:r w:rsidRPr="004320A4">
        <w:rPr>
          <w:rFonts w:ascii="Times New Roman" w:eastAsia="Segoe UI" w:hAnsi="Times New Roman" w:cs="Times New Roman"/>
          <w:color w:val="231F20"/>
          <w:sz w:val="19"/>
          <w:szCs w:val="19"/>
        </w:rPr>
        <w:t>ui</w:t>
      </w:r>
      <w:r w:rsidRPr="004320A4">
        <w:rPr>
          <w:rFonts w:ascii="Times New Roman" w:eastAsia="Segoe UI" w:hAnsi="Times New Roman" w:cs="Times New Roman"/>
          <w:color w:val="231F20"/>
          <w:spacing w:val="2"/>
          <w:sz w:val="19"/>
          <w:szCs w:val="19"/>
        </w:rPr>
        <w:t>reme</w:t>
      </w:r>
      <w:r w:rsidRPr="004320A4">
        <w:rPr>
          <w:rFonts w:ascii="Times New Roman" w:eastAsia="Segoe UI" w:hAnsi="Times New Roman" w:cs="Times New Roman"/>
          <w:color w:val="231F20"/>
          <w:sz w:val="19"/>
          <w:szCs w:val="19"/>
        </w:rPr>
        <w:t>nt</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1"/>
          <w:sz w:val="19"/>
          <w:szCs w:val="19"/>
        </w:rPr>
        <w:t>m</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si</w:t>
      </w:r>
      <w:r w:rsidRPr="004320A4">
        <w:rPr>
          <w:rFonts w:ascii="Times New Roman" w:eastAsia="Segoe UI" w:hAnsi="Times New Roman" w:cs="Times New Roman"/>
          <w:color w:val="231F20"/>
          <w:sz w:val="19"/>
          <w:szCs w:val="19"/>
        </w:rPr>
        <w:t>gn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f</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lim</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ec</w:t>
      </w:r>
      <w:r w:rsidRPr="004320A4">
        <w:rPr>
          <w:rFonts w:ascii="Times New Roman" w:eastAsia="Segoe UI" w:hAnsi="Times New Roman" w:cs="Times New Roman"/>
          <w:color w:val="231F20"/>
          <w:spacing w:val="1"/>
          <w:sz w:val="19"/>
          <w:szCs w:val="19"/>
        </w:rPr>
        <w:t>au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pacing w:val="2"/>
          <w:sz w:val="19"/>
          <w:szCs w:val="19"/>
        </w:rPr>
        <w:t>whe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dmin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 xml:space="preserve">r </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z w:val="19"/>
          <w:szCs w:val="19"/>
        </w:rPr>
        <w:t>of</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2"/>
          <w:sz w:val="19"/>
          <w:szCs w:val="19"/>
        </w:rPr>
        <w:t>ri</w:t>
      </w:r>
      <w:r w:rsidRPr="004320A4">
        <w:rPr>
          <w:rFonts w:ascii="Times New Roman" w:eastAsia="Segoe UI" w:hAnsi="Times New Roman" w:cs="Times New Roman"/>
          <w:color w:val="231F20"/>
          <w:sz w:val="19"/>
          <w:szCs w:val="19"/>
        </w:rPr>
        <w:t>ve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5"/>
          <w:sz w:val="19"/>
          <w:szCs w:val="19"/>
        </w:rPr>
        <w:t>r</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mo</w:t>
      </w:r>
      <w:r w:rsidRPr="004320A4">
        <w:rPr>
          <w:rFonts w:ascii="Times New Roman" w:eastAsia="Segoe UI" w:hAnsi="Times New Roman" w:cs="Times New Roman"/>
          <w:color w:val="231F20"/>
          <w:sz w:val="19"/>
          <w:szCs w:val="19"/>
        </w:rPr>
        <w:t>unt</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in</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4"/>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dmin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pacing w:val="1"/>
          <w:sz w:val="19"/>
          <w:szCs w:val="19"/>
        </w:rPr>
        <w:t>al</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1"/>
          <w:sz w:val="19"/>
          <w:szCs w:val="19"/>
        </w:rPr>
        <w:t>lo</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op</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7"/>
          <w:sz w:val="19"/>
          <w:szCs w:val="19"/>
        </w:rPr>
        <w:t>r</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1"/>
          <w:sz w:val="19"/>
          <w:szCs w:val="19"/>
        </w:rPr>
        <w:t>n</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m</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 xml:space="preserve">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8"/>
          <w:sz w:val="19"/>
          <w:szCs w:val="19"/>
        </w:rPr>
        <w:t xml:space="preserve"> </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oma</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w w:val="97"/>
          <w:sz w:val="19"/>
          <w:szCs w:val="19"/>
        </w:rPr>
        <w:t>a</w:t>
      </w:r>
      <w:r w:rsidRPr="004320A4">
        <w:rPr>
          <w:rFonts w:ascii="Times New Roman" w:eastAsia="Segoe UI" w:hAnsi="Times New Roman" w:cs="Times New Roman"/>
          <w:color w:val="231F20"/>
          <w:spacing w:val="1"/>
          <w:w w:val="97"/>
          <w:sz w:val="19"/>
          <w:szCs w:val="19"/>
        </w:rPr>
        <w:t>d</w:t>
      </w:r>
      <w:r w:rsidRPr="004320A4">
        <w:rPr>
          <w:rFonts w:ascii="Times New Roman" w:eastAsia="Segoe UI" w:hAnsi="Times New Roman" w:cs="Times New Roman"/>
          <w:color w:val="231F20"/>
          <w:w w:val="97"/>
          <w:sz w:val="19"/>
          <w:szCs w:val="19"/>
        </w:rPr>
        <w:t>d</w:t>
      </w:r>
      <w:r w:rsidRPr="004320A4">
        <w:rPr>
          <w:rFonts w:ascii="Times New Roman" w:eastAsia="Segoe UI" w:hAnsi="Times New Roman" w:cs="Times New Roman"/>
          <w:color w:val="231F20"/>
          <w:spacing w:val="2"/>
          <w:w w:val="97"/>
          <w:sz w:val="19"/>
          <w:szCs w:val="19"/>
        </w:rPr>
        <w:t>re</w:t>
      </w:r>
      <w:r w:rsidRPr="004320A4">
        <w:rPr>
          <w:rFonts w:ascii="Times New Roman" w:eastAsia="Segoe UI" w:hAnsi="Times New Roman" w:cs="Times New Roman"/>
          <w:color w:val="231F20"/>
          <w:spacing w:val="3"/>
          <w:w w:val="97"/>
          <w:sz w:val="19"/>
          <w:szCs w:val="19"/>
        </w:rPr>
        <w:t>s</w:t>
      </w:r>
      <w:r w:rsidRPr="004320A4">
        <w:rPr>
          <w:rFonts w:ascii="Times New Roman" w:eastAsia="Segoe UI" w:hAnsi="Times New Roman" w:cs="Times New Roman"/>
          <w:color w:val="231F20"/>
          <w:spacing w:val="2"/>
          <w:w w:val="97"/>
          <w:sz w:val="19"/>
          <w:szCs w:val="19"/>
        </w:rPr>
        <w:t>s</w:t>
      </w:r>
      <w:r w:rsidRPr="004320A4">
        <w:rPr>
          <w:rFonts w:ascii="Times New Roman" w:eastAsia="Segoe UI" w:hAnsi="Times New Roman" w:cs="Times New Roman"/>
          <w:color w:val="231F20"/>
          <w:spacing w:val="3"/>
          <w:w w:val="97"/>
          <w:sz w:val="19"/>
          <w:szCs w:val="19"/>
        </w:rPr>
        <w:t>e</w:t>
      </w:r>
      <w:r w:rsidRPr="004320A4">
        <w:rPr>
          <w:rFonts w:ascii="Times New Roman" w:eastAsia="Segoe UI" w:hAnsi="Times New Roman" w:cs="Times New Roman"/>
          <w:color w:val="231F20"/>
          <w:w w:val="97"/>
          <w:sz w:val="19"/>
          <w:szCs w:val="19"/>
        </w:rPr>
        <w:t>d</w:t>
      </w:r>
      <w:r w:rsidRPr="004320A4">
        <w:rPr>
          <w:rFonts w:ascii="Times New Roman" w:eastAsia="Segoe UI" w:hAnsi="Times New Roman" w:cs="Times New Roman"/>
          <w:color w:val="231F20"/>
          <w:spacing w:val="6"/>
          <w:w w:val="97"/>
          <w:sz w:val="19"/>
          <w:szCs w:val="19"/>
        </w:rPr>
        <w:t xml:space="preserve"> </w:t>
      </w:r>
      <w:r w:rsidRPr="004320A4">
        <w:rPr>
          <w:rFonts w:ascii="Times New Roman" w:eastAsia="Segoe UI" w:hAnsi="Times New Roman" w:cs="Times New Roman"/>
          <w:color w:val="231F20"/>
          <w:sz w:val="19"/>
          <w:szCs w:val="19"/>
        </w:rPr>
        <w:t xml:space="preserve">in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Q</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2</w:t>
      </w:r>
      <w:r w:rsidRPr="004320A4">
        <w:rPr>
          <w:rFonts w:ascii="Times New Roman" w:eastAsia="Segoe UI" w:hAnsi="Times New Roman" w:cs="Times New Roman"/>
          <w:color w:val="231F20"/>
          <w:spacing w:val="-2"/>
          <w:sz w:val="19"/>
          <w:szCs w:val="19"/>
        </w:rPr>
        <w:t>0</w:t>
      </w:r>
      <w:r w:rsidRPr="004320A4">
        <w:rPr>
          <w:rFonts w:ascii="Times New Roman" w:eastAsia="Segoe UI" w:hAnsi="Times New Roman" w:cs="Times New Roman"/>
          <w:color w:val="231F20"/>
          <w:spacing w:val="-4"/>
          <w:sz w:val="19"/>
          <w:szCs w:val="19"/>
        </w:rPr>
        <w:t>1</w:t>
      </w:r>
      <w:r w:rsidRPr="004320A4">
        <w:rPr>
          <w:rFonts w:ascii="Times New Roman" w:eastAsia="Segoe UI" w:hAnsi="Times New Roman" w:cs="Times New Roman"/>
          <w:color w:val="231F20"/>
          <w:sz w:val="19"/>
          <w:szCs w:val="19"/>
        </w:rPr>
        <w:t xml:space="preserve">4 </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th</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 xml:space="preserve">e </w:t>
      </w:r>
      <w:r w:rsidRPr="004320A4">
        <w:rPr>
          <w:rFonts w:ascii="Times New Roman" w:eastAsia="Segoe UI" w:hAnsi="Times New Roman" w:cs="Times New Roman"/>
          <w:color w:val="231F20"/>
          <w:spacing w:val="-2"/>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
          <w:sz w:val="19"/>
          <w:szCs w:val="19"/>
        </w:rPr>
        <w:t>ha</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6"/>
          <w:sz w:val="19"/>
          <w:szCs w:val="19"/>
        </w:rPr>
        <w:t>V</w:t>
      </w:r>
      <w:r w:rsidRPr="004320A4">
        <w:rPr>
          <w:rFonts w:ascii="Times New Roman" w:eastAsia="Segoe UI" w:hAnsi="Times New Roman" w:cs="Times New Roman"/>
          <w:color w:val="231F20"/>
          <w:spacing w:val="1"/>
          <w:sz w:val="19"/>
          <w:szCs w:val="19"/>
        </w:rPr>
        <w:t>ol</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me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pacing w:val="-2"/>
          <w:sz w:val="19"/>
          <w:szCs w:val="19"/>
        </w:rPr>
        <w:t>(</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4"/>
          <w:sz w:val="19"/>
          <w:szCs w:val="19"/>
        </w:rPr>
        <w:t>V</w:t>
      </w:r>
      <w:r w:rsidRPr="004320A4">
        <w:rPr>
          <w:rFonts w:ascii="Times New Roman" w:eastAsia="Segoe UI" w:hAnsi="Times New Roman" w:cs="Times New Roman"/>
          <w:color w:val="231F20"/>
          <w:spacing w:val="-5"/>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1"/>
          <w:sz w:val="19"/>
          <w:szCs w:val="19"/>
        </w:rPr>
        <w:t>at</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q</w:t>
      </w:r>
      <w:r w:rsidRPr="004320A4">
        <w:rPr>
          <w:rFonts w:ascii="Times New Roman" w:eastAsia="Segoe UI" w:hAnsi="Times New Roman" w:cs="Times New Roman"/>
          <w:color w:val="231F20"/>
          <w:sz w:val="19"/>
          <w:szCs w:val="19"/>
        </w:rPr>
        <w:t>ui</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1"/>
          <w:sz w:val="19"/>
          <w:szCs w:val="19"/>
        </w:rPr>
        <w:t>UN</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6"/>
          <w:sz w:val="19"/>
          <w:szCs w:val="19"/>
        </w:rPr>
        <w:t xml:space="preserve"> </w:t>
      </w:r>
    </w:p>
    <w:p w14:paraId="394243AA" w14:textId="77777777" w:rsidR="00A87078" w:rsidRPr="001A5FBC" w:rsidRDefault="00A87078" w:rsidP="00AE541C">
      <w:pPr>
        <w:spacing w:after="120" w:line="260" w:lineRule="auto"/>
        <w:rPr>
          <w:rFonts w:ascii="Times New Roman" w:hAnsi="Times New Roman" w:cs="Times New Roman"/>
          <w:sz w:val="24"/>
          <w:szCs w:val="24"/>
        </w:rPr>
      </w:pPr>
      <w:r>
        <w:rPr>
          <w:rFonts w:ascii="Times New Roman" w:eastAsia="Segoe UI" w:hAnsi="Times New Roman" w:cs="Times New Roman"/>
          <w:color w:val="231F20"/>
          <w:spacing w:val="-6"/>
          <w:sz w:val="19"/>
          <w:szCs w:val="19"/>
        </w:rPr>
        <w:t>The typical configuration of Failover Cluster Instances as follows:</w:t>
      </w:r>
    </w:p>
    <w:p w14:paraId="3E2A9E89" w14:textId="77777777" w:rsidR="00A87078" w:rsidRDefault="00A87078" w:rsidP="001A5FBC">
      <w:pPr>
        <w:spacing w:after="120"/>
        <w:rPr>
          <w:rFonts w:ascii="Times New Roman" w:hAnsi="Times New Roman" w:cs="Times New Roman"/>
        </w:rPr>
      </w:pPr>
      <w:r>
        <w:rPr>
          <w:noProof/>
        </w:rPr>
        <w:lastRenderedPageBreak/>
        <w:drawing>
          <wp:inline distT="0" distB="0" distL="0" distR="0" wp14:anchorId="5F084343" wp14:editId="5B093F00">
            <wp:extent cx="4038600" cy="4038600"/>
            <wp:effectExtent l="0" t="0" r="0" b="0"/>
            <wp:docPr id="1" name="Picture 1" descr="http://www.elmajdal.net/win2k8/Installing_Failover_Clustering_With_Windows_Server_2008_R2/cluster/Shared_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majdal.net/win2k8/Installing_Failover_Clustering_With_Windows_Server_2008_R2/cluster/Shared_Stor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p w14:paraId="0410B614" w14:textId="0BEA6AFE" w:rsidR="00D877CA" w:rsidRDefault="00D877CA" w:rsidP="001A5FBC">
      <w:pPr>
        <w:spacing w:after="120"/>
        <w:rPr>
          <w:ins w:id="693" w:author="Zhang, James" w:date="2016-02-03T10:13:00Z"/>
          <w:rFonts w:ascii="Times New Roman" w:hAnsi="Times New Roman" w:cs="Times New Roman"/>
          <w:sz w:val="19"/>
          <w:szCs w:val="19"/>
        </w:rPr>
      </w:pPr>
      <w:proofErr w:type="spellStart"/>
      <w:r>
        <w:rPr>
          <w:rFonts w:ascii="Times New Roman" w:hAnsi="Times New Roman" w:cs="Times New Roman"/>
          <w:sz w:val="19"/>
          <w:szCs w:val="19"/>
        </w:rPr>
        <w:t>A</w:t>
      </w:r>
      <w:r w:rsidRPr="00D877CA">
        <w:rPr>
          <w:rFonts w:ascii="Times New Roman" w:hAnsi="Times New Roman" w:cs="Times New Roman"/>
          <w:sz w:val="19"/>
          <w:szCs w:val="19"/>
        </w:rPr>
        <w:t>lwaysOn</w:t>
      </w:r>
      <w:proofErr w:type="spellEnd"/>
      <w:r w:rsidRPr="00D877CA">
        <w:rPr>
          <w:rFonts w:ascii="Times New Roman" w:hAnsi="Times New Roman" w:cs="Times New Roman"/>
          <w:sz w:val="19"/>
          <w:szCs w:val="19"/>
        </w:rPr>
        <w:t xml:space="preserve"> Failover Cluster Instance (FCI)</w:t>
      </w:r>
      <w:r>
        <w:rPr>
          <w:rFonts w:ascii="Times New Roman" w:hAnsi="Times New Roman" w:cs="Times New Roman"/>
          <w:sz w:val="19"/>
          <w:szCs w:val="19"/>
        </w:rPr>
        <w:t xml:space="preserve"> provides high availability at the instance level. So it is transparent to the application. But you cannot failover a single database from one node to another, the failover has to be done for the whole instance. Furthermore, it cannot be scaled out. At one time, a database can only be hosted in one instance which can only be running on one node. </w:t>
      </w:r>
      <w:r w:rsidR="004A34B2">
        <w:rPr>
          <w:rFonts w:ascii="Times New Roman" w:hAnsi="Times New Roman" w:cs="Times New Roman"/>
          <w:sz w:val="19"/>
          <w:szCs w:val="19"/>
        </w:rPr>
        <w:t xml:space="preserve">Therefore, we don’t recommend this implementation in HSSBC. </w:t>
      </w:r>
      <w:del w:id="694" w:author="Zhang, James" w:date="2016-02-03T17:37:00Z">
        <w:r w:rsidR="004A34B2" w:rsidDel="00FA7C3A">
          <w:rPr>
            <w:rFonts w:ascii="Times New Roman" w:hAnsi="Times New Roman" w:cs="Times New Roman"/>
            <w:sz w:val="19"/>
            <w:szCs w:val="19"/>
          </w:rPr>
          <w:delText xml:space="preserve">If it is </w:delText>
        </w:r>
        <w:commentRangeStart w:id="695"/>
        <w:r w:rsidR="004A34B2" w:rsidDel="00FA7C3A">
          <w:rPr>
            <w:rFonts w:ascii="Times New Roman" w:hAnsi="Times New Roman" w:cs="Times New Roman"/>
            <w:sz w:val="19"/>
            <w:szCs w:val="19"/>
          </w:rPr>
          <w:delText xml:space="preserve">really needed </w:delText>
        </w:r>
        <w:commentRangeEnd w:id="695"/>
        <w:r w:rsidR="004742A1" w:rsidDel="00FA7C3A">
          <w:rPr>
            <w:rStyle w:val="CommentReference"/>
          </w:rPr>
          <w:commentReference w:id="695"/>
        </w:r>
        <w:r w:rsidR="004A34B2" w:rsidDel="00FA7C3A">
          <w:rPr>
            <w:rFonts w:ascii="Times New Roman" w:hAnsi="Times New Roman" w:cs="Times New Roman"/>
            <w:sz w:val="19"/>
            <w:szCs w:val="19"/>
          </w:rPr>
          <w:delText>for a certain application, it has be implemented on a cluster with physical servers instead of VMs.</w:delText>
        </w:r>
      </w:del>
    </w:p>
    <w:p w14:paraId="1766A7F2" w14:textId="77777777" w:rsidR="00797436" w:rsidRDefault="00797436" w:rsidP="001A5FBC">
      <w:pPr>
        <w:spacing w:after="120"/>
        <w:rPr>
          <w:ins w:id="696" w:author="Zhang, James" w:date="2016-02-03T10:19:00Z"/>
          <w:rFonts w:ascii="Times New Roman" w:hAnsi="Times New Roman" w:cs="Times New Roman"/>
          <w:sz w:val="19"/>
          <w:szCs w:val="19"/>
        </w:rPr>
      </w:pPr>
    </w:p>
    <w:p w14:paraId="5845B233" w14:textId="2F75CF94" w:rsidR="00797436" w:rsidRDefault="003F6511" w:rsidP="001A5FBC">
      <w:pPr>
        <w:spacing w:after="120"/>
        <w:rPr>
          <w:ins w:id="697" w:author="Zhang, James" w:date="2016-02-03T10:19:00Z"/>
          <w:rFonts w:ascii="Times New Roman" w:hAnsi="Times New Roman" w:cs="Times New Roman"/>
          <w:sz w:val="19"/>
          <w:szCs w:val="19"/>
        </w:rPr>
      </w:pPr>
      <w:ins w:id="698" w:author="Zhang, James" w:date="2016-02-03T16:23:00Z">
        <w:r>
          <w:rPr>
            <w:rFonts w:ascii="Times New Roman" w:hAnsi="Times New Roman" w:cs="Times New Roman"/>
            <w:noProof/>
            <w:sz w:val="19"/>
            <w:szCs w:val="19"/>
          </w:rPr>
          <mc:AlternateContent>
            <mc:Choice Requires="wps">
              <w:drawing>
                <wp:anchor distT="0" distB="0" distL="114300" distR="114300" simplePos="0" relativeHeight="251660288" behindDoc="0" locked="0" layoutInCell="1" allowOverlap="1" wp14:anchorId="55A92B51" wp14:editId="11146D0C">
                  <wp:simplePos x="0" y="0"/>
                  <wp:positionH relativeFrom="column">
                    <wp:posOffset>100940</wp:posOffset>
                  </wp:positionH>
                  <wp:positionV relativeFrom="paragraph">
                    <wp:posOffset>-142504</wp:posOffset>
                  </wp:positionV>
                  <wp:extent cx="5159829" cy="765959"/>
                  <wp:effectExtent l="0" t="0" r="22225" b="15240"/>
                  <wp:wrapNone/>
                  <wp:docPr id="11" name="Text Box 11"/>
                  <wp:cNvGraphicFramePr/>
                  <a:graphic xmlns:a="http://schemas.openxmlformats.org/drawingml/2006/main">
                    <a:graphicData uri="http://schemas.microsoft.com/office/word/2010/wordprocessingShape">
                      <wps:wsp>
                        <wps:cNvSpPr txBox="1"/>
                        <wps:spPr>
                          <a:xfrm>
                            <a:off x="0" y="0"/>
                            <a:ext cx="5159829" cy="765959"/>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7C3779A" w14:textId="66DA1C80" w:rsidR="00806B15" w:rsidRDefault="00806B15" w:rsidP="003F6511">
                              <w:pPr>
                                <w:rPr>
                                  <w:ins w:id="699" w:author="Zhang, James" w:date="2016-02-03T16:23:00Z"/>
                                </w:rPr>
                                <w:pPrChange w:id="700" w:author="Zhang, James" w:date="2016-02-03T16:23:00Z">
                                  <w:pPr>
                                    <w:jc w:val="center"/>
                                  </w:pPr>
                                </w:pPrChange>
                              </w:pPr>
                              <w:ins w:id="701" w:author="Zhang, James" w:date="2016-02-03T16:23:00Z">
                                <w:r>
                                  <w:t>Architecture Decision</w:t>
                                </w:r>
                              </w:ins>
                              <w:ins w:id="702" w:author="Zhang, James" w:date="2016-02-03T16:24:00Z">
                                <w:r>
                                  <w:t>:</w:t>
                                </w:r>
                              </w:ins>
                            </w:p>
                            <w:p w14:paraId="50D02D94" w14:textId="14CE433D" w:rsidR="00806B15" w:rsidRPr="001939EB" w:rsidRDefault="00806B15" w:rsidP="003F6511">
                              <w:pPr>
                                <w:rPr>
                                  <w:ins w:id="703" w:author="Zhang, James" w:date="2016-02-03T16:23:00Z"/>
                                  <w:sz w:val="19"/>
                                  <w:szCs w:val="19"/>
                                </w:rPr>
                                <w:pPrChange w:id="704" w:author="Zhang, James" w:date="2016-02-03T16:24:00Z">
                                  <w:pPr>
                                    <w:jc w:val="center"/>
                                  </w:pPr>
                                </w:pPrChange>
                              </w:pPr>
                              <w:ins w:id="705" w:author="Zhang, James" w:date="2016-02-03T16:23:00Z">
                                <w:r w:rsidRPr="001939EB">
                                  <w:rPr>
                                    <w:rFonts w:ascii="Times New Roman" w:hAnsi="Times New Roman" w:cs="Times New Roman"/>
                                    <w:sz w:val="19"/>
                                    <w:szCs w:val="19"/>
                                  </w:rPr>
                                  <w:t xml:space="preserve">If an application needs </w:t>
                                </w:r>
                                <w:proofErr w:type="spellStart"/>
                                <w:r w:rsidRPr="001939EB">
                                  <w:rPr>
                                    <w:rFonts w:ascii="Times New Roman" w:hAnsi="Times New Roman" w:cs="Times New Roman"/>
                                    <w:sz w:val="19"/>
                                    <w:szCs w:val="19"/>
                                  </w:rPr>
                                  <w:t>AlwaysOn</w:t>
                                </w:r>
                                <w:proofErr w:type="spellEnd"/>
                                <w:r w:rsidRPr="001939EB">
                                  <w:rPr>
                                    <w:rFonts w:ascii="Times New Roman" w:hAnsi="Times New Roman" w:cs="Times New Roman"/>
                                    <w:sz w:val="19"/>
                                    <w:szCs w:val="19"/>
                                  </w:rPr>
                                  <w:t xml:space="preserve"> Failover Cluster Instance (FCI),</w:t>
                                </w:r>
                                <w:r w:rsidRPr="001939EB">
                                  <w:rPr>
                                    <w:sz w:val="19"/>
                                    <w:szCs w:val="19"/>
                                  </w:rPr>
                                  <w:t xml:space="preserve"> </w:t>
                                </w:r>
                                <w:r w:rsidRPr="00166D7F">
                                  <w:rPr>
                                    <w:rFonts w:ascii="Times New Roman" w:hAnsi="Times New Roman" w:cs="Times New Roman"/>
                                    <w:sz w:val="19"/>
                                    <w:szCs w:val="19"/>
                                  </w:rPr>
                                  <w:t xml:space="preserve">it </w:t>
                                </w:r>
                                <w:r>
                                  <w:rPr>
                                    <w:rFonts w:ascii="Times New Roman" w:hAnsi="Times New Roman" w:cs="Times New Roman"/>
                                    <w:sz w:val="19"/>
                                    <w:szCs w:val="19"/>
                                  </w:rPr>
                                  <w:t xml:space="preserve">has </w:t>
                                </w:r>
                              </w:ins>
                              <w:ins w:id="706" w:author="Zhang, James" w:date="2016-02-03T17:35:00Z">
                                <w:r>
                                  <w:rPr>
                                    <w:rFonts w:ascii="Times New Roman" w:hAnsi="Times New Roman" w:cs="Times New Roman"/>
                                    <w:sz w:val="19"/>
                                    <w:szCs w:val="19"/>
                                  </w:rPr>
                                  <w:t xml:space="preserve">to </w:t>
                                </w:r>
                              </w:ins>
                              <w:ins w:id="707" w:author="Zhang, James" w:date="2016-02-03T16:23:00Z">
                                <w:r>
                                  <w:rPr>
                                    <w:rFonts w:ascii="Times New Roman" w:hAnsi="Times New Roman" w:cs="Times New Roman"/>
                                    <w:sz w:val="19"/>
                                    <w:szCs w:val="19"/>
                                  </w:rPr>
                                  <w:t xml:space="preserve">be implemented on a cluster </w:t>
                                </w:r>
                                <w:r w:rsidRPr="00166D7F">
                                  <w:rPr>
                                    <w:rFonts w:ascii="Times New Roman" w:hAnsi="Times New Roman" w:cs="Times New Roman"/>
                                    <w:sz w:val="19"/>
                                    <w:szCs w:val="19"/>
                                  </w:rPr>
                                  <w:t>with physical servers</w:t>
                                </w:r>
                                <w:r>
                                  <w:rPr>
                                    <w:rFonts w:ascii="Times New Roman" w:hAnsi="Times New Roman" w:cs="Times New Roman"/>
                                    <w:sz w:val="19"/>
                                    <w:szCs w:val="19"/>
                                  </w:rPr>
                                  <w:t xml:space="preserve">. </w:t>
                                </w:r>
                              </w:ins>
                            </w:p>
                            <w:p w14:paraId="29358F44" w14:textId="77777777" w:rsidR="00806B15" w:rsidRDefault="00806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92B51" id="Text Box 11" o:spid="_x0000_s1027" type="#_x0000_t202" style="position:absolute;margin-left:7.95pt;margin-top:-11.2pt;width:406.3pt;height:6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" fillcolor="white [3201]" strokecolor="#4bacc6 [3208]" strokeweight="2pt">
                  <v:textbox>
                    <w:txbxContent>
                      <w:p w14:paraId="67C3779A" w14:textId="66DA1C80" w:rsidR="00806B15" w:rsidRDefault="00806B15" w:rsidP="003F6511">
                        <w:pPr>
                          <w:rPr>
                            <w:ins w:id="708" w:author="Zhang, James" w:date="2016-02-03T16:23:00Z"/>
                          </w:rPr>
                          <w:pPrChange w:id="709" w:author="Zhang, James" w:date="2016-02-03T16:23:00Z">
                            <w:pPr>
                              <w:jc w:val="center"/>
                            </w:pPr>
                          </w:pPrChange>
                        </w:pPr>
                        <w:ins w:id="710" w:author="Zhang, James" w:date="2016-02-03T16:23:00Z">
                          <w:r>
                            <w:t>Architecture Decision</w:t>
                          </w:r>
                        </w:ins>
                        <w:ins w:id="711" w:author="Zhang, James" w:date="2016-02-03T16:24:00Z">
                          <w:r>
                            <w:t>:</w:t>
                          </w:r>
                        </w:ins>
                      </w:p>
                      <w:p w14:paraId="50D02D94" w14:textId="14CE433D" w:rsidR="00806B15" w:rsidRPr="001939EB" w:rsidRDefault="00806B15" w:rsidP="003F6511">
                        <w:pPr>
                          <w:rPr>
                            <w:ins w:id="712" w:author="Zhang, James" w:date="2016-02-03T16:23:00Z"/>
                            <w:sz w:val="19"/>
                            <w:szCs w:val="19"/>
                          </w:rPr>
                          <w:pPrChange w:id="713" w:author="Zhang, James" w:date="2016-02-03T16:24:00Z">
                            <w:pPr>
                              <w:jc w:val="center"/>
                            </w:pPr>
                          </w:pPrChange>
                        </w:pPr>
                        <w:ins w:id="714" w:author="Zhang, James" w:date="2016-02-03T16:23:00Z">
                          <w:r w:rsidRPr="001939EB">
                            <w:rPr>
                              <w:rFonts w:ascii="Times New Roman" w:hAnsi="Times New Roman" w:cs="Times New Roman"/>
                              <w:sz w:val="19"/>
                              <w:szCs w:val="19"/>
                            </w:rPr>
                            <w:t xml:space="preserve">If an application needs </w:t>
                          </w:r>
                          <w:proofErr w:type="spellStart"/>
                          <w:r w:rsidRPr="001939EB">
                            <w:rPr>
                              <w:rFonts w:ascii="Times New Roman" w:hAnsi="Times New Roman" w:cs="Times New Roman"/>
                              <w:sz w:val="19"/>
                              <w:szCs w:val="19"/>
                            </w:rPr>
                            <w:t>AlwaysOn</w:t>
                          </w:r>
                          <w:proofErr w:type="spellEnd"/>
                          <w:r w:rsidRPr="001939EB">
                            <w:rPr>
                              <w:rFonts w:ascii="Times New Roman" w:hAnsi="Times New Roman" w:cs="Times New Roman"/>
                              <w:sz w:val="19"/>
                              <w:szCs w:val="19"/>
                            </w:rPr>
                            <w:t xml:space="preserve"> Failover Cluster Instance (FCI),</w:t>
                          </w:r>
                          <w:r w:rsidRPr="001939EB">
                            <w:rPr>
                              <w:sz w:val="19"/>
                              <w:szCs w:val="19"/>
                            </w:rPr>
                            <w:t xml:space="preserve"> </w:t>
                          </w:r>
                          <w:r w:rsidRPr="00166D7F">
                            <w:rPr>
                              <w:rFonts w:ascii="Times New Roman" w:hAnsi="Times New Roman" w:cs="Times New Roman"/>
                              <w:sz w:val="19"/>
                              <w:szCs w:val="19"/>
                            </w:rPr>
                            <w:t xml:space="preserve">it </w:t>
                          </w:r>
                          <w:r>
                            <w:rPr>
                              <w:rFonts w:ascii="Times New Roman" w:hAnsi="Times New Roman" w:cs="Times New Roman"/>
                              <w:sz w:val="19"/>
                              <w:szCs w:val="19"/>
                            </w:rPr>
                            <w:t xml:space="preserve">has </w:t>
                          </w:r>
                        </w:ins>
                        <w:ins w:id="715" w:author="Zhang, James" w:date="2016-02-03T17:35:00Z">
                          <w:r>
                            <w:rPr>
                              <w:rFonts w:ascii="Times New Roman" w:hAnsi="Times New Roman" w:cs="Times New Roman"/>
                              <w:sz w:val="19"/>
                              <w:szCs w:val="19"/>
                            </w:rPr>
                            <w:t xml:space="preserve">to </w:t>
                          </w:r>
                        </w:ins>
                        <w:ins w:id="716" w:author="Zhang, James" w:date="2016-02-03T16:23:00Z">
                          <w:r>
                            <w:rPr>
                              <w:rFonts w:ascii="Times New Roman" w:hAnsi="Times New Roman" w:cs="Times New Roman"/>
                              <w:sz w:val="19"/>
                              <w:szCs w:val="19"/>
                            </w:rPr>
                            <w:t xml:space="preserve">be implemented on a cluster </w:t>
                          </w:r>
                          <w:r w:rsidRPr="00166D7F">
                            <w:rPr>
                              <w:rFonts w:ascii="Times New Roman" w:hAnsi="Times New Roman" w:cs="Times New Roman"/>
                              <w:sz w:val="19"/>
                              <w:szCs w:val="19"/>
                            </w:rPr>
                            <w:t>with physical servers</w:t>
                          </w:r>
                          <w:r>
                            <w:rPr>
                              <w:rFonts w:ascii="Times New Roman" w:hAnsi="Times New Roman" w:cs="Times New Roman"/>
                              <w:sz w:val="19"/>
                              <w:szCs w:val="19"/>
                            </w:rPr>
                            <w:t xml:space="preserve">. </w:t>
                          </w:r>
                        </w:ins>
                      </w:p>
                      <w:p w14:paraId="29358F44" w14:textId="77777777" w:rsidR="00806B15" w:rsidRDefault="00806B15"/>
                    </w:txbxContent>
                  </v:textbox>
                </v:shape>
              </w:pict>
            </mc:Fallback>
          </mc:AlternateContent>
        </w:r>
      </w:ins>
    </w:p>
    <w:p w14:paraId="04D22CB7" w14:textId="77777777" w:rsidR="00797436" w:rsidRDefault="00797436" w:rsidP="001A5FBC">
      <w:pPr>
        <w:spacing w:after="120"/>
        <w:rPr>
          <w:ins w:id="717" w:author="Zhang, James" w:date="2016-02-03T10:19:00Z"/>
          <w:rFonts w:ascii="Times New Roman" w:hAnsi="Times New Roman" w:cs="Times New Roman"/>
          <w:sz w:val="19"/>
          <w:szCs w:val="19"/>
        </w:rPr>
      </w:pPr>
    </w:p>
    <w:p w14:paraId="0E0A2853" w14:textId="77777777" w:rsidR="00797436" w:rsidRDefault="00797436" w:rsidP="001A5FBC">
      <w:pPr>
        <w:spacing w:after="120"/>
        <w:rPr>
          <w:ins w:id="718" w:author="Zhang, James" w:date="2016-02-03T10:13:00Z"/>
          <w:rFonts w:ascii="Times New Roman" w:hAnsi="Times New Roman" w:cs="Times New Roman"/>
          <w:sz w:val="19"/>
          <w:szCs w:val="19"/>
        </w:rPr>
      </w:pPr>
    </w:p>
    <w:p w14:paraId="36B9A256" w14:textId="77777777" w:rsidR="00797436" w:rsidRPr="00D877CA" w:rsidDel="00797436" w:rsidRDefault="00797436" w:rsidP="001A5FBC">
      <w:pPr>
        <w:spacing w:after="120"/>
        <w:rPr>
          <w:del w:id="719" w:author="Zhang, James" w:date="2016-02-03T10:18:00Z"/>
          <w:rFonts w:ascii="Times New Roman" w:hAnsi="Times New Roman" w:cs="Times New Roman"/>
          <w:sz w:val="19"/>
          <w:szCs w:val="19"/>
        </w:rPr>
      </w:pPr>
      <w:bookmarkStart w:id="720" w:name="_Toc442343157"/>
      <w:bookmarkEnd w:id="720"/>
    </w:p>
    <w:p w14:paraId="0A95A133" w14:textId="77777777" w:rsidR="003C2807" w:rsidDel="00797436" w:rsidRDefault="003C2807" w:rsidP="001A5FBC">
      <w:pPr>
        <w:spacing w:after="120"/>
        <w:rPr>
          <w:del w:id="721" w:author="Zhang, James" w:date="2016-02-03T10:18:00Z"/>
          <w:rFonts w:ascii="Times New Roman" w:hAnsi="Times New Roman" w:cs="Times New Roman"/>
        </w:rPr>
      </w:pPr>
      <w:bookmarkStart w:id="722" w:name="_Toc442343158"/>
      <w:bookmarkEnd w:id="722"/>
    </w:p>
    <w:p w14:paraId="2955E0D8" w14:textId="77777777" w:rsidR="003C2807" w:rsidRPr="001A5FBC" w:rsidDel="00797436" w:rsidRDefault="003C2807" w:rsidP="001A5FBC">
      <w:pPr>
        <w:spacing w:after="120"/>
        <w:rPr>
          <w:del w:id="723" w:author="Zhang, James" w:date="2016-02-03T10:18:00Z"/>
          <w:rFonts w:ascii="Times New Roman" w:hAnsi="Times New Roman" w:cs="Times New Roman"/>
        </w:rPr>
        <w:sectPr w:rsidR="003C2807" w:rsidRPr="001A5FBC" w:rsidDel="00797436" w:rsidSect="004320A4">
          <w:footerReference w:type="default" r:id="rId19"/>
          <w:pgSz w:w="10620" w:h="12960"/>
          <w:pgMar w:top="1440" w:right="1440" w:bottom="1440" w:left="1440" w:header="0" w:footer="533" w:gutter="0"/>
          <w:cols w:space="720"/>
          <w:docGrid w:linePitch="299"/>
        </w:sectPr>
      </w:pPr>
    </w:p>
    <w:p w14:paraId="5E9F849A" w14:textId="77777777" w:rsidR="00127CB1" w:rsidRPr="001A5FBC" w:rsidRDefault="00AF5242" w:rsidP="00B461CB">
      <w:pPr>
        <w:pStyle w:val="Heading2"/>
        <w:rPr>
          <w:rFonts w:eastAsia="Segoe UI"/>
        </w:rPr>
      </w:pPr>
      <w:bookmarkStart w:id="724" w:name="_Toc442343159"/>
      <w:r w:rsidRPr="001A5FBC">
        <w:rPr>
          <w:rFonts w:eastAsia="Segoe UI"/>
        </w:rPr>
        <w:t>B</w:t>
      </w:r>
      <w:r w:rsidRPr="001A5FBC">
        <w:rPr>
          <w:rFonts w:eastAsia="Segoe UI"/>
          <w:spacing w:val="1"/>
        </w:rPr>
        <w:t>a</w:t>
      </w:r>
      <w:r w:rsidRPr="001A5FBC">
        <w:rPr>
          <w:rFonts w:eastAsia="Segoe UI"/>
        </w:rPr>
        <w:t>ck</w:t>
      </w:r>
      <w:r w:rsidRPr="001A5FBC">
        <w:rPr>
          <w:rFonts w:eastAsia="Segoe UI"/>
          <w:spacing w:val="-4"/>
        </w:rPr>
        <w:t>u</w:t>
      </w:r>
      <w:r w:rsidRPr="001A5FBC">
        <w:rPr>
          <w:rFonts w:eastAsia="Segoe UI"/>
        </w:rPr>
        <w:t>p</w:t>
      </w:r>
      <w:r w:rsidRPr="001A5FBC">
        <w:rPr>
          <w:rFonts w:eastAsia="Segoe UI"/>
          <w:spacing w:val="26"/>
        </w:rPr>
        <w:t xml:space="preserve"> </w:t>
      </w:r>
      <w:r w:rsidRPr="001A5FBC">
        <w:rPr>
          <w:rFonts w:eastAsia="Segoe UI"/>
          <w:spacing w:val="-1"/>
        </w:rPr>
        <w:t>an</w:t>
      </w:r>
      <w:r w:rsidRPr="001A5FBC">
        <w:rPr>
          <w:rFonts w:eastAsia="Segoe UI"/>
        </w:rPr>
        <w:t>d</w:t>
      </w:r>
      <w:r w:rsidRPr="001A5FBC">
        <w:rPr>
          <w:rFonts w:eastAsia="Segoe UI"/>
          <w:spacing w:val="5"/>
        </w:rPr>
        <w:t xml:space="preserve"> </w:t>
      </w:r>
      <w:r w:rsidRPr="001A5FBC">
        <w:rPr>
          <w:rFonts w:eastAsia="Segoe UI"/>
          <w:spacing w:val="1"/>
        </w:rPr>
        <w:t>re</w:t>
      </w:r>
      <w:r w:rsidRPr="001A5FBC">
        <w:rPr>
          <w:rFonts w:eastAsia="Segoe UI"/>
        </w:rPr>
        <w:t>s</w:t>
      </w:r>
      <w:r w:rsidRPr="001A5FBC">
        <w:rPr>
          <w:rFonts w:eastAsia="Segoe UI"/>
          <w:spacing w:val="-3"/>
        </w:rPr>
        <w:t>t</w:t>
      </w:r>
      <w:r w:rsidRPr="001A5FBC">
        <w:rPr>
          <w:rFonts w:eastAsia="Segoe UI"/>
          <w:spacing w:val="-2"/>
        </w:rPr>
        <w:t>o</w:t>
      </w:r>
      <w:r w:rsidRPr="001A5FBC">
        <w:rPr>
          <w:rFonts w:eastAsia="Segoe UI"/>
          <w:spacing w:val="1"/>
        </w:rPr>
        <w:t>r</w:t>
      </w:r>
      <w:r w:rsidRPr="001A5FBC">
        <w:rPr>
          <w:rFonts w:eastAsia="Segoe UI"/>
        </w:rPr>
        <w:t>e</w:t>
      </w:r>
      <w:r w:rsidRPr="001A5FBC">
        <w:rPr>
          <w:rFonts w:eastAsia="Segoe UI"/>
          <w:spacing w:val="16"/>
        </w:rPr>
        <w:t xml:space="preserve"> </w:t>
      </w:r>
      <w:r w:rsidRPr="001A5FBC">
        <w:rPr>
          <w:rFonts w:eastAsia="Segoe UI"/>
          <w:spacing w:val="-1"/>
          <w:w w:val="102"/>
        </w:rPr>
        <w:t>e</w:t>
      </w:r>
      <w:r w:rsidRPr="001A5FBC">
        <w:rPr>
          <w:rFonts w:eastAsia="Segoe UI"/>
          <w:spacing w:val="-2"/>
          <w:w w:val="102"/>
        </w:rPr>
        <w:t>n</w:t>
      </w:r>
      <w:r w:rsidRPr="001A5FBC">
        <w:rPr>
          <w:rFonts w:eastAsia="Segoe UI"/>
          <w:w w:val="103"/>
        </w:rPr>
        <w:t>h</w:t>
      </w:r>
      <w:r w:rsidRPr="001A5FBC">
        <w:rPr>
          <w:rFonts w:eastAsia="Segoe UI"/>
          <w:spacing w:val="-1"/>
          <w:w w:val="101"/>
        </w:rPr>
        <w:t>anc</w:t>
      </w:r>
      <w:r w:rsidRPr="001A5FBC">
        <w:rPr>
          <w:rFonts w:eastAsia="Segoe UI"/>
          <w:spacing w:val="-1"/>
          <w:w w:val="102"/>
        </w:rPr>
        <w:t>eme</w:t>
      </w:r>
      <w:r w:rsidRPr="001A5FBC">
        <w:rPr>
          <w:rFonts w:eastAsia="Segoe UI"/>
          <w:spacing w:val="-2"/>
          <w:w w:val="102"/>
        </w:rPr>
        <w:t>n</w:t>
      </w:r>
      <w:r w:rsidRPr="001A5FBC">
        <w:rPr>
          <w:rFonts w:eastAsia="Segoe UI"/>
          <w:spacing w:val="1"/>
          <w:w w:val="108"/>
        </w:rPr>
        <w:t>t</w:t>
      </w:r>
      <w:r w:rsidRPr="001A5FBC">
        <w:rPr>
          <w:rFonts w:eastAsia="Segoe UI"/>
          <w:w w:val="96"/>
        </w:rPr>
        <w:t>s</w:t>
      </w:r>
      <w:bookmarkEnd w:id="724"/>
    </w:p>
    <w:p w14:paraId="28AEE263" w14:textId="77777777" w:rsidR="00127CB1" w:rsidRPr="008052CF" w:rsidRDefault="00992117" w:rsidP="001A5FBC">
      <w:pPr>
        <w:spacing w:after="120" w:line="260" w:lineRule="auto"/>
        <w:rPr>
          <w:rFonts w:ascii="Times New Roman" w:eastAsia="Segoe UI" w:hAnsi="Times New Roman" w:cs="Times New Roman"/>
          <w:sz w:val="19"/>
          <w:szCs w:val="19"/>
        </w:rPr>
      </w:pPr>
      <w:r>
        <w:rPr>
          <w:rFonts w:ascii="Times New Roman" w:eastAsia="Segoe UI" w:hAnsi="Times New Roman" w:cs="Times New Roman"/>
          <w:color w:val="231F20"/>
          <w:w w:val="97"/>
          <w:sz w:val="19"/>
          <w:szCs w:val="19"/>
        </w:rPr>
        <w:t xml:space="preserve">By default, all the databases have a full backup daily and log backup every 15 minutes. All of the </w:t>
      </w:r>
      <w:r>
        <w:rPr>
          <w:rFonts w:ascii="Times New Roman" w:eastAsia="Segoe UI" w:hAnsi="Times New Roman" w:cs="Times New Roman"/>
          <w:color w:val="231F20"/>
          <w:w w:val="97"/>
          <w:sz w:val="19"/>
          <w:szCs w:val="19"/>
        </w:rPr>
        <w:lastRenderedPageBreak/>
        <w:t xml:space="preserve">backup files are kept in the local disk for three days. During the three days, </w:t>
      </w:r>
      <w:proofErr w:type="spellStart"/>
      <w:r>
        <w:rPr>
          <w:rFonts w:ascii="Times New Roman" w:eastAsia="Segoe UI" w:hAnsi="Times New Roman" w:cs="Times New Roman"/>
          <w:color w:val="231F20"/>
          <w:w w:val="97"/>
          <w:sz w:val="19"/>
          <w:szCs w:val="19"/>
        </w:rPr>
        <w:t>Netbackup</w:t>
      </w:r>
      <w:proofErr w:type="spellEnd"/>
      <w:r>
        <w:rPr>
          <w:rFonts w:ascii="Times New Roman" w:eastAsia="Segoe UI" w:hAnsi="Times New Roman" w:cs="Times New Roman"/>
          <w:color w:val="231F20"/>
          <w:w w:val="97"/>
          <w:sz w:val="19"/>
          <w:szCs w:val="19"/>
        </w:rPr>
        <w:t xml:space="preserve"> picks up these backup and store them in the second lay storage. Furthermore, the </w:t>
      </w:r>
      <w:r w:rsidR="006B45CB">
        <w:rPr>
          <w:rFonts w:ascii="Times New Roman" w:eastAsia="Segoe UI" w:hAnsi="Times New Roman" w:cs="Times New Roman"/>
          <w:color w:val="231F20"/>
          <w:spacing w:val="-3"/>
          <w:sz w:val="19"/>
          <w:szCs w:val="19"/>
        </w:rPr>
        <w:t xml:space="preserve">backup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2"/>
          <w:sz w:val="19"/>
          <w:szCs w:val="19"/>
        </w:rPr>
        <w:t>eme</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3"/>
          <w:sz w:val="19"/>
          <w:szCs w:val="19"/>
        </w:rPr>
        <w:t>t</w:t>
      </w:r>
      <w:r>
        <w:rPr>
          <w:rFonts w:ascii="Times New Roman" w:eastAsia="Segoe UI" w:hAnsi="Times New Roman" w:cs="Times New Roman"/>
          <w:color w:val="231F20"/>
          <w:spacing w:val="-20"/>
          <w:sz w:val="19"/>
          <w:szCs w:val="19"/>
        </w:rPr>
        <w:t xml:space="preserve">, </w:t>
      </w:r>
      <w:r w:rsidRPr="008052CF">
        <w:rPr>
          <w:rFonts w:ascii="Times New Roman" w:eastAsia="Segoe UI" w:hAnsi="Times New Roman" w:cs="Times New Roman"/>
          <w:color w:val="231F20"/>
          <w:spacing w:val="-20"/>
          <w:sz w:val="19"/>
          <w:szCs w:val="19"/>
        </w:rPr>
        <w:t xml:space="preserve">encryption for backups, in SQL 2014 is also supported. </w:t>
      </w:r>
    </w:p>
    <w:p w14:paraId="582FACA8" w14:textId="77777777" w:rsidR="00127CB1" w:rsidRDefault="00AF5242" w:rsidP="00992117">
      <w:pPr>
        <w:tabs>
          <w:tab w:val="left" w:pos="780"/>
        </w:tabs>
        <w:spacing w:after="120" w:line="260" w:lineRule="exact"/>
        <w:ind w:left="50"/>
        <w:rPr>
          <w:rFonts w:ascii="Times New Roman" w:eastAsia="Segoe UI" w:hAnsi="Times New Roman" w:cs="Times New Roman"/>
          <w:color w:val="231F20"/>
          <w:sz w:val="19"/>
          <w:szCs w:val="19"/>
        </w:rPr>
      </w:pPr>
      <w:r w:rsidRPr="00992117">
        <w:rPr>
          <w:rFonts w:ascii="Times New Roman" w:eastAsia="Segoe UI" w:hAnsi="Times New Roman" w:cs="Times New Roman"/>
          <w:bCs/>
          <w:color w:val="231F20"/>
          <w:spacing w:val="3"/>
          <w:sz w:val="19"/>
          <w:szCs w:val="19"/>
        </w:rPr>
        <w:t>E</w:t>
      </w:r>
      <w:r w:rsidRPr="00992117">
        <w:rPr>
          <w:rFonts w:ascii="Times New Roman" w:eastAsia="Segoe UI" w:hAnsi="Times New Roman" w:cs="Times New Roman"/>
          <w:bCs/>
          <w:color w:val="231F20"/>
          <w:spacing w:val="2"/>
          <w:sz w:val="19"/>
          <w:szCs w:val="19"/>
        </w:rPr>
        <w:t>n</w:t>
      </w:r>
      <w:r w:rsidRPr="00992117">
        <w:rPr>
          <w:rFonts w:ascii="Times New Roman" w:eastAsia="Segoe UI" w:hAnsi="Times New Roman" w:cs="Times New Roman"/>
          <w:bCs/>
          <w:color w:val="231F20"/>
          <w:spacing w:val="4"/>
          <w:sz w:val="19"/>
          <w:szCs w:val="19"/>
        </w:rPr>
        <w:t>c</w:t>
      </w:r>
      <w:r w:rsidRPr="00992117">
        <w:rPr>
          <w:rFonts w:ascii="Times New Roman" w:eastAsia="Segoe UI" w:hAnsi="Times New Roman" w:cs="Times New Roman"/>
          <w:bCs/>
          <w:color w:val="231F20"/>
          <w:spacing w:val="8"/>
          <w:sz w:val="19"/>
          <w:szCs w:val="19"/>
        </w:rPr>
        <w:t>r</w:t>
      </w:r>
      <w:r w:rsidRPr="00992117">
        <w:rPr>
          <w:rFonts w:ascii="Times New Roman" w:eastAsia="Segoe UI" w:hAnsi="Times New Roman" w:cs="Times New Roman"/>
          <w:bCs/>
          <w:color w:val="231F20"/>
          <w:spacing w:val="3"/>
          <w:sz w:val="19"/>
          <w:szCs w:val="19"/>
        </w:rPr>
        <w:t>y</w:t>
      </w:r>
      <w:r w:rsidRPr="00992117">
        <w:rPr>
          <w:rFonts w:ascii="Times New Roman" w:eastAsia="Segoe UI" w:hAnsi="Times New Roman" w:cs="Times New Roman"/>
          <w:bCs/>
          <w:color w:val="231F20"/>
          <w:spacing w:val="2"/>
          <w:sz w:val="19"/>
          <w:szCs w:val="19"/>
        </w:rPr>
        <w:t>p</w:t>
      </w:r>
      <w:r w:rsidRPr="00992117">
        <w:rPr>
          <w:rFonts w:ascii="Times New Roman" w:eastAsia="Segoe UI" w:hAnsi="Times New Roman" w:cs="Times New Roman"/>
          <w:bCs/>
          <w:color w:val="231F20"/>
          <w:spacing w:val="3"/>
          <w:sz w:val="19"/>
          <w:szCs w:val="19"/>
        </w:rPr>
        <w:t>t</w:t>
      </w:r>
      <w:r w:rsidRPr="00992117">
        <w:rPr>
          <w:rFonts w:ascii="Times New Roman" w:eastAsia="Segoe UI" w:hAnsi="Times New Roman" w:cs="Times New Roman"/>
          <w:bCs/>
          <w:color w:val="231F20"/>
          <w:spacing w:val="2"/>
          <w:sz w:val="19"/>
          <w:szCs w:val="19"/>
        </w:rPr>
        <w:t>io</w:t>
      </w:r>
      <w:r w:rsidRPr="00992117">
        <w:rPr>
          <w:rFonts w:ascii="Times New Roman" w:eastAsia="Segoe UI" w:hAnsi="Times New Roman" w:cs="Times New Roman"/>
          <w:bCs/>
          <w:color w:val="231F20"/>
          <w:sz w:val="19"/>
          <w:szCs w:val="19"/>
        </w:rPr>
        <w:t>n</w:t>
      </w:r>
      <w:r w:rsidRPr="00992117">
        <w:rPr>
          <w:rFonts w:ascii="Times New Roman" w:eastAsia="Segoe UI" w:hAnsi="Times New Roman" w:cs="Times New Roman"/>
          <w:bCs/>
          <w:color w:val="231F20"/>
          <w:spacing w:val="-5"/>
          <w:sz w:val="19"/>
          <w:szCs w:val="19"/>
        </w:rPr>
        <w:t xml:space="preserve"> </w:t>
      </w:r>
      <w:r w:rsidRPr="00992117">
        <w:rPr>
          <w:rFonts w:ascii="Times New Roman" w:eastAsia="Segoe UI" w:hAnsi="Times New Roman" w:cs="Times New Roman"/>
          <w:bCs/>
          <w:color w:val="231F20"/>
          <w:spacing w:val="2"/>
          <w:sz w:val="19"/>
          <w:szCs w:val="19"/>
        </w:rPr>
        <w:t>fo</w:t>
      </w:r>
      <w:r w:rsidRPr="00992117">
        <w:rPr>
          <w:rFonts w:ascii="Times New Roman" w:eastAsia="Segoe UI" w:hAnsi="Times New Roman" w:cs="Times New Roman"/>
          <w:bCs/>
          <w:color w:val="231F20"/>
          <w:sz w:val="19"/>
          <w:szCs w:val="19"/>
        </w:rPr>
        <w:t>r</w:t>
      </w:r>
      <w:r w:rsidRPr="00992117">
        <w:rPr>
          <w:rFonts w:ascii="Times New Roman" w:eastAsia="Segoe UI" w:hAnsi="Times New Roman" w:cs="Times New Roman"/>
          <w:bCs/>
          <w:color w:val="231F20"/>
          <w:spacing w:val="-3"/>
          <w:sz w:val="19"/>
          <w:szCs w:val="19"/>
        </w:rPr>
        <w:t xml:space="preserve"> </w:t>
      </w:r>
      <w:r w:rsidRPr="00992117">
        <w:rPr>
          <w:rFonts w:ascii="Times New Roman" w:eastAsia="Segoe UI" w:hAnsi="Times New Roman" w:cs="Times New Roman"/>
          <w:bCs/>
          <w:color w:val="231F20"/>
          <w:spacing w:val="2"/>
          <w:sz w:val="19"/>
          <w:szCs w:val="19"/>
        </w:rPr>
        <w:t>ba</w:t>
      </w:r>
      <w:r w:rsidRPr="00992117">
        <w:rPr>
          <w:rFonts w:ascii="Times New Roman" w:eastAsia="Segoe UI" w:hAnsi="Times New Roman" w:cs="Times New Roman"/>
          <w:bCs/>
          <w:color w:val="231F20"/>
          <w:spacing w:val="3"/>
          <w:sz w:val="19"/>
          <w:szCs w:val="19"/>
        </w:rPr>
        <w:t>ck</w:t>
      </w:r>
      <w:r w:rsidRPr="00992117">
        <w:rPr>
          <w:rFonts w:ascii="Times New Roman" w:eastAsia="Segoe UI" w:hAnsi="Times New Roman" w:cs="Times New Roman"/>
          <w:bCs/>
          <w:color w:val="231F20"/>
          <w:spacing w:val="2"/>
          <w:sz w:val="19"/>
          <w:szCs w:val="19"/>
        </w:rPr>
        <w:t>up</w:t>
      </w:r>
      <w:r w:rsidRPr="00992117">
        <w:rPr>
          <w:rFonts w:ascii="Times New Roman" w:eastAsia="Segoe UI" w:hAnsi="Times New Roman" w:cs="Times New Roman"/>
          <w:bCs/>
          <w:color w:val="231F20"/>
          <w:sz w:val="19"/>
          <w:szCs w:val="19"/>
        </w:rPr>
        <w:t>s</w:t>
      </w:r>
      <w:r w:rsidR="00992117">
        <w:rPr>
          <w:rFonts w:ascii="Times New Roman" w:eastAsia="Segoe UI" w:hAnsi="Times New Roman" w:cs="Times New Roman"/>
          <w:b/>
          <w:bCs/>
          <w:color w:val="231F20"/>
          <w:sz w:val="19"/>
          <w:szCs w:val="19"/>
        </w:rPr>
        <w:t xml:space="preserve"> </w:t>
      </w:r>
      <w:r w:rsidRPr="00992117">
        <w:rPr>
          <w:rFonts w:ascii="Times New Roman" w:eastAsia="Segoe UI" w:hAnsi="Times New Roman" w:cs="Times New Roman"/>
          <w:color w:val="231F20"/>
          <w:spacing w:val="3"/>
          <w:sz w:val="19"/>
          <w:szCs w:val="19"/>
        </w:rPr>
        <w:t>c</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ow</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b</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pe</w:t>
      </w:r>
      <w:r w:rsidRPr="00992117">
        <w:rPr>
          <w:rFonts w:ascii="Times New Roman" w:eastAsia="Segoe UI" w:hAnsi="Times New Roman" w:cs="Times New Roman"/>
          <w:color w:val="231F20"/>
          <w:spacing w:val="7"/>
          <w:sz w:val="19"/>
          <w:szCs w:val="19"/>
        </w:rPr>
        <w:t>r</w:t>
      </w:r>
      <w:r w:rsidRPr="00992117">
        <w:rPr>
          <w:rFonts w:ascii="Times New Roman" w:eastAsia="Segoe UI" w:hAnsi="Times New Roman" w:cs="Times New Roman"/>
          <w:color w:val="231F20"/>
          <w:spacing w:val="1"/>
          <w:sz w:val="19"/>
          <w:szCs w:val="19"/>
        </w:rPr>
        <w:t>fo</w:t>
      </w:r>
      <w:r w:rsidRPr="00992117">
        <w:rPr>
          <w:rFonts w:ascii="Times New Roman" w:eastAsia="Segoe UI" w:hAnsi="Times New Roman" w:cs="Times New Roman"/>
          <w:color w:val="231F20"/>
          <w:spacing w:val="2"/>
          <w:sz w:val="19"/>
          <w:szCs w:val="19"/>
        </w:rPr>
        <w:t>rm</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10"/>
          <w:sz w:val="19"/>
          <w:szCs w:val="19"/>
        </w:rPr>
        <w:t xml:space="preserve"> </w:t>
      </w:r>
      <w:r w:rsidRPr="00992117">
        <w:rPr>
          <w:rFonts w:ascii="Times New Roman" w:eastAsia="Segoe UI" w:hAnsi="Times New Roman" w:cs="Times New Roman"/>
          <w:color w:val="231F20"/>
          <w:sz w:val="19"/>
          <w:szCs w:val="19"/>
        </w:rPr>
        <w:t>by</w:t>
      </w:r>
      <w:r w:rsidRPr="00992117">
        <w:rPr>
          <w:rFonts w:ascii="Times New Roman" w:eastAsia="Segoe UI" w:hAnsi="Times New Roman" w:cs="Times New Roman"/>
          <w:color w:val="231F20"/>
          <w:spacing w:val="-2"/>
          <w:sz w:val="19"/>
          <w:szCs w:val="19"/>
        </w:rPr>
        <w:t xml:space="preserve"> </w:t>
      </w:r>
      <w:r w:rsidRPr="00992117">
        <w:rPr>
          <w:rFonts w:ascii="Times New Roman" w:eastAsia="Segoe UI" w:hAnsi="Times New Roman" w:cs="Times New Roman"/>
          <w:color w:val="231F20"/>
          <w:spacing w:val="1"/>
          <w:sz w:val="19"/>
          <w:szCs w:val="19"/>
        </w:rPr>
        <w:t>s</w:t>
      </w:r>
      <w:r w:rsidRPr="00992117">
        <w:rPr>
          <w:rFonts w:ascii="Times New Roman" w:eastAsia="Segoe UI" w:hAnsi="Times New Roman" w:cs="Times New Roman"/>
          <w:color w:val="231F20"/>
          <w:spacing w:val="2"/>
          <w:sz w:val="19"/>
          <w:szCs w:val="19"/>
        </w:rPr>
        <w:t>p</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pacing w:val="9"/>
          <w:sz w:val="19"/>
          <w:szCs w:val="19"/>
        </w:rPr>
        <w:t>f</w:t>
      </w:r>
      <w:r w:rsidRPr="00992117">
        <w:rPr>
          <w:rFonts w:ascii="Times New Roman" w:eastAsia="Segoe UI" w:hAnsi="Times New Roman" w:cs="Times New Roman"/>
          <w:color w:val="231F20"/>
          <w:spacing w:val="-1"/>
          <w:sz w:val="19"/>
          <w:szCs w:val="19"/>
        </w:rPr>
        <w:t>y</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g</w:t>
      </w:r>
      <w:r w:rsidRPr="00992117">
        <w:rPr>
          <w:rFonts w:ascii="Times New Roman" w:eastAsia="Segoe UI" w:hAnsi="Times New Roman" w:cs="Times New Roman"/>
          <w:color w:val="231F20"/>
          <w:spacing w:val="-1"/>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1"/>
          <w:sz w:val="19"/>
          <w:szCs w:val="19"/>
        </w:rPr>
        <w:t xml:space="preserve"> </w:t>
      </w:r>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io</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6"/>
          <w:sz w:val="19"/>
          <w:szCs w:val="19"/>
        </w:rPr>
        <w:t xml:space="preserve"> </w:t>
      </w:r>
      <w:r w:rsidRPr="00992117">
        <w:rPr>
          <w:rFonts w:ascii="Times New Roman" w:eastAsia="Segoe UI" w:hAnsi="Times New Roman" w:cs="Times New Roman"/>
          <w:color w:val="231F20"/>
          <w:spacing w:val="1"/>
          <w:sz w:val="19"/>
          <w:szCs w:val="19"/>
        </w:rPr>
        <w:t>algo</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h</w:t>
      </w:r>
      <w:r w:rsidRPr="00992117">
        <w:rPr>
          <w:rFonts w:ascii="Times New Roman" w:eastAsia="Segoe UI" w:hAnsi="Times New Roman" w:cs="Times New Roman"/>
          <w:color w:val="231F20"/>
          <w:sz w:val="19"/>
          <w:szCs w:val="19"/>
        </w:rPr>
        <w:t>m</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2"/>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1"/>
          <w:sz w:val="19"/>
          <w:szCs w:val="19"/>
        </w:rPr>
        <w:t xml:space="preserve"> </w:t>
      </w:r>
      <w:proofErr w:type="spellStart"/>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9"/>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o</w:t>
      </w:r>
      <w:r w:rsidRPr="00992117">
        <w:rPr>
          <w:rFonts w:ascii="Times New Roman" w:eastAsia="Segoe UI" w:hAnsi="Times New Roman" w:cs="Times New Roman"/>
          <w:color w:val="231F20"/>
          <w:spacing w:val="8"/>
          <w:sz w:val="19"/>
          <w:szCs w:val="19"/>
        </w:rPr>
        <w:t>r</w:t>
      </w:r>
      <w:proofErr w:type="spellEnd"/>
      <w:r w:rsidRPr="00992117">
        <w:rPr>
          <w:rFonts w:ascii="Times New Roman" w:eastAsia="Segoe UI" w:hAnsi="Times New Roman" w:cs="Times New Roman"/>
          <w:color w:val="231F20"/>
          <w:spacing w:val="5"/>
          <w:sz w:val="19"/>
          <w:szCs w:val="19"/>
        </w:rPr>
        <w:t>—</w:t>
      </w:r>
      <w:r w:rsidRPr="00992117">
        <w:rPr>
          <w:rFonts w:ascii="Times New Roman" w:eastAsia="Segoe UI" w:hAnsi="Times New Roman" w:cs="Times New Roman"/>
          <w:color w:val="231F20"/>
          <w:sz w:val="19"/>
          <w:szCs w:val="19"/>
        </w:rPr>
        <w:t>a</w:t>
      </w:r>
      <w:r w:rsidRPr="00992117">
        <w:rPr>
          <w:rFonts w:ascii="Times New Roman" w:eastAsia="Segoe UI" w:hAnsi="Times New Roman" w:cs="Times New Roman"/>
          <w:color w:val="231F20"/>
          <w:spacing w:val="-7"/>
          <w:sz w:val="19"/>
          <w:szCs w:val="19"/>
        </w:rPr>
        <w:t xml:space="preserve"> </w:t>
      </w:r>
      <w:r w:rsidRPr="00992117">
        <w:rPr>
          <w:rFonts w:ascii="Times New Roman" w:eastAsia="Segoe UI" w:hAnsi="Times New Roman" w:cs="Times New Roman"/>
          <w:color w:val="231F20"/>
          <w:sz w:val="19"/>
          <w:szCs w:val="19"/>
        </w:rPr>
        <w:t>c</w:t>
      </w:r>
      <w:r w:rsidRPr="00992117">
        <w:rPr>
          <w:rFonts w:ascii="Times New Roman" w:eastAsia="Segoe UI" w:hAnsi="Times New Roman" w:cs="Times New Roman"/>
          <w:color w:val="231F20"/>
          <w:spacing w:val="2"/>
          <w:sz w:val="19"/>
          <w:szCs w:val="19"/>
        </w:rPr>
        <w:t>e</w:t>
      </w:r>
      <w:r w:rsidRPr="00992117">
        <w:rPr>
          <w:rFonts w:ascii="Times New Roman" w:eastAsia="Segoe UI" w:hAnsi="Times New Roman" w:cs="Times New Roman"/>
          <w:color w:val="231F20"/>
          <w:spacing w:val="7"/>
          <w:sz w:val="19"/>
          <w:szCs w:val="19"/>
        </w:rPr>
        <w:t>r</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f</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pacing w:val="3"/>
          <w:sz w:val="19"/>
          <w:szCs w:val="19"/>
        </w:rPr>
        <w:t>c</w:t>
      </w:r>
      <w:r w:rsidRPr="00992117">
        <w:rPr>
          <w:rFonts w:ascii="Times New Roman" w:eastAsia="Segoe UI" w:hAnsi="Times New Roman" w:cs="Times New Roman"/>
          <w:color w:val="231F20"/>
          <w:spacing w:val="1"/>
          <w:sz w:val="19"/>
          <w:szCs w:val="19"/>
        </w:rPr>
        <w:t>at</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6"/>
          <w:sz w:val="19"/>
          <w:szCs w:val="19"/>
        </w:rPr>
        <w:t xml:space="preserve"> </w:t>
      </w:r>
      <w:r w:rsidRPr="00992117">
        <w:rPr>
          <w:rFonts w:ascii="Times New Roman" w:eastAsia="Segoe UI" w:hAnsi="Times New Roman" w:cs="Times New Roman"/>
          <w:color w:val="231F20"/>
          <w:spacing w:val="1"/>
          <w:sz w:val="19"/>
          <w:szCs w:val="19"/>
        </w:rPr>
        <w:t>o</w:t>
      </w:r>
      <w:r w:rsidRPr="00992117">
        <w:rPr>
          <w:rFonts w:ascii="Times New Roman" w:eastAsia="Segoe UI" w:hAnsi="Times New Roman" w:cs="Times New Roman"/>
          <w:color w:val="231F20"/>
          <w:sz w:val="19"/>
          <w:szCs w:val="19"/>
        </w:rPr>
        <w:t>r</w:t>
      </w:r>
      <w:r w:rsidRPr="00992117">
        <w:rPr>
          <w:rFonts w:ascii="Times New Roman" w:eastAsia="Segoe UI" w:hAnsi="Times New Roman" w:cs="Times New Roman"/>
          <w:color w:val="231F20"/>
          <w:spacing w:val="-2"/>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1"/>
          <w:sz w:val="19"/>
          <w:szCs w:val="19"/>
        </w:rPr>
        <w:t xml:space="preserve"> </w:t>
      </w:r>
      <w:r w:rsidRPr="00992117">
        <w:rPr>
          <w:rFonts w:ascii="Times New Roman" w:eastAsia="Segoe UI" w:hAnsi="Times New Roman" w:cs="Times New Roman"/>
          <w:color w:val="231F20"/>
          <w:spacing w:val="2"/>
          <w:sz w:val="19"/>
          <w:szCs w:val="19"/>
        </w:rPr>
        <w:t>a</w:t>
      </w:r>
      <w:r w:rsidRPr="00992117">
        <w:rPr>
          <w:rFonts w:ascii="Times New Roman" w:eastAsia="Segoe UI" w:hAnsi="Times New Roman" w:cs="Times New Roman"/>
          <w:color w:val="231F20"/>
          <w:spacing w:val="4"/>
          <w:sz w:val="19"/>
          <w:szCs w:val="19"/>
        </w:rPr>
        <w:t>s</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m</w:t>
      </w:r>
      <w:r w:rsidRPr="00992117">
        <w:rPr>
          <w:rFonts w:ascii="Times New Roman" w:eastAsia="Segoe UI" w:hAnsi="Times New Roman" w:cs="Times New Roman"/>
          <w:color w:val="231F20"/>
          <w:spacing w:val="2"/>
          <w:sz w:val="19"/>
          <w:szCs w:val="19"/>
        </w:rPr>
        <w:t>me</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c</w:t>
      </w:r>
      <w:r w:rsidRPr="00992117">
        <w:rPr>
          <w:rFonts w:ascii="Times New Roman" w:eastAsia="Segoe UI" w:hAnsi="Times New Roman" w:cs="Times New Roman"/>
          <w:color w:val="231F20"/>
          <w:spacing w:val="-10"/>
          <w:sz w:val="19"/>
          <w:szCs w:val="19"/>
        </w:rPr>
        <w:t xml:space="preserve"> </w:t>
      </w:r>
      <w:r w:rsidRPr="00992117">
        <w:rPr>
          <w:rFonts w:ascii="Times New Roman" w:eastAsia="Segoe UI" w:hAnsi="Times New Roman" w:cs="Times New Roman"/>
          <w:color w:val="231F20"/>
          <w:spacing w:val="-2"/>
          <w:sz w:val="19"/>
          <w:szCs w:val="19"/>
        </w:rPr>
        <w:t>k</w:t>
      </w:r>
      <w:r w:rsidRPr="00992117">
        <w:rPr>
          <w:rFonts w:ascii="Times New Roman" w:eastAsia="Segoe UI" w:hAnsi="Times New Roman" w:cs="Times New Roman"/>
          <w:color w:val="231F20"/>
          <w:spacing w:val="1"/>
          <w:sz w:val="19"/>
          <w:szCs w:val="19"/>
        </w:rPr>
        <w:t>e</w:t>
      </w:r>
      <w:r w:rsidRPr="00992117">
        <w:rPr>
          <w:rFonts w:ascii="Times New Roman" w:eastAsia="Segoe UI" w:hAnsi="Times New Roman" w:cs="Times New Roman"/>
          <w:color w:val="231F20"/>
          <w:spacing w:val="5"/>
          <w:sz w:val="19"/>
          <w:szCs w:val="19"/>
        </w:rPr>
        <w:t>y</w:t>
      </w:r>
      <w:r w:rsidRPr="00992117">
        <w:rPr>
          <w:rFonts w:ascii="Times New Roman" w:eastAsia="Segoe UI" w:hAnsi="Times New Roman" w:cs="Times New Roman"/>
          <w:color w:val="231F20"/>
          <w:spacing w:val="4"/>
          <w:sz w:val="19"/>
          <w:szCs w:val="19"/>
        </w:rPr>
        <w:t>—</w:t>
      </w:r>
      <w:r w:rsidRPr="00992117">
        <w:rPr>
          <w:rFonts w:ascii="Times New Roman" w:eastAsia="Segoe UI" w:hAnsi="Times New Roman" w:cs="Times New Roman"/>
          <w:color w:val="231F20"/>
          <w:sz w:val="19"/>
          <w:szCs w:val="19"/>
        </w:rPr>
        <w:t>to</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pacing w:val="2"/>
          <w:sz w:val="19"/>
          <w:szCs w:val="19"/>
        </w:rPr>
        <w:t>s</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z w:val="19"/>
          <w:szCs w:val="19"/>
        </w:rPr>
        <w:t>cu</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e t</w:t>
      </w:r>
      <w:r w:rsidRPr="00992117">
        <w:rPr>
          <w:rFonts w:ascii="Times New Roman" w:eastAsia="Segoe UI" w:hAnsi="Times New Roman" w:cs="Times New Roman"/>
          <w:color w:val="231F20"/>
          <w:spacing w:val="2"/>
          <w:sz w:val="19"/>
          <w:szCs w:val="19"/>
        </w:rPr>
        <w:t>h</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io</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9"/>
          <w:sz w:val="19"/>
          <w:szCs w:val="19"/>
        </w:rPr>
        <w:t xml:space="preserve"> </w:t>
      </w:r>
      <w:r w:rsidRPr="00992117">
        <w:rPr>
          <w:rFonts w:ascii="Times New Roman" w:eastAsia="Segoe UI" w:hAnsi="Times New Roman" w:cs="Times New Roman"/>
          <w:color w:val="231F20"/>
          <w:spacing w:val="-2"/>
          <w:sz w:val="19"/>
          <w:szCs w:val="19"/>
        </w:rPr>
        <w:t>k</w:t>
      </w:r>
      <w:r w:rsidRPr="00992117">
        <w:rPr>
          <w:rFonts w:ascii="Times New Roman" w:eastAsia="Segoe UI" w:hAnsi="Times New Roman" w:cs="Times New Roman"/>
          <w:color w:val="231F20"/>
          <w:spacing w:val="1"/>
          <w:sz w:val="19"/>
          <w:szCs w:val="19"/>
        </w:rPr>
        <w:t>e</w:t>
      </w:r>
      <w:r w:rsidRPr="00992117">
        <w:rPr>
          <w:rFonts w:ascii="Times New Roman" w:eastAsia="Segoe UI" w:hAnsi="Times New Roman" w:cs="Times New Roman"/>
          <w:color w:val="231F20"/>
          <w:spacing w:val="-6"/>
          <w:sz w:val="19"/>
          <w:szCs w:val="19"/>
        </w:rPr>
        <w:t>y</w:t>
      </w:r>
      <w:r w:rsidRPr="00992117">
        <w:rPr>
          <w:rFonts w:ascii="Times New Roman" w:eastAsia="Segoe UI" w:hAnsi="Times New Roman" w:cs="Times New Roman"/>
          <w:color w:val="231F20"/>
          <w:sz w:val="19"/>
          <w:szCs w:val="19"/>
        </w:rPr>
        <w:t>.</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
          <w:sz w:val="19"/>
          <w:szCs w:val="19"/>
        </w:rPr>
        <w:t>T</w:t>
      </w:r>
      <w:r w:rsidRPr="00992117">
        <w:rPr>
          <w:rFonts w:ascii="Times New Roman" w:eastAsia="Segoe UI" w:hAnsi="Times New Roman" w:cs="Times New Roman"/>
          <w:color w:val="231F20"/>
          <w:spacing w:val="2"/>
          <w:sz w:val="19"/>
          <w:szCs w:val="19"/>
        </w:rPr>
        <w:t>h</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pacing w:val="1"/>
          <w:sz w:val="19"/>
          <w:szCs w:val="19"/>
        </w:rPr>
        <w:t>du</w:t>
      </w:r>
      <w:r w:rsidRPr="00992117">
        <w:rPr>
          <w:rFonts w:ascii="Times New Roman" w:eastAsia="Segoe UI" w:hAnsi="Times New Roman" w:cs="Times New Roman"/>
          <w:color w:val="231F20"/>
          <w:spacing w:val="3"/>
          <w:sz w:val="19"/>
          <w:szCs w:val="19"/>
        </w:rPr>
        <w:t>s</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z w:val="19"/>
          <w:szCs w:val="19"/>
        </w:rPr>
        <w:t>y</w:t>
      </w:r>
      <w:r w:rsidRPr="00992117">
        <w:rPr>
          <w:rFonts w:ascii="Times New Roman" w:eastAsia="Segoe UI" w:hAnsi="Times New Roman" w:cs="Times New Roman"/>
          <w:color w:val="231F20"/>
          <w:spacing w:val="-10"/>
          <w:sz w:val="19"/>
          <w:szCs w:val="19"/>
        </w:rPr>
        <w:t xml:space="preserve"> </w:t>
      </w:r>
      <w:r w:rsidRPr="00992117">
        <w:rPr>
          <w:rFonts w:ascii="Times New Roman" w:eastAsia="Segoe UI" w:hAnsi="Times New Roman" w:cs="Times New Roman"/>
          <w:color w:val="231F20"/>
          <w:spacing w:val="3"/>
          <w:sz w:val="19"/>
          <w:szCs w:val="19"/>
        </w:rPr>
        <w:t>st</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pacing w:val="1"/>
          <w:sz w:val="19"/>
          <w:szCs w:val="19"/>
        </w:rPr>
        <w:t>da</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12"/>
          <w:sz w:val="19"/>
          <w:szCs w:val="19"/>
        </w:rPr>
        <w:t xml:space="preserve"> </w:t>
      </w:r>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io</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9"/>
          <w:sz w:val="19"/>
          <w:szCs w:val="19"/>
        </w:rPr>
        <w:t xml:space="preserve"> </w:t>
      </w:r>
      <w:r w:rsidRPr="00992117">
        <w:rPr>
          <w:rFonts w:ascii="Times New Roman" w:eastAsia="Segoe UI" w:hAnsi="Times New Roman" w:cs="Times New Roman"/>
          <w:color w:val="231F20"/>
          <w:spacing w:val="1"/>
          <w:sz w:val="19"/>
          <w:szCs w:val="19"/>
        </w:rPr>
        <w:t>algo</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h</w:t>
      </w:r>
      <w:r w:rsidRPr="00992117">
        <w:rPr>
          <w:rFonts w:ascii="Times New Roman" w:eastAsia="Segoe UI" w:hAnsi="Times New Roman" w:cs="Times New Roman"/>
          <w:color w:val="231F20"/>
          <w:spacing w:val="2"/>
          <w:sz w:val="19"/>
          <w:szCs w:val="19"/>
        </w:rPr>
        <w:t>m</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13"/>
          <w:sz w:val="19"/>
          <w:szCs w:val="19"/>
        </w:rPr>
        <w:t xml:space="preserve"> </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ha</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
          <w:sz w:val="19"/>
          <w:szCs w:val="19"/>
        </w:rPr>
        <w:t>s</w:t>
      </w:r>
      <w:r w:rsidRPr="00992117">
        <w:rPr>
          <w:rFonts w:ascii="Times New Roman" w:eastAsia="Segoe UI" w:hAnsi="Times New Roman" w:cs="Times New Roman"/>
          <w:color w:val="231F20"/>
          <w:sz w:val="19"/>
          <w:szCs w:val="19"/>
        </w:rPr>
        <w:t>u</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pacing w:val="2"/>
          <w:sz w:val="19"/>
          <w:szCs w:val="19"/>
        </w:rPr>
        <w:t>p</w:t>
      </w:r>
      <w:r w:rsidRPr="00992117">
        <w:rPr>
          <w:rFonts w:ascii="Times New Roman" w:eastAsia="Segoe UI" w:hAnsi="Times New Roman" w:cs="Times New Roman"/>
          <w:color w:val="231F20"/>
          <w:spacing w:val="1"/>
          <w:sz w:val="19"/>
          <w:szCs w:val="19"/>
        </w:rPr>
        <w:t>o</w:t>
      </w:r>
      <w:r w:rsidRPr="00992117">
        <w:rPr>
          <w:rFonts w:ascii="Times New Roman" w:eastAsia="Segoe UI" w:hAnsi="Times New Roman" w:cs="Times New Roman"/>
          <w:color w:val="231F20"/>
          <w:spacing w:val="7"/>
          <w:sz w:val="19"/>
          <w:szCs w:val="19"/>
        </w:rPr>
        <w:t>r</w:t>
      </w:r>
      <w:r w:rsidRPr="00992117">
        <w:rPr>
          <w:rFonts w:ascii="Times New Roman" w:eastAsia="Segoe UI" w:hAnsi="Times New Roman" w:cs="Times New Roman"/>
          <w:color w:val="231F20"/>
          <w:spacing w:val="1"/>
          <w:sz w:val="19"/>
          <w:szCs w:val="19"/>
        </w:rPr>
        <w:t>t</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15"/>
          <w:sz w:val="19"/>
          <w:szCs w:val="19"/>
        </w:rPr>
        <w:t xml:space="preserve"> </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1"/>
          <w:sz w:val="19"/>
          <w:szCs w:val="19"/>
        </w:rPr>
        <w:t>lud</w:t>
      </w:r>
      <w:r w:rsidRPr="00992117">
        <w:rPr>
          <w:rFonts w:ascii="Times New Roman" w:eastAsia="Segoe UI" w:hAnsi="Times New Roman" w:cs="Times New Roman"/>
          <w:color w:val="231F20"/>
          <w:sz w:val="19"/>
          <w:szCs w:val="19"/>
        </w:rPr>
        <w:t xml:space="preserve">e </w:t>
      </w:r>
      <w:r w:rsidRPr="00992117">
        <w:rPr>
          <w:rFonts w:ascii="Times New Roman" w:eastAsia="Segoe UI" w:hAnsi="Times New Roman" w:cs="Times New Roman"/>
          <w:color w:val="231F20"/>
          <w:spacing w:val="1"/>
          <w:sz w:val="19"/>
          <w:szCs w:val="19"/>
        </w:rPr>
        <w:t>AE</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8"/>
          <w:sz w:val="19"/>
          <w:szCs w:val="19"/>
        </w:rPr>
        <w:t xml:space="preserve"> </w:t>
      </w:r>
      <w:r w:rsidRPr="00992117">
        <w:rPr>
          <w:rFonts w:ascii="Times New Roman" w:eastAsia="Segoe UI" w:hAnsi="Times New Roman" w:cs="Times New Roman"/>
          <w:color w:val="231F20"/>
          <w:spacing w:val="1"/>
          <w:sz w:val="19"/>
          <w:szCs w:val="19"/>
        </w:rPr>
        <w:t>1</w:t>
      </w:r>
      <w:r w:rsidRPr="00992117">
        <w:rPr>
          <w:rFonts w:ascii="Times New Roman" w:eastAsia="Segoe UI" w:hAnsi="Times New Roman" w:cs="Times New Roman"/>
          <w:color w:val="231F20"/>
          <w:spacing w:val="-1"/>
          <w:sz w:val="19"/>
          <w:szCs w:val="19"/>
        </w:rPr>
        <w:t>2</w:t>
      </w:r>
      <w:r w:rsidRPr="00992117">
        <w:rPr>
          <w:rFonts w:ascii="Times New Roman" w:eastAsia="Segoe UI" w:hAnsi="Times New Roman" w:cs="Times New Roman"/>
          <w:color w:val="231F20"/>
          <w:spacing w:val="4"/>
          <w:sz w:val="19"/>
          <w:szCs w:val="19"/>
        </w:rPr>
        <w:t>8</w:t>
      </w:r>
      <w:r w:rsidRPr="00992117">
        <w:rPr>
          <w:rFonts w:ascii="Times New Roman" w:eastAsia="Segoe UI" w:hAnsi="Times New Roman" w:cs="Times New Roman"/>
          <w:color w:val="231F20"/>
          <w:sz w:val="19"/>
          <w:szCs w:val="19"/>
        </w:rPr>
        <w:t xml:space="preserve">, </w:t>
      </w:r>
      <w:r w:rsidRPr="00992117">
        <w:rPr>
          <w:rFonts w:ascii="Times New Roman" w:eastAsia="Segoe UI" w:hAnsi="Times New Roman" w:cs="Times New Roman"/>
          <w:color w:val="231F20"/>
          <w:spacing w:val="1"/>
          <w:sz w:val="19"/>
          <w:szCs w:val="19"/>
        </w:rPr>
        <w:t>AE</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8"/>
          <w:sz w:val="19"/>
          <w:szCs w:val="19"/>
        </w:rPr>
        <w:t xml:space="preserve"> </w:t>
      </w:r>
      <w:r w:rsidRPr="00992117">
        <w:rPr>
          <w:rFonts w:ascii="Times New Roman" w:eastAsia="Segoe UI" w:hAnsi="Times New Roman" w:cs="Times New Roman"/>
          <w:color w:val="231F20"/>
          <w:spacing w:val="-2"/>
          <w:sz w:val="19"/>
          <w:szCs w:val="19"/>
        </w:rPr>
        <w:t>1</w:t>
      </w:r>
      <w:r w:rsidRPr="00992117">
        <w:rPr>
          <w:rFonts w:ascii="Times New Roman" w:eastAsia="Segoe UI" w:hAnsi="Times New Roman" w:cs="Times New Roman"/>
          <w:color w:val="231F20"/>
          <w:spacing w:val="-3"/>
          <w:sz w:val="19"/>
          <w:szCs w:val="19"/>
        </w:rPr>
        <w:t>9</w:t>
      </w:r>
      <w:r w:rsidRPr="00992117">
        <w:rPr>
          <w:rFonts w:ascii="Times New Roman" w:eastAsia="Segoe UI" w:hAnsi="Times New Roman" w:cs="Times New Roman"/>
          <w:color w:val="231F20"/>
          <w:sz w:val="19"/>
          <w:szCs w:val="19"/>
        </w:rPr>
        <w:t xml:space="preserve">2, </w:t>
      </w:r>
      <w:r w:rsidRPr="00992117">
        <w:rPr>
          <w:rFonts w:ascii="Times New Roman" w:eastAsia="Segoe UI" w:hAnsi="Times New Roman" w:cs="Times New Roman"/>
          <w:color w:val="231F20"/>
          <w:spacing w:val="1"/>
          <w:sz w:val="19"/>
          <w:szCs w:val="19"/>
        </w:rPr>
        <w:t>AE</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8"/>
          <w:sz w:val="19"/>
          <w:szCs w:val="19"/>
        </w:rPr>
        <w:t xml:space="preserve"> </w:t>
      </w:r>
      <w:r w:rsidRPr="00992117">
        <w:rPr>
          <w:rFonts w:ascii="Times New Roman" w:eastAsia="Segoe UI" w:hAnsi="Times New Roman" w:cs="Times New Roman"/>
          <w:color w:val="231F20"/>
          <w:spacing w:val="-3"/>
          <w:sz w:val="19"/>
          <w:szCs w:val="19"/>
        </w:rPr>
        <w:t>2</w:t>
      </w:r>
      <w:r w:rsidRPr="00992117">
        <w:rPr>
          <w:rFonts w:ascii="Times New Roman" w:eastAsia="Segoe UI" w:hAnsi="Times New Roman" w:cs="Times New Roman"/>
          <w:color w:val="231F20"/>
          <w:sz w:val="19"/>
          <w:szCs w:val="19"/>
        </w:rPr>
        <w:t>5</w:t>
      </w:r>
      <w:r w:rsidRPr="00992117">
        <w:rPr>
          <w:rFonts w:ascii="Times New Roman" w:eastAsia="Segoe UI" w:hAnsi="Times New Roman" w:cs="Times New Roman"/>
          <w:color w:val="231F20"/>
          <w:spacing w:val="4"/>
          <w:sz w:val="19"/>
          <w:szCs w:val="19"/>
        </w:rPr>
        <w:t>6</w:t>
      </w:r>
      <w:r w:rsidRPr="00992117">
        <w:rPr>
          <w:rFonts w:ascii="Times New Roman" w:eastAsia="Segoe UI" w:hAnsi="Times New Roman" w:cs="Times New Roman"/>
          <w:color w:val="231F20"/>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0"/>
          <w:sz w:val="19"/>
          <w:szCs w:val="19"/>
        </w:rPr>
        <w:t>T</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1"/>
          <w:sz w:val="19"/>
          <w:szCs w:val="19"/>
        </w:rPr>
        <w:t>pl</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pacing w:val="1"/>
          <w:sz w:val="19"/>
          <w:szCs w:val="19"/>
        </w:rPr>
        <w:t>DE</w:t>
      </w:r>
      <w:r w:rsidRPr="00992117">
        <w:rPr>
          <w:rFonts w:ascii="Times New Roman" w:eastAsia="Segoe UI" w:hAnsi="Times New Roman" w:cs="Times New Roman"/>
          <w:color w:val="231F20"/>
          <w:spacing w:val="4"/>
          <w:sz w:val="19"/>
          <w:szCs w:val="19"/>
        </w:rPr>
        <w:t>S</w:t>
      </w:r>
      <w:r w:rsidRPr="00992117">
        <w:rPr>
          <w:rFonts w:ascii="Times New Roman" w:eastAsia="Segoe UI" w:hAnsi="Times New Roman" w:cs="Times New Roman"/>
          <w:color w:val="231F20"/>
          <w:sz w:val="19"/>
          <w:szCs w:val="19"/>
        </w:rPr>
        <w:t>.</w:t>
      </w:r>
      <w:r w:rsidR="00A87078" w:rsidRPr="00992117">
        <w:rPr>
          <w:rFonts w:ascii="Times New Roman" w:eastAsia="Segoe UI" w:hAnsi="Times New Roman" w:cs="Times New Roman"/>
          <w:color w:val="231F20"/>
          <w:sz w:val="19"/>
          <w:szCs w:val="19"/>
        </w:rPr>
        <w:t xml:space="preserve"> </w:t>
      </w:r>
    </w:p>
    <w:p w14:paraId="37FF87D1" w14:textId="47C83BBA" w:rsidR="00843579" w:rsidRDefault="00843579" w:rsidP="00843579">
      <w:pPr>
        <w:tabs>
          <w:tab w:val="left" w:pos="780"/>
        </w:tabs>
        <w:spacing w:after="120" w:line="260" w:lineRule="exact"/>
        <w:ind w:left="50"/>
        <w:rPr>
          <w:ins w:id="725" w:author="Zhang, James" w:date="2016-02-03T16:17:00Z"/>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 xml:space="preserve">Obviously encryption for backups will take extra resource and time when doing backup and restoration. And much more administrative effort will be required to store and maintain the related certificate and keys. </w:t>
      </w:r>
      <w:del w:id="726" w:author="Zhang, James" w:date="2016-02-03T16:22:00Z">
        <w:r w:rsidDel="003F6511">
          <w:rPr>
            <w:rFonts w:ascii="Times New Roman" w:eastAsia="Segoe UI" w:hAnsi="Times New Roman" w:cs="Times New Roman"/>
            <w:color w:val="231F20"/>
            <w:sz w:val="19"/>
            <w:szCs w:val="19"/>
          </w:rPr>
          <w:delText xml:space="preserve">Therefore, we can only implement this feature when it is absolutely needed by the application and will deal with it case by </w:delText>
        </w:r>
        <w:commentRangeStart w:id="727"/>
        <w:r w:rsidDel="003F6511">
          <w:rPr>
            <w:rFonts w:ascii="Times New Roman" w:eastAsia="Segoe UI" w:hAnsi="Times New Roman" w:cs="Times New Roman"/>
            <w:color w:val="231F20"/>
            <w:sz w:val="19"/>
            <w:szCs w:val="19"/>
          </w:rPr>
          <w:delText>case</w:delText>
        </w:r>
        <w:commentRangeEnd w:id="727"/>
        <w:r w:rsidR="004742A1" w:rsidDel="003F6511">
          <w:rPr>
            <w:rStyle w:val="CommentReference"/>
          </w:rPr>
          <w:commentReference w:id="727"/>
        </w:r>
        <w:r w:rsidDel="003F6511">
          <w:rPr>
            <w:rFonts w:ascii="Times New Roman" w:eastAsia="Segoe UI" w:hAnsi="Times New Roman" w:cs="Times New Roman"/>
            <w:color w:val="231F20"/>
            <w:sz w:val="19"/>
            <w:szCs w:val="19"/>
          </w:rPr>
          <w:delText>.</w:delText>
        </w:r>
      </w:del>
    </w:p>
    <w:p w14:paraId="2F676E65" w14:textId="4F8EE9E9" w:rsidR="003F6511" w:rsidRDefault="003F6511" w:rsidP="00843579">
      <w:pPr>
        <w:tabs>
          <w:tab w:val="left" w:pos="780"/>
        </w:tabs>
        <w:spacing w:after="120" w:line="260" w:lineRule="exact"/>
        <w:ind w:left="50"/>
        <w:rPr>
          <w:ins w:id="728" w:author="Zhang, James" w:date="2016-02-03T16:17:00Z"/>
          <w:rFonts w:ascii="Times New Roman" w:eastAsia="Segoe UI" w:hAnsi="Times New Roman" w:cs="Times New Roman"/>
          <w:color w:val="231F20"/>
          <w:sz w:val="19"/>
          <w:szCs w:val="19"/>
        </w:rPr>
      </w:pPr>
      <w:ins w:id="729" w:author="Zhang, James" w:date="2016-02-03T16:18:00Z">
        <w:r>
          <w:rPr>
            <w:rFonts w:ascii="Times New Roman" w:eastAsia="Segoe UI" w:hAnsi="Times New Roman" w:cs="Times New Roman"/>
            <w:noProof/>
            <w:color w:val="231F20"/>
            <w:sz w:val="19"/>
            <w:szCs w:val="19"/>
          </w:rPr>
          <mc:AlternateContent>
            <mc:Choice Requires="wps">
              <w:drawing>
                <wp:anchor distT="0" distB="0" distL="114300" distR="114300" simplePos="0" relativeHeight="251659264" behindDoc="0" locked="0" layoutInCell="1" allowOverlap="1" wp14:anchorId="38B08189" wp14:editId="5560FB77">
                  <wp:simplePos x="0" y="0"/>
                  <wp:positionH relativeFrom="margin">
                    <wp:align>left</wp:align>
                  </wp:positionH>
                  <wp:positionV relativeFrom="paragraph">
                    <wp:posOffset>120345</wp:posOffset>
                  </wp:positionV>
                  <wp:extent cx="4915634" cy="795647"/>
                  <wp:effectExtent l="38100" t="38100" r="113665" b="119380"/>
                  <wp:wrapNone/>
                  <wp:docPr id="7" name="Text Box 7"/>
                  <wp:cNvGraphicFramePr/>
                  <a:graphic xmlns:a="http://schemas.openxmlformats.org/drawingml/2006/main">
                    <a:graphicData uri="http://schemas.microsoft.com/office/word/2010/wordprocessingShape">
                      <wps:wsp>
                        <wps:cNvSpPr txBox="1"/>
                        <wps:spPr>
                          <a:xfrm>
                            <a:off x="0" y="0"/>
                            <a:ext cx="4915634" cy="795647"/>
                          </a:xfrm>
                          <a:prstGeom prst="rect">
                            <a:avLst/>
                          </a:prstGeom>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27ECBC1D" w14:textId="3136B808" w:rsidR="00806B15" w:rsidRDefault="00806B15">
                              <w:pPr>
                                <w:rPr>
                                  <w:ins w:id="730" w:author="Zhang, James" w:date="2016-02-03T16:18:00Z"/>
                                </w:rPr>
                              </w:pPr>
                              <w:ins w:id="731" w:author="Zhang, James" w:date="2016-02-03T16:18:00Z">
                                <w:r>
                                  <w:t>Architecture Decision:</w:t>
                                </w:r>
                              </w:ins>
                            </w:p>
                            <w:p w14:paraId="2CEA3D19" w14:textId="3BB764ED" w:rsidR="00806B15" w:rsidRDefault="00806B15">
                              <w:ins w:id="732" w:author="Zhang, James" w:date="2016-02-03T16:20:00Z">
                                <w:r w:rsidRPr="003F6511">
                                  <w:rPr>
                                    <w:rFonts w:ascii="Times New Roman" w:hAnsi="Times New Roman" w:cs="Times New Roman"/>
                                    <w:sz w:val="19"/>
                                    <w:szCs w:val="19"/>
                                    <w:rPrChange w:id="733" w:author="Zhang, James" w:date="2016-02-03T16:21:00Z">
                                      <w:rPr/>
                                    </w:rPrChange>
                                  </w:rPr>
                                  <w:t>Encryption for backups can only be implemented</w:t>
                                </w:r>
                                <w:r>
                                  <w:t xml:space="preserve"> </w:t>
                                </w:r>
                                <w:r>
                                  <w:rPr>
                                    <w:rFonts w:ascii="Times New Roman" w:eastAsia="Segoe UI" w:hAnsi="Times New Roman" w:cs="Times New Roman"/>
                                    <w:color w:val="231F20"/>
                                    <w:sz w:val="19"/>
                                    <w:szCs w:val="19"/>
                                  </w:rPr>
                                  <w:t xml:space="preserve">when it is absolutely needed by the </w:t>
                                </w:r>
                              </w:ins>
                              <w:ins w:id="734" w:author="Zhang, James" w:date="2016-02-03T16:22:00Z">
                                <w:r>
                                  <w:rPr>
                                    <w:rFonts w:ascii="Times New Roman" w:eastAsia="Segoe UI" w:hAnsi="Times New Roman" w:cs="Times New Roman"/>
                                    <w:color w:val="231F20"/>
                                    <w:sz w:val="19"/>
                                    <w:szCs w:val="19"/>
                                  </w:rPr>
                                  <w:t>a</w:t>
                                </w:r>
                              </w:ins>
                              <w:ins w:id="735" w:author="Zhang, James" w:date="2016-02-03T16:20:00Z">
                                <w:r>
                                  <w:rPr>
                                    <w:rFonts w:ascii="Times New Roman" w:eastAsia="Segoe UI" w:hAnsi="Times New Roman" w:cs="Times New Roman"/>
                                    <w:color w:val="231F20"/>
                                    <w:sz w:val="19"/>
                                    <w:szCs w:val="19"/>
                                  </w:rPr>
                                  <w:t>pplication and will deal with it case by case</w:t>
                                </w:r>
                                <w:r>
                                  <w:rPr>
                                    <w:rStyle w:val="CommentReference"/>
                                  </w:rPr>
                                  <w:annotationRef/>
                                </w:r>
                              </w:ins>
                              <w:ins w:id="736" w:author="Zhang, James" w:date="2016-02-03T16:21:00Z">
                                <w:r>
                                  <w:rPr>
                                    <w:rFonts w:ascii="Times New Roman" w:eastAsia="Segoe UI" w:hAnsi="Times New Roman" w:cs="Times New Roman"/>
                                    <w:color w:val="231F20"/>
                                    <w:sz w:val="19"/>
                                    <w:szCs w:val="19"/>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08189" id="Text Box 7" o:spid="_x0000_s1028" type="#_x0000_t202" style="position:absolute;left:0;text-align:left;margin-left:0;margin-top:9.5pt;width:387.05pt;height:62.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" fillcolor="white [3201]" strokecolor="#4bacc6 [3208]" strokeweight="2pt">
                  <v:shadow on="t" color="black" opacity="26214f" origin="-.5,-.5" offset=".74836mm,.74836mm"/>
                  <v:textbox>
                    <w:txbxContent>
                      <w:p w14:paraId="27ECBC1D" w14:textId="3136B808" w:rsidR="00806B15" w:rsidRDefault="00806B15">
                        <w:pPr>
                          <w:rPr>
                            <w:ins w:id="737" w:author="Zhang, James" w:date="2016-02-03T16:18:00Z"/>
                          </w:rPr>
                        </w:pPr>
                        <w:ins w:id="738" w:author="Zhang, James" w:date="2016-02-03T16:18:00Z">
                          <w:r>
                            <w:t>Architecture Decision:</w:t>
                          </w:r>
                        </w:ins>
                      </w:p>
                      <w:p w14:paraId="2CEA3D19" w14:textId="3BB764ED" w:rsidR="00806B15" w:rsidRDefault="00806B15">
                        <w:ins w:id="739" w:author="Zhang, James" w:date="2016-02-03T16:20:00Z">
                          <w:r w:rsidRPr="003F6511">
                            <w:rPr>
                              <w:rFonts w:ascii="Times New Roman" w:hAnsi="Times New Roman" w:cs="Times New Roman"/>
                              <w:sz w:val="19"/>
                              <w:szCs w:val="19"/>
                              <w:rPrChange w:id="740" w:author="Zhang, James" w:date="2016-02-03T16:21:00Z">
                                <w:rPr/>
                              </w:rPrChange>
                            </w:rPr>
                            <w:t>Encryption for backups can only be implemented</w:t>
                          </w:r>
                          <w:r>
                            <w:t xml:space="preserve"> </w:t>
                          </w:r>
                          <w:r>
                            <w:rPr>
                              <w:rFonts w:ascii="Times New Roman" w:eastAsia="Segoe UI" w:hAnsi="Times New Roman" w:cs="Times New Roman"/>
                              <w:color w:val="231F20"/>
                              <w:sz w:val="19"/>
                              <w:szCs w:val="19"/>
                            </w:rPr>
                            <w:t xml:space="preserve">when it is absolutely needed by the </w:t>
                          </w:r>
                        </w:ins>
                        <w:ins w:id="741" w:author="Zhang, James" w:date="2016-02-03T16:22:00Z">
                          <w:r>
                            <w:rPr>
                              <w:rFonts w:ascii="Times New Roman" w:eastAsia="Segoe UI" w:hAnsi="Times New Roman" w:cs="Times New Roman"/>
                              <w:color w:val="231F20"/>
                              <w:sz w:val="19"/>
                              <w:szCs w:val="19"/>
                            </w:rPr>
                            <w:t>a</w:t>
                          </w:r>
                        </w:ins>
                        <w:ins w:id="742" w:author="Zhang, James" w:date="2016-02-03T16:20:00Z">
                          <w:r>
                            <w:rPr>
                              <w:rFonts w:ascii="Times New Roman" w:eastAsia="Segoe UI" w:hAnsi="Times New Roman" w:cs="Times New Roman"/>
                              <w:color w:val="231F20"/>
                              <w:sz w:val="19"/>
                              <w:szCs w:val="19"/>
                            </w:rPr>
                            <w:t>pplication and will deal with it case by case</w:t>
                          </w:r>
                          <w:r>
                            <w:rPr>
                              <w:rStyle w:val="CommentReference"/>
                            </w:rPr>
                            <w:annotationRef/>
                          </w:r>
                        </w:ins>
                        <w:ins w:id="743" w:author="Zhang, James" w:date="2016-02-03T16:21:00Z">
                          <w:r>
                            <w:rPr>
                              <w:rFonts w:ascii="Times New Roman" w:eastAsia="Segoe UI" w:hAnsi="Times New Roman" w:cs="Times New Roman"/>
                              <w:color w:val="231F20"/>
                              <w:sz w:val="19"/>
                              <w:szCs w:val="19"/>
                            </w:rPr>
                            <w:t>.</w:t>
                          </w:r>
                        </w:ins>
                      </w:p>
                    </w:txbxContent>
                  </v:textbox>
                  <w10:wrap anchorx="margin"/>
                </v:shape>
              </w:pict>
            </mc:Fallback>
          </mc:AlternateContent>
        </w:r>
      </w:ins>
    </w:p>
    <w:p w14:paraId="42BD35F7" w14:textId="77777777" w:rsidR="003F6511" w:rsidRDefault="003F6511" w:rsidP="00843579">
      <w:pPr>
        <w:tabs>
          <w:tab w:val="left" w:pos="780"/>
        </w:tabs>
        <w:spacing w:after="120" w:line="260" w:lineRule="exact"/>
        <w:ind w:left="50"/>
        <w:rPr>
          <w:ins w:id="744" w:author="Zhang, James" w:date="2016-02-03T16:17:00Z"/>
          <w:rFonts w:ascii="Times New Roman" w:eastAsia="Segoe UI" w:hAnsi="Times New Roman" w:cs="Times New Roman"/>
          <w:color w:val="231F20"/>
          <w:sz w:val="19"/>
          <w:szCs w:val="19"/>
        </w:rPr>
      </w:pPr>
    </w:p>
    <w:p w14:paraId="6FCC21A4" w14:textId="77777777" w:rsidR="003F6511" w:rsidRDefault="003F6511" w:rsidP="00843579">
      <w:pPr>
        <w:tabs>
          <w:tab w:val="left" w:pos="780"/>
        </w:tabs>
        <w:spacing w:after="120" w:line="260" w:lineRule="exact"/>
        <w:ind w:left="50"/>
        <w:rPr>
          <w:ins w:id="745" w:author="Zhang, James" w:date="2016-02-03T16:17:00Z"/>
          <w:rFonts w:ascii="Times New Roman" w:eastAsia="Segoe UI" w:hAnsi="Times New Roman" w:cs="Times New Roman"/>
          <w:color w:val="231F20"/>
          <w:sz w:val="19"/>
          <w:szCs w:val="19"/>
        </w:rPr>
      </w:pPr>
    </w:p>
    <w:p w14:paraId="0533736A" w14:textId="77777777" w:rsidR="003F6511" w:rsidRDefault="003F6511" w:rsidP="00843579">
      <w:pPr>
        <w:tabs>
          <w:tab w:val="left" w:pos="780"/>
        </w:tabs>
        <w:spacing w:after="120" w:line="260" w:lineRule="exact"/>
        <w:ind w:left="50"/>
        <w:rPr>
          <w:ins w:id="746" w:author="Zhang, James" w:date="2016-02-03T16:17:00Z"/>
          <w:rFonts w:ascii="Times New Roman" w:eastAsia="Segoe UI" w:hAnsi="Times New Roman" w:cs="Times New Roman"/>
          <w:color w:val="231F20"/>
          <w:sz w:val="19"/>
          <w:szCs w:val="19"/>
        </w:rPr>
      </w:pPr>
    </w:p>
    <w:p w14:paraId="21DF4D1A" w14:textId="77777777" w:rsidR="003F6511" w:rsidRPr="00843579" w:rsidRDefault="003F6511" w:rsidP="00843579">
      <w:pPr>
        <w:tabs>
          <w:tab w:val="left" w:pos="780"/>
        </w:tabs>
        <w:spacing w:after="120" w:line="260" w:lineRule="exact"/>
        <w:ind w:left="50"/>
        <w:rPr>
          <w:rFonts w:ascii="Times New Roman" w:eastAsia="Segoe UI" w:hAnsi="Times New Roman" w:cs="Times New Roman"/>
          <w:color w:val="231F20"/>
          <w:sz w:val="19"/>
          <w:szCs w:val="19"/>
        </w:rPr>
      </w:pPr>
    </w:p>
    <w:p w14:paraId="610A2E25" w14:textId="77777777" w:rsidR="00127CB1" w:rsidRPr="001A5FBC" w:rsidRDefault="00AF5242" w:rsidP="00B461CB">
      <w:pPr>
        <w:pStyle w:val="Heading2"/>
        <w:rPr>
          <w:rFonts w:eastAsia="Segoe UI"/>
        </w:rPr>
      </w:pPr>
      <w:bookmarkStart w:id="747" w:name="_Toc442343160"/>
      <w:r w:rsidRPr="001A5FBC">
        <w:rPr>
          <w:rFonts w:eastAsia="Segoe UI"/>
        </w:rPr>
        <w:t>S</w:t>
      </w:r>
      <w:r w:rsidRPr="001A5FBC">
        <w:rPr>
          <w:rFonts w:eastAsia="Segoe UI"/>
          <w:spacing w:val="1"/>
        </w:rPr>
        <w:t>c</w:t>
      </w:r>
      <w:r w:rsidRPr="001A5FBC">
        <w:rPr>
          <w:rFonts w:eastAsia="Segoe UI"/>
        </w:rPr>
        <w:t>ala</w:t>
      </w:r>
      <w:r w:rsidRPr="001A5FBC">
        <w:rPr>
          <w:rFonts w:eastAsia="Segoe UI"/>
          <w:spacing w:val="-2"/>
        </w:rPr>
        <w:t>b</w:t>
      </w:r>
      <w:r w:rsidRPr="001A5FBC">
        <w:rPr>
          <w:rFonts w:eastAsia="Segoe UI"/>
          <w:spacing w:val="-4"/>
        </w:rPr>
        <w:t>il</w:t>
      </w:r>
      <w:r w:rsidRPr="001A5FBC">
        <w:rPr>
          <w:rFonts w:eastAsia="Segoe UI"/>
          <w:spacing w:val="-3"/>
        </w:rPr>
        <w:t>i</w:t>
      </w:r>
      <w:r w:rsidRPr="001A5FBC">
        <w:rPr>
          <w:rFonts w:eastAsia="Segoe UI"/>
          <w:spacing w:val="7"/>
        </w:rPr>
        <w:t>t</w:t>
      </w:r>
      <w:r w:rsidRPr="001A5FBC">
        <w:rPr>
          <w:rFonts w:eastAsia="Segoe UI"/>
        </w:rPr>
        <w:t>y</w:t>
      </w:r>
      <w:r w:rsidRPr="001A5FBC">
        <w:rPr>
          <w:rFonts w:eastAsia="Segoe UI"/>
          <w:spacing w:val="32"/>
        </w:rPr>
        <w:t xml:space="preserve"> </w:t>
      </w:r>
      <w:r w:rsidRPr="001A5FBC">
        <w:rPr>
          <w:rFonts w:eastAsia="Segoe UI"/>
        </w:rPr>
        <w:t>and</w:t>
      </w:r>
      <w:r w:rsidRPr="001A5FBC">
        <w:rPr>
          <w:rFonts w:eastAsia="Segoe UI"/>
          <w:spacing w:val="5"/>
        </w:rPr>
        <w:t xml:space="preserve"> </w:t>
      </w:r>
      <w:r w:rsidRPr="001A5FBC">
        <w:rPr>
          <w:rFonts w:eastAsia="Segoe UI"/>
        </w:rPr>
        <w:t>pe</w:t>
      </w:r>
      <w:r w:rsidRPr="001A5FBC">
        <w:rPr>
          <w:rFonts w:eastAsia="Segoe UI"/>
          <w:spacing w:val="7"/>
        </w:rPr>
        <w:t>r</w:t>
      </w:r>
      <w:r w:rsidRPr="001A5FBC">
        <w:rPr>
          <w:rFonts w:eastAsia="Segoe UI"/>
        </w:rPr>
        <w:t>f</w:t>
      </w:r>
      <w:r w:rsidRPr="001A5FBC">
        <w:rPr>
          <w:rFonts w:eastAsia="Segoe UI"/>
          <w:spacing w:val="-2"/>
        </w:rPr>
        <w:t>o</w:t>
      </w:r>
      <w:r w:rsidRPr="001A5FBC">
        <w:rPr>
          <w:rFonts w:eastAsia="Segoe UI"/>
        </w:rPr>
        <w:t>rmance</w:t>
      </w:r>
      <w:r w:rsidRPr="001A5FBC">
        <w:rPr>
          <w:rFonts w:eastAsia="Segoe UI"/>
          <w:spacing w:val="33"/>
        </w:rPr>
        <w:t xml:space="preserve"> </w:t>
      </w:r>
      <w:r w:rsidRPr="001A5FBC">
        <w:rPr>
          <w:rFonts w:eastAsia="Segoe UI"/>
          <w:w w:val="102"/>
        </w:rPr>
        <w:t>e</w:t>
      </w:r>
      <w:r w:rsidRPr="001A5FBC">
        <w:rPr>
          <w:rFonts w:eastAsia="Segoe UI"/>
          <w:spacing w:val="-2"/>
          <w:w w:val="102"/>
        </w:rPr>
        <w:t>n</w:t>
      </w:r>
      <w:r w:rsidRPr="001A5FBC">
        <w:rPr>
          <w:rFonts w:eastAsia="Segoe UI"/>
          <w:w w:val="103"/>
        </w:rPr>
        <w:t>h</w:t>
      </w:r>
      <w:r w:rsidRPr="001A5FBC">
        <w:rPr>
          <w:rFonts w:eastAsia="Segoe UI"/>
          <w:w w:val="101"/>
        </w:rPr>
        <w:t>anc</w:t>
      </w:r>
      <w:r w:rsidRPr="001A5FBC">
        <w:rPr>
          <w:rFonts w:eastAsia="Segoe UI"/>
          <w:w w:val="102"/>
        </w:rPr>
        <w:t>eme</w:t>
      </w:r>
      <w:r w:rsidRPr="001A5FBC">
        <w:rPr>
          <w:rFonts w:eastAsia="Segoe UI"/>
          <w:spacing w:val="-2"/>
          <w:w w:val="102"/>
        </w:rPr>
        <w:t>n</w:t>
      </w:r>
      <w:r w:rsidRPr="001A5FBC">
        <w:rPr>
          <w:rFonts w:eastAsia="Segoe UI"/>
          <w:spacing w:val="1"/>
          <w:w w:val="108"/>
        </w:rPr>
        <w:t>t</w:t>
      </w:r>
      <w:r w:rsidRPr="001A5FBC">
        <w:rPr>
          <w:rFonts w:eastAsia="Segoe UI"/>
          <w:w w:val="96"/>
        </w:rPr>
        <w:t>s</w:t>
      </w:r>
      <w:bookmarkEnd w:id="747"/>
    </w:p>
    <w:p w14:paraId="5E993DBF" w14:textId="41241570" w:rsidR="00127CB1" w:rsidRPr="00E25959" w:rsidRDefault="00724D71" w:rsidP="001A5FBC">
      <w:pPr>
        <w:spacing w:after="120" w:line="260" w:lineRule="auto"/>
        <w:jc w:val="both"/>
        <w:rPr>
          <w:rFonts w:ascii="Times New Roman" w:eastAsia="Segoe UI" w:hAnsi="Times New Roman" w:cs="Times New Roman"/>
          <w:sz w:val="19"/>
          <w:szCs w:val="19"/>
        </w:rPr>
      </w:pPr>
      <w:r>
        <w:rPr>
          <w:rFonts w:ascii="Times New Roman" w:eastAsia="Segoe UI" w:hAnsi="Times New Roman" w:cs="Times New Roman"/>
          <w:color w:val="231F20"/>
          <w:spacing w:val="2"/>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843579">
        <w:rPr>
          <w:rFonts w:ascii="Times New Roman" w:eastAsia="Segoe UI" w:hAnsi="Times New Roman" w:cs="Times New Roman"/>
          <w:color w:val="231F20"/>
          <w:sz w:val="19"/>
          <w:szCs w:val="19"/>
        </w:rPr>
        <w:t xml:space="preserve"> following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2"/>
          <w:sz w:val="19"/>
          <w:szCs w:val="19"/>
        </w:rPr>
        <w:t>eme</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3"/>
          <w:sz w:val="19"/>
          <w:szCs w:val="19"/>
        </w:rPr>
        <w:t>t</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20"/>
          <w:sz w:val="19"/>
          <w:szCs w:val="19"/>
        </w:rPr>
        <w:t xml:space="preserve"> </w:t>
      </w:r>
      <w:r w:rsidR="00843579">
        <w:rPr>
          <w:rFonts w:ascii="Times New Roman" w:eastAsia="Segoe UI" w:hAnsi="Times New Roman" w:cs="Times New Roman"/>
          <w:color w:val="231F20"/>
          <w:spacing w:val="-20"/>
          <w:sz w:val="19"/>
          <w:szCs w:val="19"/>
        </w:rPr>
        <w:t xml:space="preserve">will </w:t>
      </w:r>
      <w:r w:rsidR="00AF5242" w:rsidRPr="00E25959">
        <w:rPr>
          <w:rFonts w:ascii="Times New Roman" w:eastAsia="Segoe UI" w:hAnsi="Times New Roman" w:cs="Times New Roman"/>
          <w:color w:val="231F20"/>
          <w:sz w:val="19"/>
          <w:szCs w:val="19"/>
        </w:rPr>
        <w:t>i</w:t>
      </w:r>
      <w:r w:rsidR="00AF5242" w:rsidRPr="00E25959">
        <w:rPr>
          <w:rFonts w:ascii="Times New Roman" w:eastAsia="Segoe UI" w:hAnsi="Times New Roman" w:cs="Times New Roman"/>
          <w:color w:val="231F20"/>
          <w:spacing w:val="1"/>
          <w:sz w:val="19"/>
          <w:szCs w:val="19"/>
        </w:rPr>
        <w:t>mp</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z w:val="19"/>
          <w:szCs w:val="19"/>
        </w:rPr>
        <w:t>ove</w:t>
      </w:r>
      <w:r w:rsidR="00AF5242" w:rsidRPr="00E25959">
        <w:rPr>
          <w:rFonts w:ascii="Times New Roman" w:eastAsia="Segoe UI" w:hAnsi="Times New Roman" w:cs="Times New Roman"/>
          <w:color w:val="231F20"/>
          <w:spacing w:val="-5"/>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w</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3"/>
          <w:sz w:val="19"/>
          <w:szCs w:val="19"/>
        </w:rPr>
        <w:t>k</w:t>
      </w:r>
      <w:r w:rsidR="00AF5242" w:rsidRPr="00E25959">
        <w:rPr>
          <w:rFonts w:ascii="Times New Roman" w:eastAsia="Segoe UI" w:hAnsi="Times New Roman" w:cs="Times New Roman"/>
          <w:color w:val="231F20"/>
          <w:spacing w:val="1"/>
          <w:sz w:val="19"/>
          <w:szCs w:val="19"/>
        </w:rPr>
        <w:t>l</w:t>
      </w:r>
      <w:r w:rsidR="00AF5242" w:rsidRPr="00E25959">
        <w:rPr>
          <w:rFonts w:ascii="Times New Roman" w:eastAsia="Segoe UI" w:hAnsi="Times New Roman" w:cs="Times New Roman"/>
          <w:color w:val="231F20"/>
          <w:spacing w:val="2"/>
          <w:sz w:val="19"/>
          <w:szCs w:val="19"/>
        </w:rPr>
        <w:t>oa</w:t>
      </w:r>
      <w:r w:rsidR="00AF5242" w:rsidRPr="00E25959">
        <w:rPr>
          <w:rFonts w:ascii="Times New Roman" w:eastAsia="Segoe UI" w:hAnsi="Times New Roman" w:cs="Times New Roman"/>
          <w:color w:val="231F20"/>
          <w:spacing w:val="1"/>
          <w:sz w:val="19"/>
          <w:szCs w:val="19"/>
        </w:rPr>
        <w:t>d</w:t>
      </w:r>
      <w:r w:rsidR="00843579">
        <w:rPr>
          <w:rFonts w:ascii="Times New Roman" w:eastAsia="Segoe UI" w:hAnsi="Times New Roman" w:cs="Times New Roman"/>
          <w:color w:val="231F20"/>
          <w:spacing w:val="4"/>
          <w:sz w:val="19"/>
          <w:szCs w:val="19"/>
        </w:rPr>
        <w:t>s and performance</w:t>
      </w:r>
      <w:ins w:id="748" w:author="Zhang, James" w:date="2016-02-03T17:45:00Z">
        <w:r w:rsidR="009255ED">
          <w:rPr>
            <w:rFonts w:ascii="Times New Roman" w:eastAsia="Segoe UI" w:hAnsi="Times New Roman" w:cs="Times New Roman"/>
            <w:color w:val="231F20"/>
            <w:spacing w:val="4"/>
            <w:sz w:val="19"/>
            <w:szCs w:val="19"/>
          </w:rPr>
          <w:t xml:space="preserve"> in certain c</w:t>
        </w:r>
      </w:ins>
      <w:ins w:id="749" w:author="Zhang, James" w:date="2016-02-03T17:46:00Z">
        <w:r w:rsidR="009255ED">
          <w:rPr>
            <w:rFonts w:ascii="Times New Roman" w:eastAsia="Segoe UI" w:hAnsi="Times New Roman" w:cs="Times New Roman"/>
            <w:color w:val="231F20"/>
            <w:spacing w:val="4"/>
            <w:sz w:val="19"/>
            <w:szCs w:val="19"/>
          </w:rPr>
          <w:t>ircumstan</w:t>
        </w:r>
      </w:ins>
      <w:ins w:id="750" w:author="Zhang, James" w:date="2016-02-03T17:47:00Z">
        <w:r w:rsidR="009255ED">
          <w:rPr>
            <w:rFonts w:ascii="Times New Roman" w:eastAsia="Segoe UI" w:hAnsi="Times New Roman" w:cs="Times New Roman"/>
            <w:color w:val="231F20"/>
            <w:spacing w:val="4"/>
            <w:sz w:val="19"/>
            <w:szCs w:val="19"/>
          </w:rPr>
          <w:t>ces</w:t>
        </w:r>
      </w:ins>
      <w:r w:rsidR="00843579">
        <w:rPr>
          <w:rFonts w:ascii="Times New Roman" w:eastAsia="Segoe UI" w:hAnsi="Times New Roman" w:cs="Times New Roman"/>
          <w:color w:val="231F20"/>
          <w:spacing w:val="4"/>
          <w:sz w:val="19"/>
          <w:szCs w:val="19"/>
        </w:rPr>
        <w:t xml:space="preserve">. </w:t>
      </w:r>
      <w:ins w:id="751" w:author="Zhang, James" w:date="2016-02-03T17:48:00Z">
        <w:r w:rsidR="009255ED">
          <w:rPr>
            <w:rFonts w:ascii="Times New Roman" w:eastAsia="Segoe UI" w:hAnsi="Times New Roman" w:cs="Times New Roman"/>
            <w:color w:val="231F20"/>
            <w:spacing w:val="4"/>
            <w:sz w:val="19"/>
            <w:szCs w:val="19"/>
          </w:rPr>
          <w:t xml:space="preserve">For example, In-Memory OLTP can only be implemented if the server has big RAM; Resource governor is usually used for </w:t>
        </w:r>
      </w:ins>
      <w:ins w:id="752" w:author="Zhang, James" w:date="2016-02-03T17:50:00Z">
        <w:r w:rsidR="009255ED">
          <w:rPr>
            <w:rFonts w:ascii="Times New Roman" w:eastAsia="Segoe UI" w:hAnsi="Times New Roman" w:cs="Times New Roman"/>
            <w:color w:val="231F20"/>
            <w:spacing w:val="4"/>
            <w:sz w:val="19"/>
            <w:szCs w:val="19"/>
          </w:rPr>
          <w:t xml:space="preserve">scalability on a shared server; </w:t>
        </w:r>
      </w:ins>
      <w:proofErr w:type="spellStart"/>
      <w:ins w:id="753" w:author="Zhang, James" w:date="2016-02-03T17:51:00Z">
        <w:r w:rsidR="009255ED">
          <w:rPr>
            <w:rFonts w:ascii="Times New Roman" w:eastAsia="Segoe UI" w:hAnsi="Times New Roman" w:cs="Times New Roman"/>
            <w:color w:val="231F20"/>
            <w:spacing w:val="4"/>
            <w:sz w:val="19"/>
            <w:szCs w:val="19"/>
          </w:rPr>
          <w:t>Colomnstore</w:t>
        </w:r>
        <w:proofErr w:type="spellEnd"/>
        <w:r w:rsidR="009255ED">
          <w:rPr>
            <w:rFonts w:ascii="Times New Roman" w:eastAsia="Segoe UI" w:hAnsi="Times New Roman" w:cs="Times New Roman"/>
            <w:color w:val="231F20"/>
            <w:spacing w:val="4"/>
            <w:sz w:val="19"/>
            <w:szCs w:val="19"/>
          </w:rPr>
          <w:t xml:space="preserve"> is used to enhance the performance of certain data warehouse application. Therefore, all of these features </w:t>
        </w:r>
      </w:ins>
      <w:del w:id="754" w:author="Zhang, James" w:date="2016-02-03T17:52:00Z">
        <w:r w:rsidR="00843579" w:rsidDel="009255ED">
          <w:rPr>
            <w:rFonts w:ascii="Times New Roman" w:eastAsia="Segoe UI" w:hAnsi="Times New Roman" w:cs="Times New Roman"/>
            <w:color w:val="231F20"/>
            <w:spacing w:val="4"/>
            <w:sz w:val="19"/>
            <w:szCs w:val="19"/>
          </w:rPr>
          <w:delText xml:space="preserve">They </w:delText>
        </w:r>
      </w:del>
      <w:r w:rsidR="00843579">
        <w:rPr>
          <w:rFonts w:ascii="Times New Roman" w:eastAsia="Segoe UI" w:hAnsi="Times New Roman" w:cs="Times New Roman"/>
          <w:color w:val="231F20"/>
          <w:spacing w:val="4"/>
          <w:sz w:val="19"/>
          <w:szCs w:val="19"/>
        </w:rPr>
        <w:t xml:space="preserve">will be implemented based on the requirements of application and server </w:t>
      </w:r>
      <w:commentRangeStart w:id="755"/>
      <w:r w:rsidR="00843579">
        <w:rPr>
          <w:rFonts w:ascii="Times New Roman" w:eastAsia="Segoe UI" w:hAnsi="Times New Roman" w:cs="Times New Roman"/>
          <w:color w:val="231F20"/>
          <w:spacing w:val="4"/>
          <w:sz w:val="19"/>
          <w:szCs w:val="19"/>
        </w:rPr>
        <w:t>configuration</w:t>
      </w:r>
      <w:commentRangeEnd w:id="755"/>
      <w:r w:rsidR="004742A1">
        <w:rPr>
          <w:rStyle w:val="CommentReference"/>
        </w:rPr>
        <w:commentReference w:id="755"/>
      </w:r>
      <w:r w:rsidR="00843579">
        <w:rPr>
          <w:rFonts w:ascii="Times New Roman" w:eastAsia="Segoe UI" w:hAnsi="Times New Roman" w:cs="Times New Roman"/>
          <w:color w:val="231F20"/>
          <w:spacing w:val="4"/>
          <w:sz w:val="19"/>
          <w:szCs w:val="19"/>
        </w:rPr>
        <w:t>.</w:t>
      </w:r>
    </w:p>
    <w:p w14:paraId="37E2AF57" w14:textId="77777777" w:rsidR="00127CB1" w:rsidRPr="00E25959" w:rsidRDefault="00127CB1" w:rsidP="001A5FBC">
      <w:pPr>
        <w:spacing w:after="120" w:line="130" w:lineRule="exact"/>
        <w:rPr>
          <w:rFonts w:ascii="Times New Roman" w:hAnsi="Times New Roman" w:cs="Times New Roman"/>
          <w:sz w:val="19"/>
          <w:szCs w:val="19"/>
        </w:rPr>
      </w:pPr>
    </w:p>
    <w:p w14:paraId="0E6D661D" w14:textId="77777777" w:rsidR="00127CB1" w:rsidRPr="00E25959" w:rsidRDefault="00AF5242" w:rsidP="001A5FBC">
      <w:pPr>
        <w:pStyle w:val="ListParagraph"/>
        <w:numPr>
          <w:ilvl w:val="0"/>
          <w:numId w:val="7"/>
        </w:numPr>
        <w:tabs>
          <w:tab w:val="left" w:pos="116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1"/>
          <w:sz w:val="19"/>
          <w:szCs w:val="19"/>
        </w:rPr>
        <w:t>In-</w:t>
      </w:r>
      <w:r w:rsidRPr="00E25959">
        <w:rPr>
          <w:rFonts w:ascii="Times New Roman" w:eastAsia="Segoe UI" w:hAnsi="Times New Roman" w:cs="Times New Roman"/>
          <w:b/>
          <w:bCs/>
          <w:color w:val="231F20"/>
          <w:spacing w:val="2"/>
          <w:sz w:val="19"/>
          <w:szCs w:val="19"/>
        </w:rPr>
        <w:t>M</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mo</w:t>
      </w:r>
      <w:r w:rsidRPr="00E25959">
        <w:rPr>
          <w:rFonts w:ascii="Times New Roman" w:eastAsia="Segoe UI" w:hAnsi="Times New Roman" w:cs="Times New Roman"/>
          <w:b/>
          <w:bCs/>
          <w:color w:val="231F20"/>
          <w:spacing w:val="8"/>
          <w:sz w:val="19"/>
          <w:szCs w:val="19"/>
        </w:rPr>
        <w:t>r</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4"/>
          <w:sz w:val="19"/>
          <w:szCs w:val="19"/>
        </w:rPr>
        <w:t xml:space="preserve"> </w:t>
      </w:r>
      <w:r w:rsidRPr="00E25959">
        <w:rPr>
          <w:rFonts w:ascii="Times New Roman" w:eastAsia="Segoe UI" w:hAnsi="Times New Roman" w:cs="Times New Roman"/>
          <w:b/>
          <w:bCs/>
          <w:color w:val="231F20"/>
          <w:spacing w:val="2"/>
          <w:sz w:val="19"/>
          <w:szCs w:val="19"/>
        </w:rPr>
        <w:t>O</w:t>
      </w:r>
      <w:r w:rsidRPr="00E25959">
        <w:rPr>
          <w:rFonts w:ascii="Times New Roman" w:eastAsia="Segoe UI" w:hAnsi="Times New Roman" w:cs="Times New Roman"/>
          <w:b/>
          <w:bCs/>
          <w:color w:val="231F20"/>
          <w:spacing w:val="-11"/>
          <w:sz w:val="19"/>
          <w:szCs w:val="19"/>
        </w:rPr>
        <w:t>L</w:t>
      </w:r>
      <w:r w:rsidRPr="00E25959">
        <w:rPr>
          <w:rFonts w:ascii="Times New Roman" w:eastAsia="Segoe UI" w:hAnsi="Times New Roman" w:cs="Times New Roman"/>
          <w:b/>
          <w:bCs/>
          <w:color w:val="231F20"/>
          <w:sz w:val="19"/>
          <w:szCs w:val="19"/>
        </w:rPr>
        <w:t xml:space="preserve">TP  </w:t>
      </w:r>
      <w:r w:rsidRPr="00E25959">
        <w:rPr>
          <w:rFonts w:ascii="Times New Roman" w:eastAsia="Segoe UI" w:hAnsi="Times New Roman" w:cs="Times New Roman"/>
          <w:b/>
          <w:bCs/>
          <w:color w:val="231F20"/>
          <w:spacing w:val="2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 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z w:val="19"/>
          <w:szCs w:val="19"/>
        </w:rPr>
        <w:t>ul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into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pacing w:val="1"/>
          <w:w w:val="92"/>
          <w:sz w:val="19"/>
          <w:szCs w:val="19"/>
        </w:rPr>
        <w:t>s</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w w:val="99"/>
          <w:sz w:val="19"/>
          <w:szCs w:val="19"/>
        </w:rPr>
        <w:t>d</w:t>
      </w:r>
      <w:r w:rsidRPr="00E25959">
        <w:rPr>
          <w:rFonts w:ascii="Times New Roman" w:eastAsia="Segoe UI" w:hAnsi="Times New Roman" w:cs="Times New Roman"/>
          <w:color w:val="231F20"/>
          <w:w w:val="98"/>
          <w:sz w:val="19"/>
          <w:szCs w:val="19"/>
        </w:rPr>
        <w:t xml:space="preserve">e </w:t>
      </w:r>
      <w:r w:rsidRPr="00E25959">
        <w:rPr>
          <w:rFonts w:ascii="Times New Roman" w:eastAsia="Segoe UI" w:hAnsi="Times New Roman" w:cs="Times New Roman"/>
          <w:color w:val="231F20"/>
          <w:spacing w:val="1"/>
          <w:w w:val="98"/>
          <w:sz w:val="19"/>
          <w:szCs w:val="19"/>
        </w:rPr>
        <w:t>o</w:t>
      </w:r>
      <w:r w:rsidRPr="00E25959">
        <w:rPr>
          <w:rFonts w:ascii="Times New Roman" w:eastAsia="Segoe UI" w:hAnsi="Times New Roman" w:cs="Times New Roman"/>
          <w:color w:val="231F20"/>
          <w:w w:val="99"/>
          <w:sz w:val="19"/>
          <w:szCs w:val="19"/>
        </w:rPr>
        <w:t>n</w:t>
      </w:r>
      <w:r w:rsidRPr="00E25959">
        <w:rPr>
          <w:rFonts w:ascii="Times New Roman" w:eastAsia="Segoe UI" w:hAnsi="Times New Roman" w:cs="Times New Roman"/>
          <w:color w:val="231F20"/>
          <w:sz w:val="19"/>
          <w:szCs w:val="19"/>
        </w:rPr>
        <w:t xml:space="preserve"> d</w:t>
      </w:r>
      <w:r w:rsidRPr="00E25959">
        <w:rPr>
          <w:rFonts w:ascii="Times New Roman" w:eastAsia="Segoe UI" w:hAnsi="Times New Roman" w:cs="Times New Roman"/>
          <w:color w:val="231F20"/>
          <w:spacing w:val="1"/>
          <w:sz w:val="19"/>
          <w:szCs w:val="19"/>
        </w:rPr>
        <w:t>is</w:t>
      </w:r>
      <w:r w:rsidRPr="00E25959">
        <w:rPr>
          <w:rFonts w:ascii="Times New Roman" w:eastAsia="Segoe UI" w:hAnsi="Times New Roman" w:cs="Times New Roman"/>
          <w:color w:val="231F20"/>
          <w:sz w:val="19"/>
          <w:szCs w:val="19"/>
        </w:rPr>
        <w:t>k</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gh</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w w:val="97"/>
          <w:sz w:val="19"/>
          <w:szCs w:val="19"/>
        </w:rPr>
        <w:t>asso</w:t>
      </w:r>
      <w:r w:rsidRPr="00E25959">
        <w:rPr>
          <w:rFonts w:ascii="Times New Roman" w:eastAsia="Segoe UI" w:hAnsi="Times New Roman" w:cs="Times New Roman"/>
          <w:color w:val="231F20"/>
          <w:spacing w:val="-1"/>
          <w:w w:val="97"/>
          <w:sz w:val="19"/>
          <w:szCs w:val="19"/>
        </w:rPr>
        <w:t>c</w:t>
      </w:r>
      <w:r w:rsidRPr="00E25959">
        <w:rPr>
          <w:rFonts w:ascii="Times New Roman" w:eastAsia="Segoe UI" w:hAnsi="Times New Roman" w:cs="Times New Roman"/>
          <w:color w:val="231F20"/>
          <w:w w:val="97"/>
          <w:sz w:val="19"/>
          <w:szCs w:val="19"/>
        </w:rPr>
        <w:t>i</w:t>
      </w:r>
      <w:r w:rsidRPr="00E25959">
        <w:rPr>
          <w:rFonts w:ascii="Times New Roman" w:eastAsia="Segoe UI" w:hAnsi="Times New Roman" w:cs="Times New Roman"/>
          <w:color w:val="231F20"/>
          <w:spacing w:val="1"/>
          <w:w w:val="97"/>
          <w:sz w:val="19"/>
          <w:szCs w:val="19"/>
        </w:rPr>
        <w:t>at</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d</w:t>
      </w:r>
      <w:r w:rsidRPr="00E25959">
        <w:rPr>
          <w:rFonts w:ascii="Times New Roman" w:eastAsia="Segoe UI" w:hAnsi="Times New Roman" w:cs="Times New Roman"/>
          <w:color w:val="231F20"/>
          <w:spacing w:val="6"/>
          <w:w w:val="97"/>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situa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ce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 xml:space="preserve">It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w w:val="96"/>
          <w:sz w:val="19"/>
          <w:szCs w:val="19"/>
        </w:rPr>
        <w:t>p</w:t>
      </w:r>
      <w:r w:rsidRPr="00E25959">
        <w:rPr>
          <w:rFonts w:ascii="Times New Roman" w:eastAsia="Segoe UI" w:hAnsi="Times New Roman" w:cs="Times New Roman"/>
          <w:color w:val="231F20"/>
          <w:spacing w:val="1"/>
          <w:w w:val="96"/>
          <w:sz w:val="19"/>
          <w:szCs w:val="19"/>
        </w:rPr>
        <w:t>o</w:t>
      </w:r>
      <w:r w:rsidRPr="00E25959">
        <w:rPr>
          <w:rFonts w:ascii="Times New Roman" w:eastAsia="Segoe UI" w:hAnsi="Times New Roman" w:cs="Times New Roman"/>
          <w:color w:val="231F20"/>
          <w:spacing w:val="3"/>
          <w:w w:val="96"/>
          <w:sz w:val="19"/>
          <w:szCs w:val="19"/>
        </w:rPr>
        <w:t>s</w:t>
      </w:r>
      <w:r w:rsidRPr="00E25959">
        <w:rPr>
          <w:rFonts w:ascii="Times New Roman" w:eastAsia="Segoe UI" w:hAnsi="Times New Roman" w:cs="Times New Roman"/>
          <w:color w:val="231F20"/>
          <w:spacing w:val="1"/>
          <w:w w:val="96"/>
          <w:sz w:val="19"/>
          <w:szCs w:val="19"/>
        </w:rPr>
        <w:t>s</w:t>
      </w:r>
      <w:r w:rsidRPr="00E25959">
        <w:rPr>
          <w:rFonts w:ascii="Times New Roman" w:eastAsia="Segoe UI" w:hAnsi="Times New Roman" w:cs="Times New Roman"/>
          <w:color w:val="231F20"/>
          <w:w w:val="96"/>
          <w:sz w:val="19"/>
          <w:szCs w:val="19"/>
        </w:rPr>
        <w:t>i</w:t>
      </w:r>
      <w:r w:rsidRPr="00E25959">
        <w:rPr>
          <w:rFonts w:ascii="Times New Roman" w:eastAsia="Segoe UI" w:hAnsi="Times New Roman" w:cs="Times New Roman"/>
          <w:color w:val="231F20"/>
          <w:spacing w:val="1"/>
          <w:w w:val="96"/>
          <w:sz w:val="19"/>
          <w:szCs w:val="19"/>
        </w:rPr>
        <w:t>bl</w:t>
      </w:r>
      <w:r w:rsidRPr="00E25959">
        <w:rPr>
          <w:rFonts w:ascii="Times New Roman" w:eastAsia="Segoe UI" w:hAnsi="Times New Roman" w:cs="Times New Roman"/>
          <w:color w:val="231F20"/>
          <w:w w:val="96"/>
          <w:sz w:val="19"/>
          <w:szCs w:val="19"/>
        </w:rPr>
        <w:t>e</w:t>
      </w:r>
      <w:r w:rsidRPr="00E25959">
        <w:rPr>
          <w:rFonts w:ascii="Times New Roman" w:eastAsia="Segoe UI" w:hAnsi="Times New Roman" w:cs="Times New Roman"/>
          <w:color w:val="231F20"/>
          <w:spacing w:val="8"/>
          <w:w w:val="9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004320A4"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 xml:space="preserve">P </w:t>
      </w:r>
      <w:r w:rsidRPr="00E25959">
        <w:rPr>
          <w:rFonts w:ascii="Times New Roman" w:eastAsia="Segoe UI" w:hAnsi="Times New Roman" w:cs="Times New Roman"/>
          <w:color w:val="231F20"/>
          <w:spacing w:val="1"/>
          <w:w w:val="97"/>
          <w:sz w:val="19"/>
          <w:szCs w:val="19"/>
        </w:rPr>
        <w:t>da</w:t>
      </w:r>
      <w:r w:rsidRPr="00E25959">
        <w:rPr>
          <w:rFonts w:ascii="Times New Roman" w:eastAsia="Segoe UI" w:hAnsi="Times New Roman" w:cs="Times New Roman"/>
          <w:color w:val="231F20"/>
          <w:spacing w:val="3"/>
          <w:w w:val="97"/>
          <w:sz w:val="19"/>
          <w:szCs w:val="19"/>
        </w:rPr>
        <w:t>t</w:t>
      </w:r>
      <w:r w:rsidRPr="00E25959">
        <w:rPr>
          <w:rFonts w:ascii="Times New Roman" w:eastAsia="Segoe UI" w:hAnsi="Times New Roman" w:cs="Times New Roman"/>
          <w:color w:val="231F20"/>
          <w:spacing w:val="1"/>
          <w:w w:val="97"/>
          <w:sz w:val="19"/>
          <w:szCs w:val="19"/>
        </w:rPr>
        <w:t>a</w:t>
      </w:r>
      <w:r w:rsidRPr="00E25959">
        <w:rPr>
          <w:rFonts w:ascii="Times New Roman" w:eastAsia="Segoe UI" w:hAnsi="Times New Roman" w:cs="Times New Roman"/>
          <w:color w:val="231F20"/>
          <w:spacing w:val="2"/>
          <w:w w:val="97"/>
          <w:sz w:val="19"/>
          <w:szCs w:val="19"/>
        </w:rPr>
        <w:t>base</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5"/>
          <w:w w:val="9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 into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 xml:space="preserve">O </w:t>
      </w:r>
      <w:r w:rsidRPr="00E25959">
        <w:rPr>
          <w:rFonts w:ascii="Times New Roman" w:eastAsia="Segoe UI" w:hAnsi="Times New Roman" w:cs="Times New Roman"/>
          <w:color w:val="231F20"/>
          <w:spacing w:val="1"/>
          <w:sz w:val="19"/>
          <w:szCs w:val="19"/>
        </w:rPr>
        <w:t>ex</w:t>
      </w:r>
      <w:r w:rsidRPr="00E25959">
        <w:rPr>
          <w:rFonts w:ascii="Times New Roman" w:eastAsia="Segoe UI" w:hAnsi="Times New Roman" w:cs="Times New Roman"/>
          <w:color w:val="231F20"/>
          <w:spacing w:val="2"/>
          <w:sz w:val="19"/>
          <w:szCs w:val="19"/>
        </w:rPr>
        <w:t>pense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n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0"/>
          <w:sz w:val="19"/>
          <w:szCs w:val="19"/>
        </w:rPr>
        <w:t>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z</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rep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omis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up</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3</w:t>
      </w:r>
      <w:r w:rsidRPr="00E25959">
        <w:rPr>
          <w:rFonts w:ascii="Times New Roman" w:eastAsia="Segoe UI" w:hAnsi="Times New Roman" w:cs="Times New Roman"/>
          <w:color w:val="231F20"/>
          <w:sz w:val="19"/>
          <w:szCs w:val="19"/>
        </w:rPr>
        <w:t>0 ti</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ir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5"/>
          <w:sz w:val="19"/>
          <w:szCs w:val="19"/>
        </w:rPr>
        <w:t>A</w:t>
      </w:r>
      <w:r w:rsidRPr="00E25959">
        <w:rPr>
          <w:rFonts w:ascii="Times New Roman" w:eastAsia="Segoe UI" w:hAnsi="Times New Roman" w:cs="Times New Roman"/>
          <w:color w:val="231F20"/>
          <w:sz w:val="19"/>
          <w:szCs w:val="19"/>
        </w:rPr>
        <w:t xml:space="preserve">s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mi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 xml:space="preserve">ill </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 xml:space="preserve">d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w w:val="96"/>
          <w:sz w:val="19"/>
          <w:szCs w:val="19"/>
        </w:rPr>
        <w:t>b</w:t>
      </w:r>
      <w:r w:rsidRPr="00E25959">
        <w:rPr>
          <w:rFonts w:ascii="Times New Roman" w:eastAsia="Segoe UI" w:hAnsi="Times New Roman" w:cs="Times New Roman"/>
          <w:color w:val="231F20"/>
          <w:spacing w:val="1"/>
          <w:w w:val="96"/>
          <w:sz w:val="19"/>
          <w:szCs w:val="19"/>
        </w:rPr>
        <w:t>us</w:t>
      </w:r>
      <w:r w:rsidRPr="00E25959">
        <w:rPr>
          <w:rFonts w:ascii="Times New Roman" w:eastAsia="Segoe UI" w:hAnsi="Times New Roman" w:cs="Times New Roman"/>
          <w:color w:val="231F20"/>
          <w:w w:val="96"/>
          <w:sz w:val="19"/>
          <w:szCs w:val="19"/>
        </w:rPr>
        <w:t>i</w:t>
      </w:r>
      <w:r w:rsidRPr="00E25959">
        <w:rPr>
          <w:rFonts w:ascii="Times New Roman" w:eastAsia="Segoe UI" w:hAnsi="Times New Roman" w:cs="Times New Roman"/>
          <w:color w:val="231F20"/>
          <w:spacing w:val="2"/>
          <w:w w:val="96"/>
          <w:sz w:val="19"/>
          <w:szCs w:val="19"/>
        </w:rPr>
        <w:t>nes</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7"/>
          <w:w w:val="96"/>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in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in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00724D71">
        <w:rPr>
          <w:rFonts w:ascii="Times New Roman" w:eastAsia="Segoe UI" w:hAnsi="Times New Roman" w:cs="Times New Roman"/>
          <w:color w:val="231F20"/>
          <w:sz w:val="19"/>
          <w:szCs w:val="19"/>
        </w:rPr>
        <w:br/>
      </w:r>
    </w:p>
    <w:p w14:paraId="15F32148" w14:textId="77777777" w:rsidR="00127CB1" w:rsidRPr="00E25959" w:rsidRDefault="00AF5242" w:rsidP="001A5FBC">
      <w:pPr>
        <w:pStyle w:val="ListParagraph"/>
        <w:numPr>
          <w:ilvl w:val="0"/>
          <w:numId w:val="7"/>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sou</w:t>
      </w:r>
      <w:r w:rsidRPr="00E25959">
        <w:rPr>
          <w:rFonts w:ascii="Times New Roman" w:eastAsia="Segoe UI" w:hAnsi="Times New Roman" w:cs="Times New Roman"/>
          <w:b/>
          <w:bCs/>
          <w:color w:val="231F20"/>
          <w:spacing w:val="3"/>
          <w:sz w:val="19"/>
          <w:szCs w:val="19"/>
        </w:rPr>
        <w:t>r</w:t>
      </w:r>
      <w:r w:rsidRPr="00E25959">
        <w:rPr>
          <w:rFonts w:ascii="Times New Roman" w:eastAsia="Segoe UI" w:hAnsi="Times New Roman" w:cs="Times New Roman"/>
          <w:b/>
          <w:bCs/>
          <w:color w:val="231F20"/>
          <w:spacing w:val="2"/>
          <w:sz w:val="19"/>
          <w:szCs w:val="19"/>
        </w:rPr>
        <w:t>c</w:t>
      </w:r>
      <w:r w:rsidRPr="00E25959">
        <w:rPr>
          <w:rFonts w:ascii="Times New Roman" w:eastAsia="Segoe UI" w:hAnsi="Times New Roman" w:cs="Times New Roman"/>
          <w:b/>
          <w:bCs/>
          <w:color w:val="231F20"/>
          <w:sz w:val="19"/>
          <w:szCs w:val="19"/>
        </w:rPr>
        <w:t>e</w:t>
      </w:r>
      <w:r w:rsidRPr="00E25959">
        <w:rPr>
          <w:rFonts w:ascii="Times New Roman" w:eastAsia="Segoe UI" w:hAnsi="Times New Roman" w:cs="Times New Roman"/>
          <w:b/>
          <w:bCs/>
          <w:color w:val="231F20"/>
          <w:spacing w:val="-8"/>
          <w:sz w:val="19"/>
          <w:szCs w:val="19"/>
        </w:rPr>
        <w:t xml:space="preserve"> </w:t>
      </w:r>
      <w:r w:rsidR="00843579">
        <w:rPr>
          <w:rFonts w:ascii="Times New Roman" w:eastAsia="Segoe UI" w:hAnsi="Times New Roman" w:cs="Times New Roman"/>
          <w:b/>
          <w:bCs/>
          <w:color w:val="231F20"/>
          <w:spacing w:val="3"/>
          <w:sz w:val="19"/>
          <w:szCs w:val="19"/>
        </w:rPr>
        <w:t>g</w:t>
      </w:r>
      <w:r w:rsidRPr="00E25959">
        <w:rPr>
          <w:rFonts w:ascii="Times New Roman" w:eastAsia="Segoe UI" w:hAnsi="Times New Roman" w:cs="Times New Roman"/>
          <w:b/>
          <w:bCs/>
          <w:color w:val="231F20"/>
          <w:sz w:val="19"/>
          <w:szCs w:val="19"/>
        </w:rPr>
        <w:t>ov</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rno</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8"/>
          <w:sz w:val="19"/>
          <w:szCs w:val="19"/>
        </w:rPr>
        <w:t xml:space="preserve"> </w:t>
      </w:r>
      <w:r w:rsidR="0084357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n</w:t>
      </w:r>
      <w:r w:rsidRPr="00E25959">
        <w:rPr>
          <w:rFonts w:ascii="Times New Roman" w:eastAsia="Segoe UI" w:hAnsi="Times New Roman" w:cs="Times New Roman"/>
          <w:b/>
          <w:bCs/>
          <w:color w:val="231F20"/>
          <w:spacing w:val="3"/>
          <w:sz w:val="19"/>
          <w:szCs w:val="19"/>
        </w:rPr>
        <w:t>h</w:t>
      </w:r>
      <w:r w:rsidRPr="00E25959">
        <w:rPr>
          <w:rFonts w:ascii="Times New Roman" w:eastAsia="Segoe UI" w:hAnsi="Times New Roman" w:cs="Times New Roman"/>
          <w:b/>
          <w:bCs/>
          <w:color w:val="231F20"/>
          <w:spacing w:val="2"/>
          <w:sz w:val="19"/>
          <w:szCs w:val="19"/>
        </w:rPr>
        <w:t>anc</w:t>
      </w:r>
      <w:r w:rsidRPr="00E25959">
        <w:rPr>
          <w:rFonts w:ascii="Times New Roman" w:eastAsia="Segoe UI" w:hAnsi="Times New Roman" w:cs="Times New Roman"/>
          <w:b/>
          <w:bCs/>
          <w:color w:val="231F20"/>
          <w:spacing w:val="3"/>
          <w:sz w:val="19"/>
          <w:szCs w:val="19"/>
        </w:rPr>
        <w:t>eme</w:t>
      </w:r>
      <w:r w:rsidRPr="00E25959">
        <w:rPr>
          <w:rFonts w:ascii="Times New Roman" w:eastAsia="Segoe UI" w:hAnsi="Times New Roman" w:cs="Times New Roman"/>
          <w:b/>
          <w:bCs/>
          <w:color w:val="231F20"/>
          <w:spacing w:val="1"/>
          <w:sz w:val="19"/>
          <w:szCs w:val="19"/>
        </w:rPr>
        <w:t>n</w:t>
      </w:r>
      <w:r w:rsidRPr="00E25959">
        <w:rPr>
          <w:rFonts w:ascii="Times New Roman" w:eastAsia="Segoe UI" w:hAnsi="Times New Roman" w:cs="Times New Roman"/>
          <w:b/>
          <w:bCs/>
          <w:color w:val="231F20"/>
          <w:spacing w:val="4"/>
          <w:sz w:val="19"/>
          <w:szCs w:val="19"/>
        </w:rPr>
        <w:t>t</w:t>
      </w:r>
      <w:r w:rsidRPr="00E25959">
        <w:rPr>
          <w:rFonts w:ascii="Times New Roman" w:eastAsia="Segoe UI" w:hAnsi="Times New Roman" w:cs="Times New Roman"/>
          <w:b/>
          <w:bCs/>
          <w:color w:val="231F20"/>
          <w:sz w:val="19"/>
          <w:szCs w:val="19"/>
        </w:rPr>
        <w:t xml:space="preserve">s  </w:t>
      </w:r>
      <w:r w:rsidRPr="00E25959">
        <w:rPr>
          <w:rFonts w:ascii="Times New Roman" w:eastAsia="Segoe UI" w:hAnsi="Times New Roman" w:cs="Times New Roman"/>
          <w:b/>
          <w:bCs/>
          <w:color w:val="231F20"/>
          <w:spacing w:val="24"/>
          <w:sz w:val="19"/>
          <w:szCs w:val="19"/>
        </w:rPr>
        <w:t xml:space="preserve"> </w:t>
      </w:r>
      <w:proofErr w:type="gramStart"/>
      <w:r w:rsidRPr="00E25959">
        <w:rPr>
          <w:rFonts w:ascii="Times New Roman" w:eastAsia="Segoe UI" w:hAnsi="Times New Roman" w:cs="Times New Roman"/>
          <w:color w:val="231F20"/>
          <w:sz w:val="19"/>
          <w:szCs w:val="19"/>
        </w:rPr>
        <w:t>In</w:t>
      </w:r>
      <w:proofErr w:type="gramEnd"/>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bl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 xml:space="preserve">to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C</w:t>
      </w:r>
      <w:r w:rsidRPr="00E25959">
        <w:rPr>
          <w:rFonts w:ascii="Times New Roman" w:eastAsia="Segoe UI" w:hAnsi="Times New Roman" w:cs="Times New Roman"/>
          <w:color w:val="231F20"/>
          <w:sz w:val="19"/>
          <w:szCs w:val="19"/>
        </w:rPr>
        <w:t xml:space="preserve">PU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man</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k</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4"/>
          <w:w w:val="97"/>
          <w:sz w:val="19"/>
          <w:szCs w:val="19"/>
        </w:rPr>
        <w:t>s</w:t>
      </w:r>
      <w:r w:rsidRPr="00E25959">
        <w:rPr>
          <w:rFonts w:ascii="Times New Roman" w:eastAsia="Segoe UI" w:hAnsi="Times New Roman" w:cs="Times New Roman"/>
          <w:color w:val="231F20"/>
          <w:spacing w:val="2"/>
          <w:w w:val="97"/>
          <w:sz w:val="19"/>
          <w:szCs w:val="19"/>
        </w:rPr>
        <w:t>y</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t</w:t>
      </w:r>
      <w:r w:rsidRPr="00E25959">
        <w:rPr>
          <w:rFonts w:ascii="Times New Roman" w:eastAsia="Segoe UI" w:hAnsi="Times New Roman" w:cs="Times New Roman"/>
          <w:color w:val="231F20"/>
          <w:spacing w:val="2"/>
          <w:w w:val="97"/>
          <w:sz w:val="19"/>
          <w:szCs w:val="19"/>
        </w:rPr>
        <w:t>e</w:t>
      </w:r>
      <w:r w:rsidRPr="00E25959">
        <w:rPr>
          <w:rFonts w:ascii="Times New Roman" w:eastAsia="Segoe UI" w:hAnsi="Times New Roman" w:cs="Times New Roman"/>
          <w:color w:val="231F20"/>
          <w:spacing w:val="1"/>
          <w:w w:val="97"/>
          <w:sz w:val="19"/>
          <w:szCs w:val="19"/>
        </w:rPr>
        <w:t>m-</w:t>
      </w:r>
      <w:r w:rsidRPr="00E25959">
        <w:rPr>
          <w:rFonts w:ascii="Times New Roman" w:eastAsia="Segoe UI" w:hAnsi="Times New Roman" w:cs="Times New Roman"/>
          <w:color w:val="231F20"/>
          <w:spacing w:val="2"/>
          <w:w w:val="97"/>
          <w:sz w:val="19"/>
          <w:szCs w:val="19"/>
        </w:rPr>
        <w:t>reso</w:t>
      </w:r>
      <w:r w:rsidRPr="00E25959">
        <w:rPr>
          <w:rFonts w:ascii="Times New Roman" w:eastAsia="Segoe UI" w:hAnsi="Times New Roman" w:cs="Times New Roman"/>
          <w:color w:val="231F20"/>
          <w:w w:val="97"/>
          <w:sz w:val="19"/>
          <w:szCs w:val="19"/>
        </w:rPr>
        <w:t>u</w:t>
      </w:r>
      <w:r w:rsidRPr="00E25959">
        <w:rPr>
          <w:rFonts w:ascii="Times New Roman" w:eastAsia="Segoe UI" w:hAnsi="Times New Roman" w:cs="Times New Roman"/>
          <w:color w:val="231F20"/>
          <w:spacing w:val="2"/>
          <w:w w:val="97"/>
          <w:sz w:val="19"/>
          <w:szCs w:val="19"/>
        </w:rPr>
        <w:t>r</w:t>
      </w:r>
      <w:r w:rsidRPr="00E25959">
        <w:rPr>
          <w:rFonts w:ascii="Times New Roman" w:eastAsia="Segoe UI" w:hAnsi="Times New Roman" w:cs="Times New Roman"/>
          <w:color w:val="231F20"/>
          <w:w w:val="97"/>
          <w:sz w:val="19"/>
          <w:szCs w:val="19"/>
        </w:rPr>
        <w:t>ce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eso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ern</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00724D71">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z</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5"/>
          <w:sz w:val="19"/>
          <w:szCs w:val="19"/>
        </w:rPr>
        <w: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lastRenderedPageBreak/>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k</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4"/>
          <w:sz w:val="19"/>
          <w:szCs w:val="19"/>
        </w:rPr>
        <w:t>s</w:t>
      </w:r>
      <w:r w:rsidR="00843579">
        <w:rPr>
          <w:rFonts w:ascii="Times New Roman" w:eastAsia="Segoe UI" w:hAnsi="Times New Roman" w:cs="Times New Roman"/>
          <w:color w:val="231F20"/>
          <w:spacing w:val="4"/>
          <w:sz w:val="19"/>
          <w:szCs w:val="19"/>
        </w:rPr>
        <w:t>.</w:t>
      </w:r>
    </w:p>
    <w:p w14:paraId="2B508A38" w14:textId="77777777" w:rsidR="00127CB1" w:rsidRPr="00E25959" w:rsidRDefault="00127CB1" w:rsidP="001A5FBC">
      <w:pPr>
        <w:spacing w:after="120" w:line="130" w:lineRule="exact"/>
        <w:rPr>
          <w:rFonts w:ascii="Times New Roman" w:hAnsi="Times New Roman" w:cs="Times New Roman"/>
          <w:sz w:val="19"/>
          <w:szCs w:val="19"/>
        </w:rPr>
      </w:pPr>
    </w:p>
    <w:p w14:paraId="4BD34FA0" w14:textId="77777777" w:rsidR="00127CB1" w:rsidRPr="00E25959" w:rsidRDefault="00AF5242" w:rsidP="001A5FBC">
      <w:pPr>
        <w:pStyle w:val="ListParagraph"/>
        <w:numPr>
          <w:ilvl w:val="0"/>
          <w:numId w:val="7"/>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3"/>
          <w:sz w:val="19"/>
          <w:szCs w:val="19"/>
        </w:rPr>
        <w:t>B</w:t>
      </w:r>
      <w:r w:rsidRPr="00E25959">
        <w:rPr>
          <w:rFonts w:ascii="Times New Roman" w:eastAsia="Segoe UI" w:hAnsi="Times New Roman" w:cs="Times New Roman"/>
          <w:b/>
          <w:bCs/>
          <w:color w:val="231F20"/>
          <w:spacing w:val="2"/>
          <w:sz w:val="19"/>
          <w:szCs w:val="19"/>
        </w:rPr>
        <w:t>u</w:t>
      </w:r>
      <w:r w:rsidRPr="00E25959">
        <w:rPr>
          <w:rFonts w:ascii="Times New Roman" w:eastAsia="Segoe UI" w:hAnsi="Times New Roman" w:cs="Times New Roman"/>
          <w:b/>
          <w:bCs/>
          <w:color w:val="231F20"/>
          <w:spacing w:val="6"/>
          <w:sz w:val="19"/>
          <w:szCs w:val="19"/>
        </w:rPr>
        <w:t>f</w:t>
      </w:r>
      <w:r w:rsidRPr="00E25959">
        <w:rPr>
          <w:rFonts w:ascii="Times New Roman" w:eastAsia="Segoe UI" w:hAnsi="Times New Roman" w:cs="Times New Roman"/>
          <w:b/>
          <w:bCs/>
          <w:color w:val="231F20"/>
          <w:spacing w:val="2"/>
          <w:sz w:val="19"/>
          <w:szCs w:val="19"/>
        </w:rPr>
        <w:t>f</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3"/>
          <w:sz w:val="19"/>
          <w:szCs w:val="19"/>
        </w:rPr>
        <w:t xml:space="preserve"> </w:t>
      </w:r>
      <w:r w:rsidRPr="00E25959">
        <w:rPr>
          <w:rFonts w:ascii="Times New Roman" w:eastAsia="Segoe UI" w:hAnsi="Times New Roman" w:cs="Times New Roman"/>
          <w:b/>
          <w:bCs/>
          <w:color w:val="231F20"/>
          <w:spacing w:val="3"/>
          <w:sz w:val="19"/>
          <w:szCs w:val="19"/>
        </w:rPr>
        <w:t>p</w:t>
      </w:r>
      <w:r w:rsidRPr="00E25959">
        <w:rPr>
          <w:rFonts w:ascii="Times New Roman" w:eastAsia="Segoe UI" w:hAnsi="Times New Roman" w:cs="Times New Roman"/>
          <w:b/>
          <w:bCs/>
          <w:color w:val="231F20"/>
          <w:spacing w:val="2"/>
          <w:sz w:val="19"/>
          <w:szCs w:val="19"/>
        </w:rPr>
        <w:t>oo</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3"/>
          <w:sz w:val="19"/>
          <w:szCs w:val="19"/>
        </w:rPr>
        <w:t xml:space="preserve"> </w:t>
      </w:r>
      <w:r w:rsidRPr="00E25959">
        <w:rPr>
          <w:rFonts w:ascii="Times New Roman" w:eastAsia="Segoe UI" w:hAnsi="Times New Roman" w:cs="Times New Roman"/>
          <w:b/>
          <w:bCs/>
          <w:color w:val="231F20"/>
          <w:spacing w:val="1"/>
          <w:sz w:val="19"/>
          <w:szCs w:val="19"/>
        </w:rPr>
        <w:t>e</w:t>
      </w:r>
      <w:r w:rsidRPr="00E25959">
        <w:rPr>
          <w:rFonts w:ascii="Times New Roman" w:eastAsia="Segoe UI" w:hAnsi="Times New Roman" w:cs="Times New Roman"/>
          <w:b/>
          <w:bCs/>
          <w:color w:val="231F20"/>
          <w:spacing w:val="6"/>
          <w:sz w:val="19"/>
          <w:szCs w:val="19"/>
        </w:rPr>
        <w:t>x</w:t>
      </w:r>
      <w:r w:rsidRPr="00E25959">
        <w:rPr>
          <w:rFonts w:ascii="Times New Roman" w:eastAsia="Segoe UI" w:hAnsi="Times New Roman" w:cs="Times New Roman"/>
          <w:b/>
          <w:bCs/>
          <w:color w:val="231F20"/>
          <w:spacing w:val="2"/>
          <w:sz w:val="19"/>
          <w:szCs w:val="19"/>
        </w:rPr>
        <w:t>t</w:t>
      </w:r>
      <w:r w:rsidRPr="00E25959">
        <w:rPr>
          <w:rFonts w:ascii="Times New Roman" w:eastAsia="Segoe UI" w:hAnsi="Times New Roman" w:cs="Times New Roman"/>
          <w:b/>
          <w:bCs/>
          <w:color w:val="231F20"/>
          <w:spacing w:val="3"/>
          <w:sz w:val="19"/>
          <w:szCs w:val="19"/>
        </w:rPr>
        <w:t>en</w:t>
      </w:r>
      <w:r w:rsidRPr="00E25959">
        <w:rPr>
          <w:rFonts w:ascii="Times New Roman" w:eastAsia="Segoe UI" w:hAnsi="Times New Roman" w:cs="Times New Roman"/>
          <w:b/>
          <w:bCs/>
          <w:color w:val="231F20"/>
          <w:spacing w:val="2"/>
          <w:sz w:val="19"/>
          <w:szCs w:val="19"/>
        </w:rPr>
        <w:t>sio</w:t>
      </w:r>
      <w:r w:rsidRPr="00E25959">
        <w:rPr>
          <w:rFonts w:ascii="Times New Roman" w:eastAsia="Segoe UI" w:hAnsi="Times New Roman" w:cs="Times New Roman"/>
          <w:b/>
          <w:bCs/>
          <w:color w:val="231F20"/>
          <w:sz w:val="19"/>
          <w:szCs w:val="19"/>
        </w:rPr>
        <w:t xml:space="preserve">n  </w:t>
      </w:r>
      <w:r w:rsidRPr="00E25959">
        <w:rPr>
          <w:rFonts w:ascii="Times New Roman" w:eastAsia="Segoe UI" w:hAnsi="Times New Roman" w:cs="Times New Roman"/>
          <w:b/>
          <w:bCs/>
          <w:color w:val="231F20"/>
          <w:spacing w:val="2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nabl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1"/>
          <w:sz w:val="19"/>
          <w:szCs w:val="19"/>
        </w:rPr>
        <w:t>ola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dom</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w w:val="98"/>
          <w:sz w:val="19"/>
          <w:szCs w:val="19"/>
        </w:rPr>
        <w:t>a</w:t>
      </w:r>
      <w:r w:rsidRPr="00E25959">
        <w:rPr>
          <w:rFonts w:ascii="Times New Roman" w:eastAsia="Segoe UI" w:hAnsi="Times New Roman" w:cs="Times New Roman"/>
          <w:color w:val="231F20"/>
          <w:w w:val="98"/>
          <w:sz w:val="19"/>
          <w:szCs w:val="19"/>
        </w:rPr>
        <w:t>cc</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pacing w:val="3"/>
          <w:w w:val="98"/>
          <w:sz w:val="19"/>
          <w:szCs w:val="19"/>
        </w:rPr>
        <w:t>s</w:t>
      </w:r>
      <w:r w:rsidRPr="00E25959">
        <w:rPr>
          <w:rFonts w:ascii="Times New Roman" w:eastAsia="Segoe UI" w:hAnsi="Times New Roman" w:cs="Times New Roman"/>
          <w:color w:val="231F20"/>
          <w:spacing w:val="-1"/>
          <w:w w:val="98"/>
          <w:sz w:val="19"/>
          <w:szCs w:val="19"/>
        </w:rPr>
        <w:t>s</w:t>
      </w:r>
      <w:r w:rsidRPr="00E25959">
        <w:rPr>
          <w:rFonts w:ascii="Times New Roman" w:eastAsia="Segoe UI" w:hAnsi="Times New Roman" w:cs="Times New Roman"/>
          <w:color w:val="231F20"/>
          <w:spacing w:val="1"/>
          <w:w w:val="98"/>
          <w:sz w:val="19"/>
          <w:szCs w:val="19"/>
        </w:rPr>
        <w:t>-</w:t>
      </w:r>
      <w:r w:rsidRPr="00E25959">
        <w:rPr>
          <w:rFonts w:ascii="Times New Roman" w:eastAsia="Segoe UI" w:hAnsi="Times New Roman" w:cs="Times New Roman"/>
          <w:color w:val="231F20"/>
          <w:spacing w:val="2"/>
          <w:w w:val="98"/>
          <w:sz w:val="19"/>
          <w:szCs w:val="19"/>
        </w:rPr>
        <w:t>mem</w:t>
      </w:r>
      <w:r w:rsidRPr="00E25959">
        <w:rPr>
          <w:rFonts w:ascii="Times New Roman" w:eastAsia="Segoe UI" w:hAnsi="Times New Roman" w:cs="Times New Roman"/>
          <w:color w:val="231F20"/>
          <w:spacing w:val="1"/>
          <w:w w:val="98"/>
          <w:sz w:val="19"/>
          <w:szCs w:val="19"/>
        </w:rPr>
        <w:t>o</w:t>
      </w:r>
      <w:r w:rsidRPr="00E25959">
        <w:rPr>
          <w:rFonts w:ascii="Times New Roman" w:eastAsia="Segoe UI" w:hAnsi="Times New Roman" w:cs="Times New Roman"/>
          <w:color w:val="231F20"/>
          <w:spacing w:val="8"/>
          <w:w w:val="98"/>
          <w:sz w:val="19"/>
          <w:szCs w:val="19"/>
        </w:rPr>
        <w:t>r</w:t>
      </w:r>
      <w:r w:rsidRPr="00E25959">
        <w:rPr>
          <w:rFonts w:ascii="Times New Roman" w:eastAsia="Segoe UI" w:hAnsi="Times New Roman" w:cs="Times New Roman"/>
          <w:color w:val="231F20"/>
          <w:w w:val="98"/>
          <w:sz w:val="19"/>
          <w:szCs w:val="19"/>
        </w:rPr>
        <w:t>y</w:t>
      </w:r>
      <w:r w:rsidRPr="00E25959">
        <w:rPr>
          <w:rFonts w:ascii="Times New Roman" w:eastAsia="Segoe UI" w:hAnsi="Times New Roman" w:cs="Times New Roman"/>
          <w:color w:val="231F20"/>
          <w:spacing w:val="4"/>
          <w:w w:val="98"/>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 t</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o</w:t>
      </w:r>
      <w:r w:rsidRPr="00E25959">
        <w:rPr>
          <w:rFonts w:ascii="Times New Roman" w:eastAsia="Segoe UI" w:hAnsi="Times New Roman" w:cs="Times New Roman"/>
          <w:color w:val="231F20"/>
          <w:w w:val="97"/>
          <w:sz w:val="19"/>
          <w:szCs w:val="19"/>
        </w:rPr>
        <w:t>l</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w w:val="97"/>
          <w:sz w:val="19"/>
          <w:szCs w:val="19"/>
        </w:rPr>
        <w:t>d</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spacing w:val="3"/>
          <w:w w:val="97"/>
          <w:sz w:val="19"/>
          <w:szCs w:val="19"/>
        </w:rPr>
        <w:t>st</w:t>
      </w:r>
      <w:r w:rsidRPr="00E25959">
        <w:rPr>
          <w:rFonts w:ascii="Times New Roman" w:eastAsia="Segoe UI" w:hAnsi="Times New Roman" w:cs="Times New Roman"/>
          <w:color w:val="231F20"/>
          <w:spacing w:val="1"/>
          <w:w w:val="97"/>
          <w:sz w:val="19"/>
          <w:szCs w:val="19"/>
        </w:rPr>
        <w:t>at</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7"/>
          <w:w w:val="97"/>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ri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w w:val="95"/>
          <w:sz w:val="19"/>
          <w:szCs w:val="19"/>
        </w:rPr>
        <w:t>(</w:t>
      </w:r>
      <w:r w:rsidRPr="00E25959">
        <w:rPr>
          <w:rFonts w:ascii="Times New Roman" w:eastAsia="Segoe UI" w:hAnsi="Times New Roman" w:cs="Times New Roman"/>
          <w:color w:val="231F20"/>
          <w:spacing w:val="1"/>
          <w:w w:val="95"/>
          <w:sz w:val="19"/>
          <w:szCs w:val="19"/>
        </w:rPr>
        <w:t>S</w:t>
      </w:r>
      <w:r w:rsidRPr="00E25959">
        <w:rPr>
          <w:rFonts w:ascii="Times New Roman" w:eastAsia="Segoe UI" w:hAnsi="Times New Roman" w:cs="Times New Roman"/>
          <w:color w:val="231F20"/>
          <w:w w:val="95"/>
          <w:sz w:val="19"/>
          <w:szCs w:val="19"/>
        </w:rPr>
        <w:t>S</w:t>
      </w:r>
      <w:r w:rsidRPr="00E25959">
        <w:rPr>
          <w:rFonts w:ascii="Times New Roman" w:eastAsia="Segoe UI" w:hAnsi="Times New Roman" w:cs="Times New Roman"/>
          <w:color w:val="231F20"/>
          <w:spacing w:val="2"/>
          <w:w w:val="95"/>
          <w:sz w:val="19"/>
          <w:szCs w:val="19"/>
        </w:rPr>
        <w:t>D</w:t>
      </w:r>
      <w:r w:rsidRPr="00E25959">
        <w:rPr>
          <w:rFonts w:ascii="Times New Roman" w:eastAsia="Segoe UI" w:hAnsi="Times New Roman" w:cs="Times New Roman"/>
          <w:color w:val="231F20"/>
          <w:spacing w:val="-5"/>
          <w:w w:val="95"/>
          <w:sz w:val="19"/>
          <w:szCs w:val="19"/>
        </w:rPr>
        <w:t>s</w:t>
      </w:r>
      <w:r w:rsidRPr="00E25959">
        <w:rPr>
          <w:rFonts w:ascii="Times New Roman" w:eastAsia="Segoe UI" w:hAnsi="Times New Roman" w:cs="Times New Roman"/>
          <w:color w:val="231F20"/>
          <w:w w:val="95"/>
          <w:sz w:val="19"/>
          <w:szCs w:val="19"/>
        </w:rPr>
        <w:t>)</w:t>
      </w:r>
      <w:r w:rsidRPr="00E25959">
        <w:rPr>
          <w:rFonts w:ascii="Times New Roman" w:eastAsia="Segoe UI" w:hAnsi="Times New Roman" w:cs="Times New Roman"/>
          <w:color w:val="231F20"/>
          <w:spacing w:val="7"/>
          <w:w w:val="95"/>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1"/>
          <w:sz w:val="19"/>
          <w:szCs w:val="19"/>
        </w:rPr>
        <w:t>ola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qu</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Bene</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lud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lat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rea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00BB30A5"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k</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rese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pacing w:val="1"/>
          <w:sz w:val="19"/>
          <w:szCs w:val="19"/>
        </w:rPr>
        <w:t>ut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w</w:t>
      </w:r>
      <w:r w:rsidRPr="00E25959">
        <w:rPr>
          <w:rFonts w:ascii="Times New Roman" w:eastAsia="Segoe UI" w:hAnsi="Times New Roman" w:cs="Times New Roman"/>
          <w:color w:val="231F20"/>
          <w:spacing w:val="3"/>
          <w:sz w:val="19"/>
          <w:szCs w:val="19"/>
        </w:rPr>
        <w:t>-</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ri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04A27955" w14:textId="77777777" w:rsidR="00127CB1" w:rsidRPr="00E25959" w:rsidRDefault="00127CB1" w:rsidP="001A5FBC">
      <w:pPr>
        <w:spacing w:after="120" w:line="130" w:lineRule="exact"/>
        <w:rPr>
          <w:rFonts w:ascii="Times New Roman" w:hAnsi="Times New Roman" w:cs="Times New Roman"/>
          <w:sz w:val="19"/>
          <w:szCs w:val="19"/>
        </w:rPr>
      </w:pPr>
    </w:p>
    <w:p w14:paraId="68155AF0" w14:textId="77777777" w:rsidR="00127CB1" w:rsidRPr="00E25959" w:rsidRDefault="00AF5242" w:rsidP="001A5FBC">
      <w:pPr>
        <w:pStyle w:val="ListParagraph"/>
        <w:numPr>
          <w:ilvl w:val="0"/>
          <w:numId w:val="7"/>
        </w:numPr>
        <w:tabs>
          <w:tab w:val="left" w:pos="780"/>
        </w:tabs>
        <w:spacing w:after="120" w:line="260" w:lineRule="auto"/>
        <w:rPr>
          <w:rFonts w:ascii="Times New Roman" w:eastAsia="Segoe UI" w:hAnsi="Times New Roman" w:cs="Times New Roman"/>
          <w:sz w:val="19"/>
          <w:szCs w:val="19"/>
        </w:rPr>
      </w:pPr>
      <w:proofErr w:type="spellStart"/>
      <w:r w:rsidRPr="00E25959">
        <w:rPr>
          <w:rFonts w:ascii="Times New Roman" w:eastAsia="Segoe UI" w:hAnsi="Times New Roman" w:cs="Times New Roman"/>
          <w:b/>
          <w:bCs/>
          <w:color w:val="231F20"/>
          <w:spacing w:val="1"/>
          <w:sz w:val="19"/>
          <w:szCs w:val="19"/>
        </w:rPr>
        <w:t>C</w:t>
      </w:r>
      <w:r w:rsidRPr="00E25959">
        <w:rPr>
          <w:rFonts w:ascii="Times New Roman" w:eastAsia="Segoe UI" w:hAnsi="Times New Roman" w:cs="Times New Roman"/>
          <w:b/>
          <w:bCs/>
          <w:color w:val="231F20"/>
          <w:spacing w:val="2"/>
          <w:sz w:val="19"/>
          <w:szCs w:val="19"/>
        </w:rPr>
        <w:t>olum</w:t>
      </w:r>
      <w:r w:rsidRPr="00E25959">
        <w:rPr>
          <w:rFonts w:ascii="Times New Roman" w:eastAsia="Segoe UI" w:hAnsi="Times New Roman" w:cs="Times New Roman"/>
          <w:b/>
          <w:bCs/>
          <w:color w:val="231F20"/>
          <w:spacing w:val="3"/>
          <w:sz w:val="19"/>
          <w:szCs w:val="19"/>
        </w:rPr>
        <w:t>n</w:t>
      </w:r>
      <w:r w:rsidRPr="00E25959">
        <w:rPr>
          <w:rFonts w:ascii="Times New Roman" w:eastAsia="Segoe UI" w:hAnsi="Times New Roman" w:cs="Times New Roman"/>
          <w:b/>
          <w:bCs/>
          <w:color w:val="231F20"/>
          <w:spacing w:val="1"/>
          <w:sz w:val="19"/>
          <w:szCs w:val="19"/>
        </w:rPr>
        <w:t>s</w:t>
      </w:r>
      <w:r w:rsidRPr="00E25959">
        <w:rPr>
          <w:rFonts w:ascii="Times New Roman" w:eastAsia="Segoe UI" w:hAnsi="Times New Roman" w:cs="Times New Roman"/>
          <w:b/>
          <w:bCs/>
          <w:color w:val="231F20"/>
          <w:spacing w:val="2"/>
          <w:sz w:val="19"/>
          <w:szCs w:val="19"/>
        </w:rPr>
        <w:t>to</w:t>
      </w:r>
      <w:r w:rsidRPr="00E25959">
        <w:rPr>
          <w:rFonts w:ascii="Times New Roman" w:eastAsia="Segoe UI" w:hAnsi="Times New Roman" w:cs="Times New Roman"/>
          <w:b/>
          <w:bCs/>
          <w:color w:val="231F20"/>
          <w:spacing w:val="3"/>
          <w:sz w:val="19"/>
          <w:szCs w:val="19"/>
        </w:rPr>
        <w:t>r</w:t>
      </w:r>
      <w:r w:rsidRPr="00E25959">
        <w:rPr>
          <w:rFonts w:ascii="Times New Roman" w:eastAsia="Segoe UI" w:hAnsi="Times New Roman" w:cs="Times New Roman"/>
          <w:b/>
          <w:bCs/>
          <w:color w:val="231F20"/>
          <w:sz w:val="19"/>
          <w:szCs w:val="19"/>
        </w:rPr>
        <w:t>e</w:t>
      </w:r>
      <w:proofErr w:type="spellEnd"/>
      <w:r w:rsidRPr="00E25959">
        <w:rPr>
          <w:rFonts w:ascii="Times New Roman" w:eastAsia="Segoe UI" w:hAnsi="Times New Roman" w:cs="Times New Roman"/>
          <w:b/>
          <w:bCs/>
          <w:color w:val="231F20"/>
          <w:spacing w:val="-5"/>
          <w:sz w:val="19"/>
          <w:szCs w:val="19"/>
        </w:rPr>
        <w:t xml:space="preserve"> </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n</w:t>
      </w:r>
      <w:r w:rsidRPr="00E25959">
        <w:rPr>
          <w:rFonts w:ascii="Times New Roman" w:eastAsia="Segoe UI" w:hAnsi="Times New Roman" w:cs="Times New Roman"/>
          <w:b/>
          <w:bCs/>
          <w:color w:val="231F20"/>
          <w:spacing w:val="3"/>
          <w:sz w:val="19"/>
          <w:szCs w:val="19"/>
        </w:rPr>
        <w:t>h</w:t>
      </w:r>
      <w:r w:rsidRPr="00E25959">
        <w:rPr>
          <w:rFonts w:ascii="Times New Roman" w:eastAsia="Segoe UI" w:hAnsi="Times New Roman" w:cs="Times New Roman"/>
          <w:b/>
          <w:bCs/>
          <w:color w:val="231F20"/>
          <w:spacing w:val="2"/>
          <w:sz w:val="19"/>
          <w:szCs w:val="19"/>
        </w:rPr>
        <w:t>anc</w:t>
      </w:r>
      <w:r w:rsidRPr="00E25959">
        <w:rPr>
          <w:rFonts w:ascii="Times New Roman" w:eastAsia="Segoe UI" w:hAnsi="Times New Roman" w:cs="Times New Roman"/>
          <w:b/>
          <w:bCs/>
          <w:color w:val="231F20"/>
          <w:spacing w:val="3"/>
          <w:sz w:val="19"/>
          <w:szCs w:val="19"/>
        </w:rPr>
        <w:t>eme</w:t>
      </w:r>
      <w:r w:rsidRPr="00E25959">
        <w:rPr>
          <w:rFonts w:ascii="Times New Roman" w:eastAsia="Segoe UI" w:hAnsi="Times New Roman" w:cs="Times New Roman"/>
          <w:b/>
          <w:bCs/>
          <w:color w:val="231F20"/>
          <w:spacing w:val="1"/>
          <w:sz w:val="19"/>
          <w:szCs w:val="19"/>
        </w:rPr>
        <w:t>n</w:t>
      </w:r>
      <w:r w:rsidRPr="00E25959">
        <w:rPr>
          <w:rFonts w:ascii="Times New Roman" w:eastAsia="Segoe UI" w:hAnsi="Times New Roman" w:cs="Times New Roman"/>
          <w:b/>
          <w:bCs/>
          <w:color w:val="231F20"/>
          <w:spacing w:val="4"/>
          <w:sz w:val="19"/>
          <w:szCs w:val="19"/>
        </w:rPr>
        <w:t>t</w:t>
      </w:r>
      <w:r w:rsidRPr="00E25959">
        <w:rPr>
          <w:rFonts w:ascii="Times New Roman" w:eastAsia="Segoe UI" w:hAnsi="Times New Roman" w:cs="Times New Roman"/>
          <w:b/>
          <w:bCs/>
          <w:color w:val="231F20"/>
          <w:sz w:val="19"/>
          <w:szCs w:val="19"/>
        </w:rPr>
        <w:t xml:space="preserve">s  </w:t>
      </w:r>
      <w:r w:rsidRPr="00E25959">
        <w:rPr>
          <w:rFonts w:ascii="Times New Roman" w:eastAsia="Segoe UI" w:hAnsi="Times New Roman" w:cs="Times New Roman"/>
          <w:b/>
          <w:bCs/>
          <w:color w:val="231F20"/>
          <w:spacing w:val="28"/>
          <w:sz w:val="19"/>
          <w:szCs w:val="19"/>
        </w:rPr>
        <w:t xml:space="preserve"> </w:t>
      </w:r>
      <w:proofErr w:type="spellStart"/>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proofErr w:type="spellEnd"/>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qu</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reho</w:t>
      </w:r>
      <w:r w:rsidRPr="00E25959">
        <w:rPr>
          <w:rFonts w:ascii="Times New Roman" w:eastAsia="Segoe UI" w:hAnsi="Times New Roman" w:cs="Times New Roman"/>
          <w:color w:val="231F20"/>
          <w:spacing w:val="1"/>
          <w:sz w:val="19"/>
          <w:szCs w:val="19"/>
        </w:rPr>
        <w:t>us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ulk</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w:t>
      </w:r>
      <w:r w:rsidR="00BB30A5"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proofErr w:type="spellStart"/>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proofErr w:type="spellEnd"/>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 d</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pacing w:val="5"/>
          <w:sz w:val="19"/>
          <w:szCs w:val="19"/>
        </w:rPr>
        <w:t>x</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reb</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pacing w:val="5"/>
          <w:sz w:val="19"/>
          <w:szCs w:val="19"/>
        </w:rPr>
        <w:t>x</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 xml:space="preserve">r </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s</w:t>
      </w:r>
      <w:r w:rsidRPr="00E25959">
        <w:rPr>
          <w:rFonts w:ascii="Times New Roman" w:eastAsia="Segoe UI" w:hAnsi="Times New Roman" w:cs="Times New Roman"/>
          <w:color w:val="231F20"/>
          <w:spacing w:val="9"/>
          <w:sz w:val="19"/>
          <w:szCs w:val="19"/>
        </w:rPr>
        <w: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proofErr w:type="spellStart"/>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proofErr w:type="spellEnd"/>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6"/>
          <w:sz w:val="19"/>
          <w:szCs w:val="19"/>
        </w:rPr>
        <w:t>g</w:t>
      </w:r>
      <w:r w:rsidRPr="00E25959">
        <w:rPr>
          <w:rFonts w:ascii="Times New Roman" w:eastAsia="Segoe UI" w:hAnsi="Times New Roman" w:cs="Times New Roman"/>
          <w:color w:val="231F20"/>
          <w:spacing w:val="5"/>
          <w:sz w:val="19"/>
          <w:szCs w:val="19"/>
        </w:rPr>
        <w: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UN</w:t>
      </w:r>
      <w:r w:rsidRPr="00E25959">
        <w:rPr>
          <w:rFonts w:ascii="Times New Roman" w:eastAsia="Segoe UI" w:hAnsi="Times New Roman" w:cs="Times New Roman"/>
          <w:color w:val="231F20"/>
          <w:spacing w:val="2"/>
          <w:sz w:val="19"/>
          <w:szCs w:val="19"/>
        </w:rPr>
        <w:t>IO</w:t>
      </w:r>
      <w:r w:rsidRPr="00E25959">
        <w:rPr>
          <w:rFonts w:ascii="Times New Roman" w:eastAsia="Segoe UI" w:hAnsi="Times New Roman" w:cs="Times New Roman"/>
          <w:color w:val="231F20"/>
          <w:sz w:val="19"/>
          <w:szCs w:val="19"/>
        </w:rPr>
        <w:t xml:space="preserve">N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1"/>
          <w:sz w:val="19"/>
          <w:szCs w:val="19"/>
        </w:rPr>
        <w:t>qu</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5"/>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3"/>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 xml:space="preserve">th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9"/>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9"/>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00E35CA3"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mo</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 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abl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su</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nse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164E97B6" w14:textId="77777777" w:rsidR="00127CB1" w:rsidRPr="001A5FBC" w:rsidRDefault="00AF5242" w:rsidP="00BB30A5">
      <w:pPr>
        <w:pStyle w:val="Heading2"/>
        <w:rPr>
          <w:rFonts w:eastAsia="Segoe UI"/>
        </w:rPr>
      </w:pPr>
      <w:bookmarkStart w:id="756" w:name="_Toc442343161"/>
      <w:r w:rsidRPr="001A5FBC">
        <w:rPr>
          <w:rFonts w:eastAsia="Segoe UI"/>
        </w:rPr>
        <w:t>S</w:t>
      </w:r>
      <w:r w:rsidRPr="001A5FBC">
        <w:rPr>
          <w:rFonts w:eastAsia="Segoe UI"/>
          <w:spacing w:val="1"/>
        </w:rPr>
        <w:t>e</w:t>
      </w:r>
      <w:r w:rsidRPr="001A5FBC">
        <w:rPr>
          <w:rFonts w:eastAsia="Segoe UI"/>
        </w:rPr>
        <w:t>c</w:t>
      </w:r>
      <w:r w:rsidRPr="001A5FBC">
        <w:rPr>
          <w:rFonts w:eastAsia="Segoe UI"/>
          <w:spacing w:val="-4"/>
        </w:rPr>
        <w:t>u</w:t>
      </w:r>
      <w:r w:rsidRPr="001A5FBC">
        <w:rPr>
          <w:rFonts w:eastAsia="Segoe UI"/>
        </w:rPr>
        <w:t>r</w:t>
      </w:r>
      <w:r w:rsidRPr="001A5FBC">
        <w:rPr>
          <w:rFonts w:eastAsia="Segoe UI"/>
          <w:spacing w:val="-3"/>
        </w:rPr>
        <w:t>i</w:t>
      </w:r>
      <w:r w:rsidRPr="001A5FBC">
        <w:rPr>
          <w:rFonts w:eastAsia="Segoe UI"/>
          <w:spacing w:val="7"/>
        </w:rPr>
        <w:t>t</w:t>
      </w:r>
      <w:r w:rsidRPr="001A5FBC">
        <w:rPr>
          <w:rFonts w:eastAsia="Segoe UI"/>
        </w:rPr>
        <w:t>y</w:t>
      </w:r>
      <w:r w:rsidRPr="001A5FBC">
        <w:rPr>
          <w:rFonts w:eastAsia="Segoe UI"/>
          <w:spacing w:val="26"/>
        </w:rPr>
        <w:t xml:space="preserve"> </w:t>
      </w:r>
      <w:r w:rsidRPr="001A5FBC">
        <w:rPr>
          <w:rFonts w:eastAsia="Segoe UI"/>
        </w:rPr>
        <w:t>e</w:t>
      </w:r>
      <w:r w:rsidRPr="001A5FBC">
        <w:rPr>
          <w:rFonts w:eastAsia="Segoe UI"/>
          <w:spacing w:val="-2"/>
          <w:w w:val="103"/>
        </w:rPr>
        <w:t>n</w:t>
      </w:r>
      <w:r w:rsidRPr="001A5FBC">
        <w:rPr>
          <w:rFonts w:eastAsia="Segoe UI"/>
          <w:w w:val="101"/>
        </w:rPr>
        <w:t>ha</w:t>
      </w:r>
      <w:r w:rsidRPr="001A5FBC">
        <w:rPr>
          <w:rFonts w:eastAsia="Segoe UI"/>
          <w:spacing w:val="-1"/>
          <w:w w:val="103"/>
        </w:rPr>
        <w:t>n</w:t>
      </w:r>
      <w:r w:rsidRPr="001A5FBC">
        <w:rPr>
          <w:rFonts w:eastAsia="Segoe UI"/>
          <w:spacing w:val="-1"/>
          <w:w w:val="101"/>
        </w:rPr>
        <w:t>c</w:t>
      </w:r>
      <w:r w:rsidRPr="001A5FBC">
        <w:rPr>
          <w:rFonts w:eastAsia="Segoe UI"/>
        </w:rPr>
        <w:t>e</w:t>
      </w:r>
      <w:r w:rsidRPr="001A5FBC">
        <w:rPr>
          <w:rFonts w:eastAsia="Segoe UI"/>
          <w:spacing w:val="-1"/>
          <w:w w:val="103"/>
        </w:rPr>
        <w:t>m</w:t>
      </w:r>
      <w:r w:rsidRPr="001A5FBC">
        <w:rPr>
          <w:rFonts w:eastAsia="Segoe UI"/>
        </w:rPr>
        <w:t>e</w:t>
      </w:r>
      <w:r w:rsidRPr="001A5FBC">
        <w:rPr>
          <w:rFonts w:eastAsia="Segoe UI"/>
          <w:spacing w:val="-2"/>
          <w:w w:val="103"/>
        </w:rPr>
        <w:t>n</w:t>
      </w:r>
      <w:r w:rsidRPr="001A5FBC">
        <w:rPr>
          <w:rFonts w:eastAsia="Segoe UI"/>
          <w:spacing w:val="1"/>
          <w:w w:val="108"/>
        </w:rPr>
        <w:t>t</w:t>
      </w:r>
      <w:r w:rsidRPr="001A5FBC">
        <w:rPr>
          <w:rFonts w:eastAsia="Segoe UI"/>
          <w:w w:val="96"/>
        </w:rPr>
        <w:t>s</w:t>
      </w:r>
      <w:bookmarkEnd w:id="756"/>
    </w:p>
    <w:p w14:paraId="601ED185" w14:textId="77777777" w:rsidR="00127CB1" w:rsidRPr="00E25959" w:rsidRDefault="00724D71" w:rsidP="00BB30A5">
      <w:pPr>
        <w:spacing w:after="120" w:line="260" w:lineRule="auto"/>
        <w:rPr>
          <w:rFonts w:ascii="Times New Roman" w:eastAsia="Segoe UI" w:hAnsi="Times New Roman" w:cs="Times New Roman"/>
          <w:sz w:val="19"/>
          <w:szCs w:val="19"/>
        </w:rPr>
      </w:pPr>
      <w:r>
        <w:rPr>
          <w:rFonts w:ascii="Times New Roman" w:eastAsia="Segoe UI" w:hAnsi="Times New Roman" w:cs="Times New Roman"/>
          <w:color w:val="231F20"/>
          <w:spacing w:val="3"/>
          <w:sz w:val="19"/>
          <w:szCs w:val="19"/>
        </w:rPr>
        <w:t xml:space="preserve">Data Security is always a priority issue in HSSBC. </w:t>
      </w:r>
      <w:r w:rsidR="00AF5242" w:rsidRPr="00E25959">
        <w:rPr>
          <w:rFonts w:ascii="Times New Roman" w:eastAsia="Segoe UI" w:hAnsi="Times New Roman" w:cs="Times New Roman"/>
          <w:color w:val="231F20"/>
          <w:spacing w:val="3"/>
          <w:sz w:val="19"/>
          <w:szCs w:val="19"/>
        </w:rPr>
        <w:t>W</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th</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2</w:t>
      </w:r>
      <w:r w:rsidR="00AF5242" w:rsidRPr="00E25959">
        <w:rPr>
          <w:rFonts w:ascii="Times New Roman" w:eastAsia="Segoe UI" w:hAnsi="Times New Roman" w:cs="Times New Roman"/>
          <w:color w:val="231F20"/>
          <w:spacing w:val="-2"/>
          <w:sz w:val="19"/>
          <w:szCs w:val="19"/>
        </w:rPr>
        <w:t>0</w:t>
      </w:r>
      <w:r w:rsidR="00AF5242" w:rsidRPr="00E25959">
        <w:rPr>
          <w:rFonts w:ascii="Times New Roman" w:eastAsia="Segoe UI" w:hAnsi="Times New Roman" w:cs="Times New Roman"/>
          <w:color w:val="231F20"/>
          <w:spacing w:val="-4"/>
          <w:sz w:val="19"/>
          <w:szCs w:val="19"/>
        </w:rPr>
        <w:t>1</w:t>
      </w:r>
      <w:r w:rsidR="00AF5242" w:rsidRPr="00E25959">
        <w:rPr>
          <w:rFonts w:ascii="Times New Roman" w:eastAsia="Segoe UI" w:hAnsi="Times New Roman" w:cs="Times New Roman"/>
          <w:color w:val="231F20"/>
          <w:spacing w:val="2"/>
          <w:sz w:val="19"/>
          <w:szCs w:val="19"/>
        </w:rPr>
        <w:t>4</w:t>
      </w:r>
      <w:r w:rsidR="00AF5242" w:rsidRPr="00E25959">
        <w:rPr>
          <w:rFonts w:ascii="Times New Roman" w:eastAsia="Segoe UI" w:hAnsi="Times New Roman" w:cs="Times New Roman"/>
          <w:color w:val="231F20"/>
          <w:sz w:val="19"/>
          <w:szCs w:val="19"/>
        </w:rPr>
        <w:t>, 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ro</w:t>
      </w:r>
      <w:r w:rsidR="00AF5242" w:rsidRPr="00E25959">
        <w:rPr>
          <w:rFonts w:ascii="Times New Roman" w:eastAsia="Segoe UI" w:hAnsi="Times New Roman" w:cs="Times New Roman"/>
          <w:color w:val="231F20"/>
          <w:spacing w:val="1"/>
          <w:sz w:val="19"/>
          <w:szCs w:val="19"/>
        </w:rPr>
        <w:t>du</w:t>
      </w:r>
      <w:r w:rsidR="00AF5242" w:rsidRPr="00E25959">
        <w:rPr>
          <w:rFonts w:ascii="Times New Roman" w:eastAsia="Segoe UI" w:hAnsi="Times New Roman" w:cs="Times New Roman"/>
          <w:color w:val="231F20"/>
          <w:spacing w:val="4"/>
          <w:sz w:val="19"/>
          <w:szCs w:val="19"/>
        </w:rPr>
        <w:t>c</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nti</w:t>
      </w:r>
      <w:r w:rsidR="00AF5242" w:rsidRPr="00E25959">
        <w:rPr>
          <w:rFonts w:ascii="Times New Roman" w:eastAsia="Segoe UI" w:hAnsi="Times New Roman" w:cs="Times New Roman"/>
          <w:color w:val="231F20"/>
          <w:spacing w:val="1"/>
          <w:sz w:val="19"/>
          <w:szCs w:val="19"/>
        </w:rPr>
        <w:t>nu</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4"/>
          <w:sz w:val="19"/>
          <w:szCs w:val="19"/>
        </w:rPr>
        <w:t xml:space="preserve"> </w:t>
      </w:r>
      <w:r w:rsidR="00AF5242" w:rsidRPr="00E25959">
        <w:rPr>
          <w:rFonts w:ascii="Times New Roman" w:eastAsia="Segoe UI" w:hAnsi="Times New Roman" w:cs="Times New Roman"/>
          <w:color w:val="231F20"/>
          <w:sz w:val="19"/>
          <w:szCs w:val="19"/>
        </w:rPr>
        <w:t>to</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ex</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3"/>
          <w:sz w:val="19"/>
          <w:szCs w:val="19"/>
        </w:rPr>
        <w:t>t</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9"/>
          <w:sz w:val="19"/>
          <w:szCs w:val="19"/>
        </w:rPr>
        <w:t xml:space="preserve"> </w:t>
      </w:r>
      <w:r w:rsidR="00AF5242" w:rsidRPr="00E25959">
        <w:rPr>
          <w:rFonts w:ascii="Times New Roman" w:eastAsia="Segoe UI" w:hAnsi="Times New Roman" w:cs="Times New Roman"/>
          <w:color w:val="231F20"/>
          <w:spacing w:val="1"/>
          <w:sz w:val="19"/>
          <w:szCs w:val="19"/>
        </w:rPr>
        <w:t>f</w:t>
      </w:r>
      <w:r w:rsidR="00AF5242" w:rsidRPr="00E25959">
        <w:rPr>
          <w:rFonts w:ascii="Times New Roman" w:eastAsia="Segoe UI" w:hAnsi="Times New Roman" w:cs="Times New Roman"/>
          <w:color w:val="231F20"/>
          <w:spacing w:val="2"/>
          <w:sz w:val="19"/>
          <w:szCs w:val="19"/>
        </w:rPr>
        <w:t>o</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pacing w:val="1"/>
          <w:sz w:val="19"/>
          <w:szCs w:val="19"/>
        </w:rPr>
        <w:t>da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to</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2"/>
          <w:sz w:val="19"/>
          <w:szCs w:val="19"/>
        </w:rPr>
        <w:t>i</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5"/>
          <w:sz w:val="19"/>
          <w:szCs w:val="19"/>
        </w:rPr>
        <w:t xml:space="preserve">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 xml:space="preserve">d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cu</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7"/>
          <w:sz w:val="19"/>
          <w:szCs w:val="19"/>
        </w:rPr>
        <w:t>t</w:t>
      </w:r>
      <w:r w:rsidR="00AF5242" w:rsidRPr="00E25959">
        <w:rPr>
          <w:rFonts w:ascii="Times New Roman" w:eastAsia="Segoe UI" w:hAnsi="Times New Roman" w:cs="Times New Roman"/>
          <w:color w:val="231F20"/>
          <w:sz w:val="19"/>
          <w:szCs w:val="19"/>
        </w:rPr>
        <w:t>y</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omp</w:t>
      </w:r>
      <w:r w:rsidR="00AF5242" w:rsidRPr="00E25959">
        <w:rPr>
          <w:rFonts w:ascii="Times New Roman" w:eastAsia="Segoe UI" w:hAnsi="Times New Roman" w:cs="Times New Roman"/>
          <w:color w:val="231F20"/>
          <w:sz w:val="19"/>
          <w:szCs w:val="19"/>
        </w:rPr>
        <w:t>li</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ce</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2"/>
          <w:sz w:val="19"/>
          <w:szCs w:val="19"/>
        </w:rPr>
        <w:t>w</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thin</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da</w:t>
      </w:r>
      <w:r w:rsidR="00AF5242" w:rsidRPr="00E25959">
        <w:rPr>
          <w:rFonts w:ascii="Times New Roman" w:eastAsia="Segoe UI" w:hAnsi="Times New Roman" w:cs="Times New Roman"/>
          <w:color w:val="231F20"/>
          <w:spacing w:val="3"/>
          <w:sz w:val="19"/>
          <w:szCs w:val="19"/>
        </w:rPr>
        <w:t>t</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bas</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3"/>
          <w:sz w:val="19"/>
          <w:szCs w:val="19"/>
        </w:rPr>
        <w:t xml:space="preserve"> </w:t>
      </w:r>
      <w:r w:rsidR="00AF5242" w:rsidRPr="00E25959">
        <w:rPr>
          <w:rFonts w:ascii="Times New Roman" w:eastAsia="Segoe UI" w:hAnsi="Times New Roman" w:cs="Times New Roman"/>
          <w:color w:val="231F20"/>
          <w:spacing w:val="1"/>
          <w:sz w:val="19"/>
          <w:szCs w:val="19"/>
        </w:rPr>
        <w:t>pla</w:t>
      </w:r>
      <w:r w:rsidR="00AF5242" w:rsidRPr="00E25959">
        <w:rPr>
          <w:rFonts w:ascii="Times New Roman" w:eastAsia="Segoe UI" w:hAnsi="Times New Roman" w:cs="Times New Roman"/>
          <w:color w:val="231F20"/>
          <w:spacing w:val="5"/>
          <w:sz w:val="19"/>
          <w:szCs w:val="19"/>
        </w:rPr>
        <w:t>t</w:t>
      </w:r>
      <w:r w:rsidR="00AF5242" w:rsidRPr="00E25959">
        <w:rPr>
          <w:rFonts w:ascii="Times New Roman" w:eastAsia="Segoe UI" w:hAnsi="Times New Roman" w:cs="Times New Roman"/>
          <w:color w:val="231F20"/>
          <w:spacing w:val="1"/>
          <w:sz w:val="19"/>
          <w:szCs w:val="19"/>
        </w:rPr>
        <w:t>fo</w:t>
      </w:r>
      <w:r w:rsidR="00AF5242" w:rsidRPr="00E25959">
        <w:rPr>
          <w:rFonts w:ascii="Times New Roman" w:eastAsia="Segoe UI" w:hAnsi="Times New Roman" w:cs="Times New Roman"/>
          <w:color w:val="231F20"/>
          <w:spacing w:val="2"/>
          <w:sz w:val="19"/>
          <w:szCs w:val="19"/>
        </w:rPr>
        <w:t>rm</w:t>
      </w:r>
      <w:r w:rsidR="00AF5242" w:rsidRPr="00E25959">
        <w:rPr>
          <w:rFonts w:ascii="Times New Roman" w:eastAsia="Segoe UI" w:hAnsi="Times New Roman" w:cs="Times New Roman"/>
          <w:color w:val="231F20"/>
          <w:sz w:val="19"/>
          <w:szCs w:val="19"/>
        </w:rPr>
        <w:t>.</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2"/>
          <w:sz w:val="19"/>
          <w:szCs w:val="19"/>
        </w:rPr>
        <w:t>Her</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5"/>
          <w:sz w:val="19"/>
          <w:szCs w:val="19"/>
        </w:rPr>
        <w:t xml:space="preserve"> </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z w:val="19"/>
          <w:szCs w:val="19"/>
        </w:rPr>
        <w:t>a</w:t>
      </w:r>
      <w:r w:rsidR="00AF5242" w:rsidRPr="00E25959">
        <w:rPr>
          <w:rFonts w:ascii="Times New Roman" w:eastAsia="Segoe UI" w:hAnsi="Times New Roman" w:cs="Times New Roman"/>
          <w:color w:val="231F20"/>
          <w:spacing w:val="-1"/>
          <w:sz w:val="19"/>
          <w:szCs w:val="19"/>
        </w:rPr>
        <w:t xml:space="preserve"> </w:t>
      </w:r>
      <w:r>
        <w:rPr>
          <w:rFonts w:ascii="Times New Roman" w:eastAsia="Segoe UI" w:hAnsi="Times New Roman" w:cs="Times New Roman"/>
          <w:color w:val="231F20"/>
          <w:spacing w:val="1"/>
          <w:sz w:val="19"/>
          <w:szCs w:val="19"/>
        </w:rPr>
        <w:t xml:space="preserve">list </w:t>
      </w:r>
      <w:r w:rsidR="00AF5242" w:rsidRPr="00E25959">
        <w:rPr>
          <w:rFonts w:ascii="Times New Roman" w:eastAsia="Segoe UI" w:hAnsi="Times New Roman" w:cs="Times New Roman"/>
          <w:color w:val="231F20"/>
          <w:sz w:val="19"/>
          <w:szCs w:val="19"/>
        </w:rPr>
        <w:t xml:space="preserve">of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2"/>
          <w:sz w:val="19"/>
          <w:szCs w:val="19"/>
        </w:rPr>
        <w:t>m</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2"/>
          <w:sz w:val="19"/>
          <w:szCs w:val="19"/>
        </w:rPr>
        <w:t xml:space="preserve"> </w:t>
      </w:r>
      <w:r w:rsidR="00AF5242" w:rsidRPr="00E25959">
        <w:rPr>
          <w:rFonts w:ascii="Times New Roman" w:eastAsia="Segoe UI" w:hAnsi="Times New Roman" w:cs="Times New Roman"/>
          <w:color w:val="231F20"/>
          <w:sz w:val="19"/>
          <w:szCs w:val="19"/>
        </w:rPr>
        <w:t>of</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pacing w:val="2"/>
          <w:w w:val="98"/>
          <w:sz w:val="19"/>
          <w:szCs w:val="19"/>
        </w:rPr>
        <w:t>e</w:t>
      </w:r>
      <w:r w:rsidR="00AF5242" w:rsidRPr="00E25959">
        <w:rPr>
          <w:rFonts w:ascii="Times New Roman" w:eastAsia="Segoe UI" w:hAnsi="Times New Roman" w:cs="Times New Roman"/>
          <w:color w:val="231F20"/>
          <w:w w:val="98"/>
          <w:sz w:val="19"/>
          <w:szCs w:val="19"/>
        </w:rPr>
        <w:t>n</w:t>
      </w:r>
      <w:r w:rsidR="00AF5242" w:rsidRPr="00E25959">
        <w:rPr>
          <w:rFonts w:ascii="Times New Roman" w:eastAsia="Segoe UI" w:hAnsi="Times New Roman" w:cs="Times New Roman"/>
          <w:color w:val="231F20"/>
          <w:spacing w:val="1"/>
          <w:w w:val="98"/>
          <w:sz w:val="19"/>
          <w:szCs w:val="19"/>
        </w:rPr>
        <w:t>t</w:t>
      </w:r>
      <w:r w:rsidR="00AF5242" w:rsidRPr="00E25959">
        <w:rPr>
          <w:rFonts w:ascii="Times New Roman" w:eastAsia="Segoe UI" w:hAnsi="Times New Roman" w:cs="Times New Roman"/>
          <w:color w:val="231F20"/>
          <w:spacing w:val="2"/>
          <w:w w:val="98"/>
          <w:sz w:val="19"/>
          <w:szCs w:val="19"/>
        </w:rPr>
        <w:t>er</w:t>
      </w:r>
      <w:r w:rsidR="00AF5242" w:rsidRPr="00E25959">
        <w:rPr>
          <w:rFonts w:ascii="Times New Roman" w:eastAsia="Segoe UI" w:hAnsi="Times New Roman" w:cs="Times New Roman"/>
          <w:color w:val="231F20"/>
          <w:spacing w:val="1"/>
          <w:w w:val="98"/>
          <w:sz w:val="19"/>
          <w:szCs w:val="19"/>
        </w:rPr>
        <w:t>p</w:t>
      </w:r>
      <w:r w:rsidR="00AF5242" w:rsidRPr="00E25959">
        <w:rPr>
          <w:rFonts w:ascii="Times New Roman" w:eastAsia="Segoe UI" w:hAnsi="Times New Roman" w:cs="Times New Roman"/>
          <w:color w:val="231F20"/>
          <w:spacing w:val="2"/>
          <w:w w:val="98"/>
          <w:sz w:val="19"/>
          <w:szCs w:val="19"/>
        </w:rPr>
        <w:t>r</w:t>
      </w:r>
      <w:r w:rsidR="00AF5242" w:rsidRPr="00E25959">
        <w:rPr>
          <w:rFonts w:ascii="Times New Roman" w:eastAsia="Segoe UI" w:hAnsi="Times New Roman" w:cs="Times New Roman"/>
          <w:color w:val="231F20"/>
          <w:spacing w:val="1"/>
          <w:w w:val="98"/>
          <w:sz w:val="19"/>
          <w:szCs w:val="19"/>
        </w:rPr>
        <w:t>i</w:t>
      </w:r>
      <w:r w:rsidR="00AF5242" w:rsidRPr="00E25959">
        <w:rPr>
          <w:rFonts w:ascii="Times New Roman" w:eastAsia="Segoe UI" w:hAnsi="Times New Roman" w:cs="Times New Roman"/>
          <w:color w:val="231F20"/>
          <w:spacing w:val="2"/>
          <w:w w:val="98"/>
          <w:sz w:val="19"/>
          <w:szCs w:val="19"/>
        </w:rPr>
        <w:t>s</w:t>
      </w:r>
      <w:r w:rsidR="00AF5242" w:rsidRPr="00E25959">
        <w:rPr>
          <w:rFonts w:ascii="Times New Roman" w:eastAsia="Segoe UI" w:hAnsi="Times New Roman" w:cs="Times New Roman"/>
          <w:color w:val="231F20"/>
          <w:spacing w:val="3"/>
          <w:w w:val="98"/>
          <w:sz w:val="19"/>
          <w:szCs w:val="19"/>
        </w:rPr>
        <w:t>e</w:t>
      </w:r>
      <w:r w:rsidR="00AF5242" w:rsidRPr="00E25959">
        <w:rPr>
          <w:rFonts w:ascii="Times New Roman" w:eastAsia="Segoe UI" w:hAnsi="Times New Roman" w:cs="Times New Roman"/>
          <w:color w:val="231F20"/>
          <w:spacing w:val="1"/>
          <w:w w:val="98"/>
          <w:sz w:val="19"/>
          <w:szCs w:val="19"/>
        </w:rPr>
        <w:t>-</w:t>
      </w:r>
      <w:r w:rsidR="00AF5242" w:rsidRPr="00E25959">
        <w:rPr>
          <w:rFonts w:ascii="Times New Roman" w:eastAsia="Segoe UI" w:hAnsi="Times New Roman" w:cs="Times New Roman"/>
          <w:color w:val="231F20"/>
          <w:spacing w:val="2"/>
          <w:w w:val="98"/>
          <w:sz w:val="19"/>
          <w:szCs w:val="19"/>
        </w:rPr>
        <w:t>read</w:t>
      </w:r>
      <w:r w:rsidR="00AF5242" w:rsidRPr="00E25959">
        <w:rPr>
          <w:rFonts w:ascii="Times New Roman" w:eastAsia="Segoe UI" w:hAnsi="Times New Roman" w:cs="Times New Roman"/>
          <w:color w:val="231F20"/>
          <w:w w:val="98"/>
          <w:sz w:val="19"/>
          <w:szCs w:val="19"/>
        </w:rPr>
        <w:t>y</w:t>
      </w:r>
      <w:r w:rsidR="00AF5242" w:rsidRPr="00E25959">
        <w:rPr>
          <w:rFonts w:ascii="Times New Roman" w:eastAsia="Segoe UI" w:hAnsi="Times New Roman" w:cs="Times New Roman"/>
          <w:color w:val="231F20"/>
          <w:spacing w:val="8"/>
          <w:w w:val="98"/>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cu</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7"/>
          <w:sz w:val="19"/>
          <w:szCs w:val="19"/>
        </w:rPr>
        <w:t>t</w:t>
      </w:r>
      <w:r w:rsidR="00AF5242" w:rsidRPr="00E25959">
        <w:rPr>
          <w:rFonts w:ascii="Times New Roman" w:eastAsia="Segoe UI" w:hAnsi="Times New Roman" w:cs="Times New Roman"/>
          <w:color w:val="231F20"/>
          <w:sz w:val="19"/>
          <w:szCs w:val="19"/>
        </w:rPr>
        <w:t>y</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3"/>
          <w:sz w:val="19"/>
          <w:szCs w:val="19"/>
        </w:rPr>
        <w:t>c</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ab</w:t>
      </w:r>
      <w:r w:rsidR="00AF5242" w:rsidRPr="00E25959">
        <w:rPr>
          <w:rFonts w:ascii="Times New Roman" w:eastAsia="Segoe UI" w:hAnsi="Times New Roman" w:cs="Times New Roman"/>
          <w:color w:val="231F20"/>
          <w:sz w:val="19"/>
          <w:szCs w:val="19"/>
        </w:rPr>
        <w:t>il</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3"/>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nt</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ol</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4"/>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ha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nabl</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7"/>
          <w:sz w:val="19"/>
          <w:szCs w:val="19"/>
        </w:rPr>
        <w:t xml:space="preserve"> </w:t>
      </w:r>
      <w:r>
        <w:rPr>
          <w:rFonts w:ascii="Times New Roman" w:eastAsia="Segoe UI" w:hAnsi="Times New Roman" w:cs="Times New Roman"/>
          <w:color w:val="231F20"/>
          <w:spacing w:val="1"/>
          <w:sz w:val="19"/>
          <w:szCs w:val="19"/>
        </w:rPr>
        <w:t>us</w:t>
      </w:r>
      <w:r w:rsidR="00AF5242" w:rsidRPr="00E25959">
        <w:rPr>
          <w:rFonts w:ascii="Times New Roman" w:eastAsia="Segoe UI" w:hAnsi="Times New Roman" w:cs="Times New Roman"/>
          <w:color w:val="231F20"/>
          <w:spacing w:val="-16"/>
          <w:sz w:val="19"/>
          <w:szCs w:val="19"/>
        </w:rPr>
        <w:t xml:space="preserve"> </w:t>
      </w:r>
      <w:r w:rsidR="00AF5242" w:rsidRPr="00E25959">
        <w:rPr>
          <w:rFonts w:ascii="Times New Roman" w:eastAsia="Segoe UI" w:hAnsi="Times New Roman" w:cs="Times New Roman"/>
          <w:color w:val="231F20"/>
          <w:sz w:val="19"/>
          <w:szCs w:val="19"/>
        </w:rPr>
        <w:t xml:space="preserve">to </w:t>
      </w:r>
      <w:r w:rsidR="00AF5242" w:rsidRPr="00E25959">
        <w:rPr>
          <w:rFonts w:ascii="Times New Roman" w:eastAsia="Segoe UI" w:hAnsi="Times New Roman" w:cs="Times New Roman"/>
          <w:color w:val="231F20"/>
          <w:spacing w:val="2"/>
          <w:sz w:val="19"/>
          <w:szCs w:val="19"/>
        </w:rPr>
        <w:t>m</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pacing w:val="3"/>
          <w:sz w:val="19"/>
          <w:szCs w:val="19"/>
        </w:rPr>
        <w:t>s</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4"/>
          <w:sz w:val="19"/>
          <w:szCs w:val="19"/>
        </w:rPr>
        <w:t>c</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omp</w:t>
      </w:r>
      <w:r w:rsidR="00AF5242" w:rsidRPr="00E25959">
        <w:rPr>
          <w:rFonts w:ascii="Times New Roman" w:eastAsia="Segoe UI" w:hAnsi="Times New Roman" w:cs="Times New Roman"/>
          <w:color w:val="231F20"/>
          <w:sz w:val="19"/>
          <w:szCs w:val="19"/>
        </w:rPr>
        <w:t>li</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ce</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1"/>
          <w:sz w:val="19"/>
          <w:szCs w:val="19"/>
        </w:rPr>
        <w:t>c</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2"/>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pacing w:val="1"/>
          <w:sz w:val="19"/>
          <w:szCs w:val="19"/>
        </w:rPr>
        <w:t>g</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1"/>
          <w:sz w:val="19"/>
          <w:szCs w:val="19"/>
        </w:rPr>
        <w:t>la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pacing w:val="1"/>
          <w:sz w:val="19"/>
          <w:szCs w:val="19"/>
        </w:rPr>
        <w:t>s</w:t>
      </w:r>
      <w:r>
        <w:rPr>
          <w:rFonts w:ascii="Times New Roman" w:eastAsia="Segoe UI" w:hAnsi="Times New Roman" w:cs="Times New Roman"/>
          <w:color w:val="231F20"/>
          <w:spacing w:val="1"/>
          <w:sz w:val="19"/>
          <w:szCs w:val="19"/>
        </w:rPr>
        <w:t xml:space="preserve"> in the health industry</w:t>
      </w:r>
      <w:r w:rsidR="00AF5242" w:rsidRPr="00E25959">
        <w:rPr>
          <w:rFonts w:ascii="Times New Roman" w:eastAsia="Segoe UI" w:hAnsi="Times New Roman" w:cs="Times New Roman"/>
          <w:color w:val="231F20"/>
          <w:sz w:val="19"/>
          <w:szCs w:val="19"/>
        </w:rPr>
        <w:t>:</w:t>
      </w:r>
    </w:p>
    <w:p w14:paraId="1958C232" w14:textId="77777777" w:rsidR="00127CB1"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z w:val="19"/>
          <w:szCs w:val="19"/>
        </w:rPr>
        <w:t>R</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pacing w:val="1"/>
          <w:sz w:val="19"/>
          <w:szCs w:val="19"/>
        </w:rPr>
        <w:t>d</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z w:val="19"/>
          <w:szCs w:val="19"/>
        </w:rPr>
        <w:t>fi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z w:val="19"/>
          <w:szCs w:val="19"/>
        </w:rPr>
        <w:t>d</w:t>
      </w:r>
      <w:r w:rsidRPr="00E25959">
        <w:rPr>
          <w:rFonts w:ascii="Times New Roman" w:eastAsia="Segoe UI" w:hAnsi="Times New Roman" w:cs="Times New Roman"/>
          <w:b/>
          <w:color w:val="231F20"/>
          <w:spacing w:val="-12"/>
          <w:sz w:val="19"/>
          <w:szCs w:val="19"/>
        </w:rPr>
        <w:t xml:space="preserve"> </w:t>
      </w:r>
      <w:r w:rsidRPr="00E25959">
        <w:rPr>
          <w:rFonts w:ascii="Times New Roman" w:eastAsia="Segoe UI" w:hAnsi="Times New Roman" w:cs="Times New Roman"/>
          <w:b/>
          <w:color w:val="231F20"/>
          <w:spacing w:val="2"/>
          <w:sz w:val="19"/>
          <w:szCs w:val="19"/>
        </w:rPr>
        <w:t>en</w:t>
      </w:r>
      <w:r w:rsidRPr="00E25959">
        <w:rPr>
          <w:rFonts w:ascii="Times New Roman" w:eastAsia="Segoe UI" w:hAnsi="Times New Roman" w:cs="Times New Roman"/>
          <w:b/>
          <w:color w:val="231F20"/>
          <w:sz w:val="19"/>
          <w:szCs w:val="19"/>
        </w:rPr>
        <w:t>gi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pacing w:val="2"/>
          <w:sz w:val="19"/>
          <w:szCs w:val="19"/>
        </w:rPr>
        <w:t>er</w:t>
      </w:r>
      <w:r w:rsidRPr="00E25959">
        <w:rPr>
          <w:rFonts w:ascii="Times New Roman" w:eastAsia="Segoe UI" w:hAnsi="Times New Roman" w:cs="Times New Roman"/>
          <w:b/>
          <w:color w:val="231F20"/>
          <w:sz w:val="19"/>
          <w:szCs w:val="19"/>
        </w:rPr>
        <w:t>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z w:val="19"/>
          <w:szCs w:val="19"/>
        </w:rPr>
        <w:t>g</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2"/>
          <w:sz w:val="19"/>
          <w:szCs w:val="19"/>
        </w:rPr>
        <w:t>s</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z w:val="19"/>
          <w:szCs w:val="19"/>
        </w:rPr>
        <w:t>cu</w:t>
      </w:r>
      <w:r w:rsidRPr="00E25959">
        <w:rPr>
          <w:rFonts w:ascii="Times New Roman" w:eastAsia="Segoe UI" w:hAnsi="Times New Roman" w:cs="Times New Roman"/>
          <w:b/>
          <w:color w:val="231F20"/>
          <w:spacing w:val="2"/>
          <w:sz w:val="19"/>
          <w:szCs w:val="19"/>
        </w:rPr>
        <w:t>r</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pacing w:val="7"/>
          <w:sz w:val="19"/>
          <w:szCs w:val="19"/>
        </w:rPr>
        <w:t>t</w:t>
      </w:r>
      <w:r w:rsidRPr="00E25959">
        <w:rPr>
          <w:rFonts w:ascii="Times New Roman" w:eastAsia="Segoe UI" w:hAnsi="Times New Roman" w:cs="Times New Roman"/>
          <w:b/>
          <w:color w:val="231F20"/>
          <w:sz w:val="19"/>
          <w:szCs w:val="19"/>
        </w:rPr>
        <w:t>y</w:t>
      </w:r>
      <w:r w:rsidRPr="00E25959">
        <w:rPr>
          <w:rFonts w:ascii="Times New Roman" w:eastAsia="Segoe UI" w:hAnsi="Times New Roman" w:cs="Times New Roman"/>
          <w:b/>
          <w:color w:val="231F20"/>
          <w:spacing w:val="-10"/>
          <w:sz w:val="19"/>
          <w:szCs w:val="19"/>
        </w:rPr>
        <w:t xml:space="preserve"> </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pacing w:val="2"/>
          <w:sz w:val="19"/>
          <w:szCs w:val="19"/>
        </w:rPr>
        <w:t>ro</w:t>
      </w:r>
      <w:r w:rsidRPr="00E25959">
        <w:rPr>
          <w:rFonts w:ascii="Times New Roman" w:eastAsia="Segoe UI" w:hAnsi="Times New Roman" w:cs="Times New Roman"/>
          <w:b/>
          <w:color w:val="231F20"/>
          <w:sz w:val="19"/>
          <w:szCs w:val="19"/>
        </w:rPr>
        <w:t>c</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pacing w:val="3"/>
          <w:sz w:val="19"/>
          <w:szCs w:val="19"/>
        </w:rPr>
        <w:t>s</w:t>
      </w:r>
      <w:r w:rsidRPr="00E25959">
        <w:rPr>
          <w:rFonts w:ascii="Times New Roman" w:eastAsia="Segoe UI" w:hAnsi="Times New Roman" w:cs="Times New Roman"/>
          <w:b/>
          <w:color w:val="231F20"/>
          <w:sz w:val="19"/>
          <w:szCs w:val="19"/>
        </w:rPr>
        <w:t>s</w:t>
      </w:r>
    </w:p>
    <w:p w14:paraId="7D1EBAB2" w14:textId="77777777" w:rsidR="00127CB1"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3"/>
          <w:sz w:val="19"/>
          <w:szCs w:val="19"/>
        </w:rPr>
        <w:t>C</w:t>
      </w:r>
      <w:r w:rsidRPr="00E25959">
        <w:rPr>
          <w:rFonts w:ascii="Times New Roman" w:eastAsia="Segoe UI" w:hAnsi="Times New Roman" w:cs="Times New Roman"/>
          <w:b/>
          <w:color w:val="231F20"/>
          <w:sz w:val="19"/>
          <w:szCs w:val="19"/>
        </w:rPr>
        <w:t>C c</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pacing w:val="7"/>
          <w:sz w:val="19"/>
          <w:szCs w:val="19"/>
        </w:rPr>
        <w:t>r</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z w:val="19"/>
          <w:szCs w:val="19"/>
        </w:rPr>
        <w:t>f</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pacing w:val="3"/>
          <w:sz w:val="19"/>
          <w:szCs w:val="19"/>
        </w:rPr>
        <w:t>c</w:t>
      </w:r>
      <w:r w:rsidRPr="00E25959">
        <w:rPr>
          <w:rFonts w:ascii="Times New Roman" w:eastAsia="Segoe UI" w:hAnsi="Times New Roman" w:cs="Times New Roman"/>
          <w:b/>
          <w:color w:val="231F20"/>
          <w:spacing w:val="1"/>
          <w:sz w:val="19"/>
          <w:szCs w:val="19"/>
        </w:rPr>
        <w:t>a</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7"/>
          <w:sz w:val="19"/>
          <w:szCs w:val="19"/>
        </w:rPr>
        <w:t xml:space="preserve"> </w:t>
      </w:r>
      <w:r w:rsidRPr="00E25959">
        <w:rPr>
          <w:rFonts w:ascii="Times New Roman" w:eastAsia="Segoe UI" w:hAnsi="Times New Roman" w:cs="Times New Roman"/>
          <w:b/>
          <w:color w:val="231F20"/>
          <w:sz w:val="19"/>
          <w:szCs w:val="19"/>
        </w:rPr>
        <w:t>at</w:t>
      </w:r>
      <w:r w:rsidRPr="00E25959">
        <w:rPr>
          <w:rFonts w:ascii="Times New Roman" w:eastAsia="Segoe UI" w:hAnsi="Times New Roman" w:cs="Times New Roman"/>
          <w:b/>
          <w:color w:val="231F20"/>
          <w:spacing w:val="-1"/>
          <w:sz w:val="19"/>
          <w:szCs w:val="19"/>
        </w:rPr>
        <w:t xml:space="preserve"> </w:t>
      </w:r>
      <w:r w:rsidRPr="00E25959">
        <w:rPr>
          <w:rFonts w:ascii="Times New Roman" w:eastAsia="Segoe UI" w:hAnsi="Times New Roman" w:cs="Times New Roman"/>
          <w:b/>
          <w:color w:val="231F20"/>
          <w:sz w:val="19"/>
          <w:szCs w:val="19"/>
        </w:rPr>
        <w:t>h</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z w:val="19"/>
          <w:szCs w:val="19"/>
        </w:rPr>
        <w:t>gh</w:t>
      </w:r>
      <w:r w:rsidRPr="00E25959">
        <w:rPr>
          <w:rFonts w:ascii="Times New Roman" w:eastAsia="Segoe UI" w:hAnsi="Times New Roman" w:cs="Times New Roman"/>
          <w:b/>
          <w:color w:val="231F20"/>
          <w:spacing w:val="-1"/>
          <w:sz w:val="19"/>
          <w:szCs w:val="19"/>
        </w:rPr>
        <w:t xml:space="preserve"> </w:t>
      </w:r>
      <w:r w:rsidRPr="00E25959">
        <w:rPr>
          <w:rFonts w:ascii="Times New Roman" w:eastAsia="Segoe UI" w:hAnsi="Times New Roman" w:cs="Times New Roman"/>
          <w:b/>
          <w:color w:val="231F20"/>
          <w:spacing w:val="2"/>
          <w:sz w:val="19"/>
          <w:szCs w:val="19"/>
        </w:rPr>
        <w:t>a</w:t>
      </w:r>
      <w:r w:rsidRPr="00E25959">
        <w:rPr>
          <w:rFonts w:ascii="Times New Roman" w:eastAsia="Segoe UI" w:hAnsi="Times New Roman" w:cs="Times New Roman"/>
          <w:b/>
          <w:color w:val="231F20"/>
          <w:spacing w:val="3"/>
          <w:sz w:val="19"/>
          <w:szCs w:val="19"/>
        </w:rPr>
        <w:t>s</w:t>
      </w:r>
      <w:r w:rsidRPr="00E25959">
        <w:rPr>
          <w:rFonts w:ascii="Times New Roman" w:eastAsia="Segoe UI" w:hAnsi="Times New Roman" w:cs="Times New Roman"/>
          <w:b/>
          <w:color w:val="231F20"/>
          <w:spacing w:val="1"/>
          <w:sz w:val="19"/>
          <w:szCs w:val="19"/>
        </w:rPr>
        <w:t>s</w:t>
      </w:r>
      <w:r w:rsidRPr="00E25959">
        <w:rPr>
          <w:rFonts w:ascii="Times New Roman" w:eastAsia="Segoe UI" w:hAnsi="Times New Roman" w:cs="Times New Roman"/>
          <w:b/>
          <w:color w:val="231F20"/>
          <w:sz w:val="19"/>
          <w:szCs w:val="19"/>
        </w:rPr>
        <w:t>u</w:t>
      </w:r>
      <w:r w:rsidRPr="00E25959">
        <w:rPr>
          <w:rFonts w:ascii="Times New Roman" w:eastAsia="Segoe UI" w:hAnsi="Times New Roman" w:cs="Times New Roman"/>
          <w:b/>
          <w:color w:val="231F20"/>
          <w:spacing w:val="2"/>
          <w:sz w:val="19"/>
          <w:szCs w:val="19"/>
        </w:rPr>
        <w:t>r</w:t>
      </w:r>
      <w:r w:rsidRPr="00E25959">
        <w:rPr>
          <w:rFonts w:ascii="Times New Roman" w:eastAsia="Segoe UI" w:hAnsi="Times New Roman" w:cs="Times New Roman"/>
          <w:b/>
          <w:color w:val="231F20"/>
          <w:spacing w:val="1"/>
          <w:sz w:val="19"/>
          <w:szCs w:val="19"/>
        </w:rPr>
        <w:t>a</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z w:val="19"/>
          <w:szCs w:val="19"/>
        </w:rPr>
        <w:t>ce</w:t>
      </w:r>
      <w:r w:rsidRPr="00E25959">
        <w:rPr>
          <w:rFonts w:ascii="Times New Roman" w:eastAsia="Segoe UI" w:hAnsi="Times New Roman" w:cs="Times New Roman"/>
          <w:b/>
          <w:color w:val="231F20"/>
          <w:spacing w:val="-18"/>
          <w:sz w:val="19"/>
          <w:szCs w:val="19"/>
        </w:rPr>
        <w:t xml:space="preserve"> </w:t>
      </w:r>
      <w:r w:rsidRPr="00E25959">
        <w:rPr>
          <w:rFonts w:ascii="Times New Roman" w:eastAsia="Segoe UI" w:hAnsi="Times New Roman" w:cs="Times New Roman"/>
          <w:b/>
          <w:color w:val="231F20"/>
          <w:spacing w:val="1"/>
          <w:sz w:val="19"/>
          <w:szCs w:val="19"/>
        </w:rPr>
        <w:t>le</w:t>
      </w:r>
      <w:r w:rsidRPr="00E25959">
        <w:rPr>
          <w:rFonts w:ascii="Times New Roman" w:eastAsia="Segoe UI" w:hAnsi="Times New Roman" w:cs="Times New Roman"/>
          <w:b/>
          <w:color w:val="231F20"/>
          <w:sz w:val="19"/>
          <w:szCs w:val="19"/>
        </w:rPr>
        <w:t>v</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z w:val="19"/>
          <w:szCs w:val="19"/>
        </w:rPr>
        <w:t>l</w:t>
      </w:r>
    </w:p>
    <w:p w14:paraId="1EED4A42" w14:textId="77777777" w:rsidR="00BB30A5"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1"/>
          <w:sz w:val="19"/>
          <w:szCs w:val="19"/>
        </w:rPr>
        <w:t>E</w:t>
      </w:r>
      <w:r w:rsidRPr="00E25959">
        <w:rPr>
          <w:rFonts w:ascii="Times New Roman" w:eastAsia="Segoe UI" w:hAnsi="Times New Roman" w:cs="Times New Roman"/>
          <w:b/>
          <w:color w:val="231F20"/>
          <w:spacing w:val="1"/>
          <w:sz w:val="19"/>
          <w:szCs w:val="19"/>
        </w:rPr>
        <w:t>nha</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z w:val="19"/>
          <w:szCs w:val="19"/>
        </w:rPr>
        <w:t>c</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z w:val="19"/>
          <w:szCs w:val="19"/>
        </w:rPr>
        <w:t>d</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2"/>
          <w:sz w:val="19"/>
          <w:szCs w:val="19"/>
        </w:rPr>
        <w:t>sep</w:t>
      </w:r>
      <w:r w:rsidRPr="00E25959">
        <w:rPr>
          <w:rFonts w:ascii="Times New Roman" w:eastAsia="Segoe UI" w:hAnsi="Times New Roman" w:cs="Times New Roman"/>
          <w:b/>
          <w:color w:val="231F20"/>
          <w:spacing w:val="1"/>
          <w:sz w:val="19"/>
          <w:szCs w:val="19"/>
        </w:rPr>
        <w:t>ara</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15"/>
          <w:sz w:val="19"/>
          <w:szCs w:val="19"/>
        </w:rPr>
        <w:t xml:space="preserve"> </w:t>
      </w:r>
      <w:r w:rsidRPr="00E25959">
        <w:rPr>
          <w:rFonts w:ascii="Times New Roman" w:eastAsia="Segoe UI" w:hAnsi="Times New Roman" w:cs="Times New Roman"/>
          <w:b/>
          <w:color w:val="231F20"/>
          <w:sz w:val="19"/>
          <w:szCs w:val="19"/>
        </w:rPr>
        <w:t>of</w:t>
      </w:r>
      <w:r w:rsidRPr="00E25959">
        <w:rPr>
          <w:rFonts w:ascii="Times New Roman" w:eastAsia="Segoe UI" w:hAnsi="Times New Roman" w:cs="Times New Roman"/>
          <w:b/>
          <w:color w:val="231F20"/>
          <w:spacing w:val="-3"/>
          <w:sz w:val="19"/>
          <w:szCs w:val="19"/>
        </w:rPr>
        <w:t xml:space="preserve"> </w:t>
      </w:r>
      <w:r w:rsidRPr="00E25959">
        <w:rPr>
          <w:rFonts w:ascii="Times New Roman" w:eastAsia="Segoe UI" w:hAnsi="Times New Roman" w:cs="Times New Roman"/>
          <w:b/>
          <w:color w:val="231F20"/>
          <w:spacing w:val="1"/>
          <w:sz w:val="19"/>
          <w:szCs w:val="19"/>
        </w:rPr>
        <w:t>du</w:t>
      </w:r>
      <w:r w:rsidRPr="00E25959">
        <w:rPr>
          <w:rFonts w:ascii="Times New Roman" w:eastAsia="Segoe UI" w:hAnsi="Times New Roman" w:cs="Times New Roman"/>
          <w:b/>
          <w:color w:val="231F20"/>
          <w:spacing w:val="7"/>
          <w:sz w:val="19"/>
          <w:szCs w:val="19"/>
        </w:rPr>
        <w:t>t</w:t>
      </w:r>
      <w:r w:rsidR="00BB30A5" w:rsidRPr="00E25959">
        <w:rPr>
          <w:rFonts w:ascii="Times New Roman" w:eastAsia="Segoe UI" w:hAnsi="Times New Roman" w:cs="Times New Roman"/>
          <w:b/>
          <w:color w:val="231F20"/>
          <w:sz w:val="19"/>
          <w:szCs w:val="19"/>
        </w:rPr>
        <w:t>y</w:t>
      </w:r>
    </w:p>
    <w:p w14:paraId="104688BE" w14:textId="77777777" w:rsidR="00127CB1"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10"/>
          <w:sz w:val="19"/>
          <w:szCs w:val="19"/>
        </w:rPr>
        <w:t>T</w:t>
      </w:r>
      <w:r w:rsidRPr="00E25959">
        <w:rPr>
          <w:rFonts w:ascii="Times New Roman" w:eastAsia="Segoe UI" w:hAnsi="Times New Roman" w:cs="Times New Roman"/>
          <w:b/>
          <w:color w:val="231F20"/>
          <w:spacing w:val="1"/>
          <w:sz w:val="19"/>
          <w:szCs w:val="19"/>
        </w:rPr>
        <w:t>ra</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1"/>
          <w:sz w:val="19"/>
          <w:szCs w:val="19"/>
        </w:rPr>
        <w:t>s</w:t>
      </w:r>
      <w:r w:rsidRPr="00E25959">
        <w:rPr>
          <w:rFonts w:ascii="Times New Roman" w:eastAsia="Segoe UI" w:hAnsi="Times New Roman" w:cs="Times New Roman"/>
          <w:b/>
          <w:color w:val="231F20"/>
          <w:spacing w:val="2"/>
          <w:sz w:val="19"/>
          <w:szCs w:val="19"/>
        </w:rPr>
        <w:t>p</w:t>
      </w:r>
      <w:r w:rsidRPr="00E25959">
        <w:rPr>
          <w:rFonts w:ascii="Times New Roman" w:eastAsia="Segoe UI" w:hAnsi="Times New Roman" w:cs="Times New Roman"/>
          <w:b/>
          <w:color w:val="231F20"/>
          <w:spacing w:val="1"/>
          <w:sz w:val="19"/>
          <w:szCs w:val="19"/>
        </w:rPr>
        <w:t>a</w:t>
      </w:r>
      <w:r w:rsidRPr="00E25959">
        <w:rPr>
          <w:rFonts w:ascii="Times New Roman" w:eastAsia="Segoe UI" w:hAnsi="Times New Roman" w:cs="Times New Roman"/>
          <w:b/>
          <w:color w:val="231F20"/>
          <w:spacing w:val="2"/>
          <w:sz w:val="19"/>
          <w:szCs w:val="19"/>
        </w:rPr>
        <w:t>re</w:t>
      </w:r>
      <w:r w:rsidRPr="00E25959">
        <w:rPr>
          <w:rFonts w:ascii="Times New Roman" w:eastAsia="Segoe UI" w:hAnsi="Times New Roman" w:cs="Times New Roman"/>
          <w:b/>
          <w:color w:val="231F20"/>
          <w:sz w:val="19"/>
          <w:szCs w:val="19"/>
        </w:rPr>
        <w:t>nt</w:t>
      </w:r>
      <w:r w:rsidRPr="00E25959">
        <w:rPr>
          <w:rFonts w:ascii="Times New Roman" w:eastAsia="Segoe UI" w:hAnsi="Times New Roman" w:cs="Times New Roman"/>
          <w:b/>
          <w:color w:val="231F20"/>
          <w:spacing w:val="-15"/>
          <w:sz w:val="19"/>
          <w:szCs w:val="19"/>
        </w:rPr>
        <w:t xml:space="preserve"> </w:t>
      </w:r>
      <w:r w:rsidRPr="00E25959">
        <w:rPr>
          <w:rFonts w:ascii="Times New Roman" w:eastAsia="Segoe UI" w:hAnsi="Times New Roman" w:cs="Times New Roman"/>
          <w:b/>
          <w:color w:val="231F20"/>
          <w:spacing w:val="1"/>
          <w:sz w:val="19"/>
          <w:szCs w:val="19"/>
        </w:rPr>
        <w:t>da</w:t>
      </w:r>
      <w:r w:rsidRPr="00E25959">
        <w:rPr>
          <w:rFonts w:ascii="Times New Roman" w:eastAsia="Segoe UI" w:hAnsi="Times New Roman" w:cs="Times New Roman"/>
          <w:b/>
          <w:color w:val="231F20"/>
          <w:spacing w:val="3"/>
          <w:sz w:val="19"/>
          <w:szCs w:val="19"/>
        </w:rPr>
        <w:t>t</w:t>
      </w:r>
      <w:r w:rsidRPr="00E25959">
        <w:rPr>
          <w:rFonts w:ascii="Times New Roman" w:eastAsia="Segoe UI" w:hAnsi="Times New Roman" w:cs="Times New Roman"/>
          <w:b/>
          <w:color w:val="231F20"/>
          <w:sz w:val="19"/>
          <w:szCs w:val="19"/>
        </w:rPr>
        <w:t>a</w:t>
      </w:r>
      <w:r w:rsidRPr="00E25959">
        <w:rPr>
          <w:rFonts w:ascii="Times New Roman" w:eastAsia="Segoe UI" w:hAnsi="Times New Roman" w:cs="Times New Roman"/>
          <w:b/>
          <w:color w:val="231F20"/>
          <w:spacing w:val="-3"/>
          <w:sz w:val="19"/>
          <w:szCs w:val="19"/>
        </w:rPr>
        <w:t xml:space="preserve"> </w:t>
      </w:r>
      <w:r w:rsidRPr="00E25959">
        <w:rPr>
          <w:rFonts w:ascii="Times New Roman" w:eastAsia="Segoe UI" w:hAnsi="Times New Roman" w:cs="Times New Roman"/>
          <w:b/>
          <w:color w:val="231F20"/>
          <w:spacing w:val="2"/>
          <w:sz w:val="19"/>
          <w:szCs w:val="19"/>
        </w:rPr>
        <w:t>en</w:t>
      </w:r>
      <w:r w:rsidRPr="00E25959">
        <w:rPr>
          <w:rFonts w:ascii="Times New Roman" w:eastAsia="Segoe UI" w:hAnsi="Times New Roman" w:cs="Times New Roman"/>
          <w:b/>
          <w:color w:val="231F20"/>
          <w:spacing w:val="-1"/>
          <w:sz w:val="19"/>
          <w:szCs w:val="19"/>
        </w:rPr>
        <w:t>c</w:t>
      </w:r>
      <w:r w:rsidRPr="00E25959">
        <w:rPr>
          <w:rFonts w:ascii="Times New Roman" w:eastAsia="Segoe UI" w:hAnsi="Times New Roman" w:cs="Times New Roman"/>
          <w:b/>
          <w:color w:val="231F20"/>
          <w:spacing w:val="8"/>
          <w:sz w:val="19"/>
          <w:szCs w:val="19"/>
        </w:rPr>
        <w:t>r</w:t>
      </w:r>
      <w:r w:rsidRPr="00E25959">
        <w:rPr>
          <w:rFonts w:ascii="Times New Roman" w:eastAsia="Segoe UI" w:hAnsi="Times New Roman" w:cs="Times New Roman"/>
          <w:b/>
          <w:color w:val="231F20"/>
          <w:spacing w:val="2"/>
          <w:sz w:val="19"/>
          <w:szCs w:val="19"/>
        </w:rPr>
        <w:t>y</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8"/>
          <w:sz w:val="19"/>
          <w:szCs w:val="19"/>
        </w:rPr>
        <w:t>(</w:t>
      </w:r>
      <w:r w:rsidRPr="00E25959">
        <w:rPr>
          <w:rFonts w:ascii="Times New Roman" w:eastAsia="Segoe UI" w:hAnsi="Times New Roman" w:cs="Times New Roman"/>
          <w:b/>
          <w:color w:val="231F20"/>
          <w:spacing w:val="1"/>
          <w:sz w:val="19"/>
          <w:szCs w:val="19"/>
        </w:rPr>
        <w:t>TD</w:t>
      </w:r>
      <w:r w:rsidRPr="00E25959">
        <w:rPr>
          <w:rFonts w:ascii="Times New Roman" w:eastAsia="Segoe UI" w:hAnsi="Times New Roman" w:cs="Times New Roman"/>
          <w:b/>
          <w:color w:val="231F20"/>
          <w:spacing w:val="4"/>
          <w:sz w:val="19"/>
          <w:szCs w:val="19"/>
        </w:rPr>
        <w:t>E</w:t>
      </w:r>
      <w:r w:rsidRPr="00E25959">
        <w:rPr>
          <w:rFonts w:ascii="Times New Roman" w:eastAsia="Segoe UI" w:hAnsi="Times New Roman" w:cs="Times New Roman"/>
          <w:b/>
          <w:color w:val="231F20"/>
          <w:sz w:val="19"/>
          <w:szCs w:val="19"/>
        </w:rPr>
        <w:t>)</w:t>
      </w:r>
    </w:p>
    <w:p w14:paraId="7CF88E6D" w14:textId="77777777" w:rsidR="00127CB1" w:rsidRPr="00E25959" w:rsidRDefault="00AF5242" w:rsidP="00BB30A5">
      <w:pPr>
        <w:pStyle w:val="ListParagraph"/>
        <w:numPr>
          <w:ilvl w:val="0"/>
          <w:numId w:val="8"/>
        </w:numPr>
        <w:tabs>
          <w:tab w:val="left" w:pos="78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1"/>
          <w:sz w:val="19"/>
          <w:szCs w:val="19"/>
        </w:rPr>
        <w:t>E</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1"/>
          <w:sz w:val="19"/>
          <w:szCs w:val="19"/>
        </w:rPr>
        <w:t>c</w:t>
      </w:r>
      <w:r w:rsidRPr="00E25959">
        <w:rPr>
          <w:rFonts w:ascii="Times New Roman" w:eastAsia="Segoe UI" w:hAnsi="Times New Roman" w:cs="Times New Roman"/>
          <w:b/>
          <w:color w:val="231F20"/>
          <w:spacing w:val="8"/>
          <w:sz w:val="19"/>
          <w:szCs w:val="19"/>
        </w:rPr>
        <w:t>r</w:t>
      </w:r>
      <w:r w:rsidRPr="00E25959">
        <w:rPr>
          <w:rFonts w:ascii="Times New Roman" w:eastAsia="Segoe UI" w:hAnsi="Times New Roman" w:cs="Times New Roman"/>
          <w:b/>
          <w:color w:val="231F20"/>
          <w:spacing w:val="2"/>
          <w:sz w:val="19"/>
          <w:szCs w:val="19"/>
        </w:rPr>
        <w:t>y</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7"/>
          <w:sz w:val="19"/>
          <w:szCs w:val="19"/>
        </w:rPr>
        <w:t xml:space="preserve"> </w:t>
      </w:r>
      <w:r w:rsidRPr="00E25959">
        <w:rPr>
          <w:rFonts w:ascii="Times New Roman" w:eastAsia="Segoe UI" w:hAnsi="Times New Roman" w:cs="Times New Roman"/>
          <w:b/>
          <w:color w:val="231F20"/>
          <w:spacing w:val="-2"/>
          <w:sz w:val="19"/>
          <w:szCs w:val="19"/>
        </w:rPr>
        <w:t>k</w:t>
      </w:r>
      <w:r w:rsidRPr="00E25959">
        <w:rPr>
          <w:rFonts w:ascii="Times New Roman" w:eastAsia="Segoe UI" w:hAnsi="Times New Roman" w:cs="Times New Roman"/>
          <w:b/>
          <w:color w:val="231F20"/>
          <w:spacing w:val="1"/>
          <w:sz w:val="19"/>
          <w:szCs w:val="19"/>
        </w:rPr>
        <w:t>e</w:t>
      </w:r>
      <w:r w:rsidRPr="00E25959">
        <w:rPr>
          <w:rFonts w:ascii="Times New Roman" w:eastAsia="Segoe UI" w:hAnsi="Times New Roman" w:cs="Times New Roman"/>
          <w:b/>
          <w:color w:val="231F20"/>
          <w:sz w:val="19"/>
          <w:szCs w:val="19"/>
        </w:rPr>
        <w:t>y</w:t>
      </w:r>
      <w:r w:rsidRPr="00E25959">
        <w:rPr>
          <w:rFonts w:ascii="Times New Roman" w:eastAsia="Segoe UI" w:hAnsi="Times New Roman" w:cs="Times New Roman"/>
          <w:b/>
          <w:color w:val="231F20"/>
          <w:spacing w:val="-2"/>
          <w:sz w:val="19"/>
          <w:szCs w:val="19"/>
        </w:rPr>
        <w:t xml:space="preserve"> </w:t>
      </w:r>
      <w:r w:rsidRPr="00E25959">
        <w:rPr>
          <w:rFonts w:ascii="Times New Roman" w:eastAsia="Segoe UI" w:hAnsi="Times New Roman" w:cs="Times New Roman"/>
          <w:b/>
          <w:color w:val="231F20"/>
          <w:spacing w:val="1"/>
          <w:sz w:val="19"/>
          <w:szCs w:val="19"/>
        </w:rPr>
        <w:t>man</w:t>
      </w:r>
      <w:r w:rsidRPr="00E25959">
        <w:rPr>
          <w:rFonts w:ascii="Times New Roman" w:eastAsia="Segoe UI" w:hAnsi="Times New Roman" w:cs="Times New Roman"/>
          <w:b/>
          <w:color w:val="231F20"/>
          <w:spacing w:val="2"/>
          <w:sz w:val="19"/>
          <w:szCs w:val="19"/>
        </w:rPr>
        <w:t>a</w:t>
      </w:r>
      <w:r w:rsidRPr="00E25959">
        <w:rPr>
          <w:rFonts w:ascii="Times New Roman" w:eastAsia="Segoe UI" w:hAnsi="Times New Roman" w:cs="Times New Roman"/>
          <w:b/>
          <w:color w:val="231F20"/>
          <w:spacing w:val="1"/>
          <w:sz w:val="19"/>
          <w:szCs w:val="19"/>
        </w:rPr>
        <w:t>g</w:t>
      </w:r>
      <w:r w:rsidRPr="00E25959">
        <w:rPr>
          <w:rFonts w:ascii="Times New Roman" w:eastAsia="Segoe UI" w:hAnsi="Times New Roman" w:cs="Times New Roman"/>
          <w:b/>
          <w:color w:val="231F20"/>
          <w:spacing w:val="2"/>
          <w:sz w:val="19"/>
          <w:szCs w:val="19"/>
        </w:rPr>
        <w:t>eme</w:t>
      </w:r>
      <w:r w:rsidRPr="00E25959">
        <w:rPr>
          <w:rFonts w:ascii="Times New Roman" w:eastAsia="Segoe UI" w:hAnsi="Times New Roman" w:cs="Times New Roman"/>
          <w:b/>
          <w:color w:val="231F20"/>
          <w:sz w:val="19"/>
          <w:szCs w:val="19"/>
        </w:rPr>
        <w:t>nt</w:t>
      </w:r>
    </w:p>
    <w:p w14:paraId="667CEEA5" w14:textId="77777777" w:rsidR="00127CB1" w:rsidRPr="00E25959" w:rsidRDefault="00AF5242" w:rsidP="00BB30A5">
      <w:pPr>
        <w:pStyle w:val="ListParagraph"/>
        <w:numPr>
          <w:ilvl w:val="0"/>
          <w:numId w:val="8"/>
        </w:numPr>
        <w:tabs>
          <w:tab w:val="left" w:pos="780"/>
        </w:tabs>
        <w:spacing w:after="120" w:line="240" w:lineRule="auto"/>
        <w:rPr>
          <w:rFonts w:ascii="Times New Roman" w:eastAsia="Segoe UI" w:hAnsi="Times New Roman" w:cs="Times New Roman"/>
          <w:sz w:val="19"/>
          <w:szCs w:val="19"/>
        </w:rPr>
      </w:pPr>
      <w:r w:rsidRPr="00E25959">
        <w:rPr>
          <w:rFonts w:ascii="Times New Roman" w:eastAsia="Segoe UI" w:hAnsi="Times New Roman" w:cs="Times New Roman"/>
          <w:b/>
          <w:color w:val="231F20"/>
          <w:sz w:val="19"/>
          <w:szCs w:val="19"/>
        </w:rPr>
        <w:t>Su</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pacing w:val="2"/>
          <w:sz w:val="19"/>
          <w:szCs w:val="19"/>
        </w:rPr>
        <w:t>p</w:t>
      </w:r>
      <w:r w:rsidRPr="00E25959">
        <w:rPr>
          <w:rFonts w:ascii="Times New Roman" w:eastAsia="Segoe UI" w:hAnsi="Times New Roman" w:cs="Times New Roman"/>
          <w:b/>
          <w:color w:val="231F20"/>
          <w:spacing w:val="1"/>
          <w:sz w:val="19"/>
          <w:szCs w:val="19"/>
        </w:rPr>
        <w:t>o</w:t>
      </w:r>
      <w:r w:rsidRPr="00E25959">
        <w:rPr>
          <w:rFonts w:ascii="Times New Roman" w:eastAsia="Segoe UI" w:hAnsi="Times New Roman" w:cs="Times New Roman"/>
          <w:b/>
          <w:color w:val="231F20"/>
          <w:spacing w:val="7"/>
          <w:sz w:val="19"/>
          <w:szCs w:val="19"/>
        </w:rPr>
        <w:t>r</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3"/>
          <w:sz w:val="19"/>
          <w:szCs w:val="19"/>
        </w:rPr>
        <w:t xml:space="preserve"> </w:t>
      </w:r>
      <w:r w:rsidRPr="00E25959">
        <w:rPr>
          <w:rFonts w:ascii="Times New Roman" w:eastAsia="Segoe UI" w:hAnsi="Times New Roman" w:cs="Times New Roman"/>
          <w:b/>
          <w:color w:val="231F20"/>
          <w:spacing w:val="1"/>
          <w:sz w:val="19"/>
          <w:szCs w:val="19"/>
        </w:rPr>
        <w:t>fo</w:t>
      </w:r>
      <w:r w:rsidRPr="00E25959">
        <w:rPr>
          <w:rFonts w:ascii="Times New Roman" w:eastAsia="Segoe UI" w:hAnsi="Times New Roman" w:cs="Times New Roman"/>
          <w:b/>
          <w:color w:val="231F20"/>
          <w:sz w:val="19"/>
          <w:szCs w:val="19"/>
        </w:rPr>
        <w:t>r</w:t>
      </w:r>
      <w:r w:rsidRPr="00E25959">
        <w:rPr>
          <w:rFonts w:ascii="Times New Roman" w:eastAsia="Segoe UI" w:hAnsi="Times New Roman" w:cs="Times New Roman"/>
          <w:b/>
          <w:color w:val="231F20"/>
          <w:spacing w:val="-3"/>
          <w:sz w:val="19"/>
          <w:szCs w:val="19"/>
        </w:rPr>
        <w:t xml:space="preserve"> </w:t>
      </w:r>
      <w:r w:rsidRPr="00E25959">
        <w:rPr>
          <w:rFonts w:ascii="Times New Roman" w:eastAsia="Segoe UI" w:hAnsi="Times New Roman" w:cs="Times New Roman"/>
          <w:b/>
          <w:color w:val="231F20"/>
          <w:spacing w:val="3"/>
          <w:sz w:val="19"/>
          <w:szCs w:val="19"/>
        </w:rPr>
        <w:t>W</w:t>
      </w:r>
      <w:r w:rsidRPr="00E25959">
        <w:rPr>
          <w:rFonts w:ascii="Times New Roman" w:eastAsia="Segoe UI" w:hAnsi="Times New Roman" w:cs="Times New Roman"/>
          <w:b/>
          <w:color w:val="231F20"/>
          <w:sz w:val="19"/>
          <w:szCs w:val="19"/>
        </w:rPr>
        <w:t>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1"/>
          <w:sz w:val="19"/>
          <w:szCs w:val="19"/>
        </w:rPr>
        <w:t>d</w:t>
      </w:r>
      <w:r w:rsidRPr="00E25959">
        <w:rPr>
          <w:rFonts w:ascii="Times New Roman" w:eastAsia="Segoe UI" w:hAnsi="Times New Roman" w:cs="Times New Roman"/>
          <w:b/>
          <w:color w:val="231F20"/>
          <w:sz w:val="19"/>
          <w:szCs w:val="19"/>
        </w:rPr>
        <w:t>o</w:t>
      </w:r>
      <w:r w:rsidRPr="00E25959">
        <w:rPr>
          <w:rFonts w:ascii="Times New Roman" w:eastAsia="Segoe UI" w:hAnsi="Times New Roman" w:cs="Times New Roman"/>
          <w:b/>
          <w:color w:val="231F20"/>
          <w:spacing w:val="2"/>
          <w:sz w:val="19"/>
          <w:szCs w:val="19"/>
        </w:rPr>
        <w:t>w</w:t>
      </w:r>
      <w:r w:rsidRPr="00E25959">
        <w:rPr>
          <w:rFonts w:ascii="Times New Roman" w:eastAsia="Segoe UI" w:hAnsi="Times New Roman" w:cs="Times New Roman"/>
          <w:b/>
          <w:color w:val="231F20"/>
          <w:sz w:val="19"/>
          <w:szCs w:val="19"/>
        </w:rPr>
        <w:t>s</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2"/>
          <w:sz w:val="19"/>
          <w:szCs w:val="19"/>
        </w:rPr>
        <w:t>Se</w:t>
      </w:r>
      <w:r w:rsidRPr="00E25959">
        <w:rPr>
          <w:rFonts w:ascii="Times New Roman" w:eastAsia="Segoe UI" w:hAnsi="Times New Roman" w:cs="Times New Roman"/>
          <w:b/>
          <w:color w:val="231F20"/>
          <w:spacing w:val="8"/>
          <w:sz w:val="19"/>
          <w:szCs w:val="19"/>
        </w:rPr>
        <w:t>r</w:t>
      </w:r>
      <w:r w:rsidRPr="00E25959">
        <w:rPr>
          <w:rFonts w:ascii="Times New Roman" w:eastAsia="Segoe UI" w:hAnsi="Times New Roman" w:cs="Times New Roman"/>
          <w:b/>
          <w:color w:val="231F20"/>
          <w:sz w:val="19"/>
          <w:szCs w:val="19"/>
        </w:rPr>
        <w:t>v</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z w:val="19"/>
          <w:szCs w:val="19"/>
        </w:rPr>
        <w:t>r</w:t>
      </w:r>
      <w:r w:rsidRPr="00E25959">
        <w:rPr>
          <w:rFonts w:ascii="Times New Roman" w:eastAsia="Segoe UI" w:hAnsi="Times New Roman" w:cs="Times New Roman"/>
          <w:b/>
          <w:color w:val="231F20"/>
          <w:spacing w:val="-10"/>
          <w:sz w:val="19"/>
          <w:szCs w:val="19"/>
        </w:rPr>
        <w:t xml:space="preserve"> </w:t>
      </w:r>
      <w:r w:rsidRPr="00E25959">
        <w:rPr>
          <w:rFonts w:ascii="Times New Roman" w:eastAsia="Segoe UI" w:hAnsi="Times New Roman" w:cs="Times New Roman"/>
          <w:b/>
          <w:color w:val="231F20"/>
          <w:sz w:val="19"/>
          <w:szCs w:val="19"/>
        </w:rPr>
        <w:t>C</w:t>
      </w:r>
      <w:r w:rsidRPr="00E25959">
        <w:rPr>
          <w:rFonts w:ascii="Times New Roman" w:eastAsia="Segoe UI" w:hAnsi="Times New Roman" w:cs="Times New Roman"/>
          <w:b/>
          <w:color w:val="231F20"/>
          <w:spacing w:val="1"/>
          <w:sz w:val="19"/>
          <w:szCs w:val="19"/>
        </w:rPr>
        <w:t>o</w:t>
      </w:r>
      <w:r w:rsidRPr="00E25959">
        <w:rPr>
          <w:rFonts w:ascii="Times New Roman" w:eastAsia="Segoe UI" w:hAnsi="Times New Roman" w:cs="Times New Roman"/>
          <w:b/>
          <w:color w:val="231F20"/>
          <w:spacing w:val="2"/>
          <w:sz w:val="19"/>
          <w:szCs w:val="19"/>
        </w:rPr>
        <w:t>r</w:t>
      </w:r>
      <w:r w:rsidRPr="00E25959">
        <w:rPr>
          <w:rFonts w:ascii="Times New Roman" w:eastAsia="Segoe UI" w:hAnsi="Times New Roman" w:cs="Times New Roman"/>
          <w:b/>
          <w:color w:val="231F20"/>
          <w:sz w:val="19"/>
          <w:szCs w:val="19"/>
        </w:rPr>
        <w:t>e</w:t>
      </w:r>
      <w:r w:rsidR="00BB30A5" w:rsidRPr="00E25959">
        <w:rPr>
          <w:rFonts w:ascii="Times New Roman" w:eastAsia="Segoe UI" w:hAnsi="Times New Roman" w:cs="Times New Roman"/>
          <w:b/>
          <w:color w:val="231F20"/>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exp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4"/>
          <w:w w:val="97"/>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proofErr w:type="spellStart"/>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1"/>
          <w:sz w:val="19"/>
          <w:szCs w:val="19"/>
        </w:rPr>
        <w:t>rabl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proofErr w:type="spellEnd"/>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int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o</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nha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4"/>
          <w:sz w:val="19"/>
          <w:szCs w:val="19"/>
        </w:rPr>
        <w:t>y</w:t>
      </w:r>
      <w:r w:rsidRPr="00E25959">
        <w:rPr>
          <w:rFonts w:ascii="Times New Roman" w:eastAsia="Segoe UI" w:hAnsi="Times New Roman" w:cs="Times New Roman"/>
          <w:color w:val="231F20"/>
          <w:sz w:val="19"/>
          <w:szCs w:val="19"/>
        </w:rPr>
        <w:t>:</w:t>
      </w:r>
    </w:p>
    <w:p w14:paraId="61DC244E" w14:textId="77777777" w:rsidR="00127CB1"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z w:val="19"/>
          <w:szCs w:val="19"/>
        </w:rPr>
        <w:t>C</w:t>
      </w:r>
      <w:r w:rsidRPr="00E25959">
        <w:rPr>
          <w:rFonts w:ascii="Times New Roman" w:eastAsia="Segoe UI" w:hAnsi="Times New Roman" w:cs="Times New Roman"/>
          <w:b/>
          <w:bCs/>
          <w:color w:val="231F20"/>
          <w:spacing w:val="2"/>
          <w:sz w:val="19"/>
          <w:szCs w:val="19"/>
        </w:rPr>
        <w:t>O</w:t>
      </w:r>
      <w:r w:rsidRPr="00E25959">
        <w:rPr>
          <w:rFonts w:ascii="Times New Roman" w:eastAsia="Segoe UI" w:hAnsi="Times New Roman" w:cs="Times New Roman"/>
          <w:b/>
          <w:bCs/>
          <w:color w:val="231F20"/>
          <w:spacing w:val="1"/>
          <w:sz w:val="19"/>
          <w:szCs w:val="19"/>
        </w:rPr>
        <w:t>NN</w:t>
      </w:r>
      <w:r w:rsidRPr="00E25959">
        <w:rPr>
          <w:rFonts w:ascii="Times New Roman" w:eastAsia="Segoe UI" w:hAnsi="Times New Roman" w:cs="Times New Roman"/>
          <w:b/>
          <w:bCs/>
          <w:color w:val="231F20"/>
          <w:spacing w:val="2"/>
          <w:sz w:val="19"/>
          <w:szCs w:val="19"/>
        </w:rPr>
        <w:t>E</w:t>
      </w:r>
      <w:r w:rsidRPr="00E25959">
        <w:rPr>
          <w:rFonts w:ascii="Times New Roman" w:eastAsia="Segoe UI" w:hAnsi="Times New Roman" w:cs="Times New Roman"/>
          <w:b/>
          <w:bCs/>
          <w:color w:val="231F20"/>
          <w:spacing w:val="3"/>
          <w:sz w:val="19"/>
          <w:szCs w:val="19"/>
        </w:rPr>
        <w:t>C</w:t>
      </w:r>
      <w:r w:rsidRPr="00E25959">
        <w:rPr>
          <w:rFonts w:ascii="Times New Roman" w:eastAsia="Segoe UI" w:hAnsi="Times New Roman" w:cs="Times New Roman"/>
          <w:b/>
          <w:bCs/>
          <w:color w:val="231F20"/>
          <w:sz w:val="19"/>
          <w:szCs w:val="19"/>
        </w:rPr>
        <w:t>T</w:t>
      </w:r>
      <w:r w:rsidRPr="00E25959">
        <w:rPr>
          <w:rFonts w:ascii="Times New Roman" w:eastAsia="Segoe UI" w:hAnsi="Times New Roman" w:cs="Times New Roman"/>
          <w:b/>
          <w:bCs/>
          <w:color w:val="231F20"/>
          <w:spacing w:val="-2"/>
          <w:sz w:val="19"/>
          <w:szCs w:val="19"/>
        </w:rPr>
        <w:t xml:space="preserve"> </w:t>
      </w:r>
      <w:r w:rsidRPr="00E25959">
        <w:rPr>
          <w:rFonts w:ascii="Times New Roman" w:eastAsia="Segoe UI" w:hAnsi="Times New Roman" w:cs="Times New Roman"/>
          <w:b/>
          <w:bCs/>
          <w:color w:val="231F20"/>
          <w:spacing w:val="1"/>
          <w:sz w:val="19"/>
          <w:szCs w:val="19"/>
        </w:rPr>
        <w:t>AN</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1"/>
          <w:sz w:val="19"/>
          <w:szCs w:val="19"/>
        </w:rPr>
        <w:t xml:space="preserve"> </w:t>
      </w:r>
      <w:r w:rsidRPr="00E25959">
        <w:rPr>
          <w:rFonts w:ascii="Times New Roman" w:eastAsia="Segoe UI" w:hAnsi="Times New Roman" w:cs="Times New Roman"/>
          <w:b/>
          <w:bCs/>
          <w:color w:val="231F20"/>
          <w:spacing w:val="-3"/>
          <w:sz w:val="19"/>
          <w:szCs w:val="19"/>
        </w:rPr>
        <w:t>D</w:t>
      </w:r>
      <w:r w:rsidRPr="00E25959">
        <w:rPr>
          <w:rFonts w:ascii="Times New Roman" w:eastAsia="Segoe UI" w:hAnsi="Times New Roman" w:cs="Times New Roman"/>
          <w:b/>
          <w:bCs/>
          <w:color w:val="231F20"/>
          <w:spacing w:val="-11"/>
          <w:sz w:val="19"/>
          <w:szCs w:val="19"/>
        </w:rPr>
        <w:t>A</w:t>
      </w:r>
      <w:r w:rsidRPr="00E25959">
        <w:rPr>
          <w:rFonts w:ascii="Times New Roman" w:eastAsia="Segoe UI" w:hAnsi="Times New Roman" w:cs="Times New Roman"/>
          <w:b/>
          <w:bCs/>
          <w:color w:val="231F20"/>
          <w:spacing w:val="-10"/>
          <w:sz w:val="19"/>
          <w:szCs w:val="19"/>
        </w:rPr>
        <w:t>T</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z w:val="19"/>
          <w:szCs w:val="19"/>
        </w:rPr>
        <w:t>B</w:t>
      </w:r>
      <w:r w:rsidRPr="00E25959">
        <w:rPr>
          <w:rFonts w:ascii="Times New Roman" w:eastAsia="Segoe UI" w:hAnsi="Times New Roman" w:cs="Times New Roman"/>
          <w:b/>
          <w:bCs/>
          <w:color w:val="231F20"/>
          <w:spacing w:val="3"/>
          <w:sz w:val="19"/>
          <w:szCs w:val="19"/>
        </w:rPr>
        <w:t>A</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z w:val="19"/>
          <w:szCs w:val="19"/>
        </w:rPr>
        <w:t xml:space="preserve">E  </w:t>
      </w:r>
      <w:r w:rsidRPr="00E25959">
        <w:rPr>
          <w:rFonts w:ascii="Times New Roman" w:eastAsia="Segoe UI" w:hAnsi="Times New Roman" w:cs="Times New Roman"/>
          <w:b/>
          <w:bCs/>
          <w:color w:val="231F20"/>
          <w:spacing w:val="23"/>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w w:val="97"/>
          <w:sz w:val="19"/>
          <w:szCs w:val="19"/>
        </w:rPr>
        <w:t>n</w:t>
      </w:r>
      <w:r w:rsidRPr="00E25959">
        <w:rPr>
          <w:rFonts w:ascii="Times New Roman" w:eastAsia="Segoe UI" w:hAnsi="Times New Roman" w:cs="Times New Roman"/>
          <w:color w:val="231F20"/>
          <w:spacing w:val="8"/>
          <w:w w:val="9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gin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 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2"/>
          <w:sz w:val="19"/>
          <w:szCs w:val="19"/>
        </w:rPr>
        <w:t>rre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ght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 in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pacing w:val="1"/>
          <w:sz w:val="19"/>
          <w:szCs w:val="19"/>
        </w:rPr>
        <w:t>ut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p>
    <w:p w14:paraId="5569A18C" w14:textId="77777777" w:rsidR="00BB30A5"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1"/>
          <w:sz w:val="19"/>
          <w:szCs w:val="19"/>
        </w:rPr>
        <w:t>IM</w:t>
      </w:r>
      <w:r w:rsidRPr="00E25959">
        <w:rPr>
          <w:rFonts w:ascii="Times New Roman" w:eastAsia="Segoe UI" w:hAnsi="Times New Roman" w:cs="Times New Roman"/>
          <w:b/>
          <w:bCs/>
          <w:color w:val="231F20"/>
          <w:sz w:val="19"/>
          <w:szCs w:val="19"/>
        </w:rPr>
        <w:t>P</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RSO</w:t>
      </w:r>
      <w:r w:rsidRPr="00E25959">
        <w:rPr>
          <w:rFonts w:ascii="Times New Roman" w:eastAsia="Segoe UI" w:hAnsi="Times New Roman" w:cs="Times New Roman"/>
          <w:b/>
          <w:bCs/>
          <w:color w:val="231F20"/>
          <w:spacing w:val="1"/>
          <w:sz w:val="19"/>
          <w:szCs w:val="19"/>
        </w:rPr>
        <w:t>N</w:t>
      </w:r>
      <w:r w:rsidRPr="00E25959">
        <w:rPr>
          <w:rFonts w:ascii="Times New Roman" w:eastAsia="Segoe UI" w:hAnsi="Times New Roman" w:cs="Times New Roman"/>
          <w:b/>
          <w:bCs/>
          <w:color w:val="231F20"/>
          <w:spacing w:val="-11"/>
          <w:sz w:val="19"/>
          <w:szCs w:val="19"/>
        </w:rPr>
        <w:t>A</w:t>
      </w:r>
      <w:r w:rsidRPr="00E25959">
        <w:rPr>
          <w:rFonts w:ascii="Times New Roman" w:eastAsia="Segoe UI" w:hAnsi="Times New Roman" w:cs="Times New Roman"/>
          <w:b/>
          <w:bCs/>
          <w:color w:val="231F20"/>
          <w:sz w:val="19"/>
          <w:szCs w:val="19"/>
        </w:rPr>
        <w:t>TE</w:t>
      </w:r>
      <w:r w:rsidRPr="00E25959">
        <w:rPr>
          <w:rFonts w:ascii="Times New Roman" w:eastAsia="Segoe UI" w:hAnsi="Times New Roman" w:cs="Times New Roman"/>
          <w:b/>
          <w:bCs/>
          <w:color w:val="231F20"/>
          <w:spacing w:val="-14"/>
          <w:sz w:val="19"/>
          <w:szCs w:val="19"/>
        </w:rPr>
        <w:t xml:space="preserve"> </w:t>
      </w:r>
      <w:r w:rsidRPr="00E25959">
        <w:rPr>
          <w:rFonts w:ascii="Times New Roman" w:eastAsia="Segoe UI" w:hAnsi="Times New Roman" w:cs="Times New Roman"/>
          <w:b/>
          <w:bCs/>
          <w:color w:val="231F20"/>
          <w:spacing w:val="1"/>
          <w:sz w:val="19"/>
          <w:szCs w:val="19"/>
        </w:rPr>
        <w:t>AN</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1"/>
          <w:sz w:val="19"/>
          <w:szCs w:val="19"/>
        </w:rPr>
        <w:t xml:space="preserve"> </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2"/>
          <w:sz w:val="19"/>
          <w:szCs w:val="19"/>
        </w:rPr>
        <w:t>OG</w:t>
      </w:r>
      <w:r w:rsidRPr="00E25959">
        <w:rPr>
          <w:rFonts w:ascii="Times New Roman" w:eastAsia="Segoe UI" w:hAnsi="Times New Roman" w:cs="Times New Roman"/>
          <w:b/>
          <w:bCs/>
          <w:color w:val="231F20"/>
          <w:spacing w:val="1"/>
          <w:sz w:val="19"/>
          <w:szCs w:val="19"/>
        </w:rPr>
        <w:t>I</w:t>
      </w:r>
      <w:r w:rsidRPr="00E25959">
        <w:rPr>
          <w:rFonts w:ascii="Times New Roman" w:eastAsia="Segoe UI" w:hAnsi="Times New Roman" w:cs="Times New Roman"/>
          <w:b/>
          <w:bCs/>
          <w:color w:val="231F20"/>
          <w:sz w:val="19"/>
          <w:szCs w:val="19"/>
        </w:rPr>
        <w:t xml:space="preserve">N  </w:t>
      </w:r>
      <w:r w:rsidRPr="00E25959">
        <w:rPr>
          <w:rFonts w:ascii="Times New Roman" w:eastAsia="Segoe UI" w:hAnsi="Times New Roman" w:cs="Times New Roman"/>
          <w:b/>
          <w:bCs/>
          <w:color w:val="231F20"/>
          <w:spacing w:val="26"/>
          <w:sz w:val="19"/>
          <w:szCs w:val="19"/>
        </w:rPr>
        <w:t xml:space="preserve"> </w:t>
      </w:r>
      <w:r w:rsidRPr="00E25959">
        <w:rPr>
          <w:rFonts w:ascii="Times New Roman" w:eastAsia="Segoe UI" w:hAnsi="Times New Roman" w:cs="Times New Roman"/>
          <w:color w:val="231F20"/>
          <w:spacing w:val="2"/>
          <w:sz w:val="19"/>
          <w:szCs w:val="19"/>
        </w:rPr>
        <w:t>An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3"/>
          <w:w w:val="97"/>
          <w:sz w:val="19"/>
          <w:szCs w:val="19"/>
        </w:rPr>
        <w:t>n</w:t>
      </w:r>
      <w:r w:rsidRPr="00E25959">
        <w:rPr>
          <w:rFonts w:ascii="Times New Roman" w:eastAsia="Segoe UI" w:hAnsi="Times New Roman" w:cs="Times New Roman"/>
          <w:color w:val="231F20"/>
          <w:w w:val="97"/>
          <w:sz w:val="19"/>
          <w:szCs w:val="19"/>
        </w:rPr>
        <w:t>,</w:t>
      </w:r>
      <w:r w:rsidRPr="00E25959">
        <w:rPr>
          <w:rFonts w:ascii="Times New Roman" w:eastAsia="Segoe UI" w:hAnsi="Times New Roman" w:cs="Times New Roman"/>
          <w:color w:val="231F20"/>
          <w:spacing w:val="9"/>
          <w:w w:val="97"/>
          <w:sz w:val="19"/>
          <w:szCs w:val="19"/>
        </w:rPr>
        <w:t xml:space="preserve"> </w:t>
      </w:r>
      <w:r w:rsidRPr="00E25959">
        <w:rPr>
          <w:rFonts w:ascii="Times New Roman" w:eastAsia="Segoe UI" w:hAnsi="Times New Roman" w:cs="Times New Roman"/>
          <w:color w:val="231F20"/>
          <w:spacing w:val="1"/>
          <w:sz w:val="19"/>
          <w:szCs w:val="19"/>
        </w:rPr>
        <w:t>IM</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10"/>
          <w:sz w:val="19"/>
          <w:szCs w:val="19"/>
        </w:rPr>
        <w:t>A</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Y </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2"/>
          <w:sz w:val="19"/>
          <w:szCs w:val="19"/>
        </w:rPr>
        <w:t>OG</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onat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unt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 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50675033" w14:textId="77777777" w:rsidR="00BB30A5"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2"/>
          <w:sz w:val="19"/>
          <w:szCs w:val="19"/>
        </w:rPr>
        <w:lastRenderedPageBreak/>
        <w:t>S</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2"/>
          <w:sz w:val="19"/>
          <w:szCs w:val="19"/>
        </w:rPr>
        <w:t>E</w:t>
      </w:r>
      <w:r w:rsidRPr="00E25959">
        <w:rPr>
          <w:rFonts w:ascii="Times New Roman" w:eastAsia="Segoe UI" w:hAnsi="Times New Roman" w:cs="Times New Roman"/>
          <w:b/>
          <w:bCs/>
          <w:color w:val="231F20"/>
          <w:spacing w:val="3"/>
          <w:sz w:val="19"/>
          <w:szCs w:val="19"/>
        </w:rPr>
        <w:t>C</w:t>
      </w:r>
      <w:r w:rsidRPr="00E25959">
        <w:rPr>
          <w:rFonts w:ascii="Times New Roman" w:eastAsia="Segoe UI" w:hAnsi="Times New Roman" w:cs="Times New Roman"/>
          <w:b/>
          <w:bCs/>
          <w:color w:val="231F20"/>
          <w:sz w:val="19"/>
          <w:szCs w:val="19"/>
        </w:rPr>
        <w:t>T</w:t>
      </w:r>
      <w:r w:rsidRPr="00E25959">
        <w:rPr>
          <w:rFonts w:ascii="Times New Roman" w:eastAsia="Segoe UI" w:hAnsi="Times New Roman" w:cs="Times New Roman"/>
          <w:b/>
          <w:bCs/>
          <w:color w:val="231F20"/>
          <w:spacing w:val="-6"/>
          <w:sz w:val="19"/>
          <w:szCs w:val="19"/>
        </w:rPr>
        <w:t xml:space="preserve"> </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z w:val="19"/>
          <w:szCs w:val="19"/>
        </w:rPr>
        <w:t xml:space="preserve">LL </w:t>
      </w:r>
      <w:r w:rsidRPr="00E25959">
        <w:rPr>
          <w:rFonts w:ascii="Times New Roman" w:eastAsia="Segoe UI" w:hAnsi="Times New Roman" w:cs="Times New Roman"/>
          <w:b/>
          <w:bCs/>
          <w:color w:val="231F20"/>
          <w:spacing w:val="1"/>
          <w:sz w:val="19"/>
          <w:szCs w:val="19"/>
        </w:rPr>
        <w:t>U</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9"/>
          <w:sz w:val="19"/>
          <w:szCs w:val="19"/>
        </w:rPr>
        <w:t xml:space="preserve"> </w:t>
      </w:r>
      <w:r w:rsidRPr="00E25959">
        <w:rPr>
          <w:rFonts w:ascii="Times New Roman" w:eastAsia="Segoe UI" w:hAnsi="Times New Roman" w:cs="Times New Roman"/>
          <w:b/>
          <w:bCs/>
          <w:color w:val="231F20"/>
          <w:spacing w:val="2"/>
          <w:sz w:val="19"/>
          <w:szCs w:val="19"/>
        </w:rPr>
        <w:t>SE</w:t>
      </w:r>
      <w:r w:rsidRPr="00E25959">
        <w:rPr>
          <w:rFonts w:ascii="Times New Roman" w:eastAsia="Segoe UI" w:hAnsi="Times New Roman" w:cs="Times New Roman"/>
          <w:b/>
          <w:bCs/>
          <w:color w:val="231F20"/>
          <w:spacing w:val="1"/>
          <w:sz w:val="19"/>
          <w:szCs w:val="19"/>
        </w:rPr>
        <w:t>CU</w:t>
      </w:r>
      <w:r w:rsidRPr="00E25959">
        <w:rPr>
          <w:rFonts w:ascii="Times New Roman" w:eastAsia="Segoe UI" w:hAnsi="Times New Roman" w:cs="Times New Roman"/>
          <w:b/>
          <w:bCs/>
          <w:color w:val="231F20"/>
          <w:spacing w:val="6"/>
          <w:sz w:val="19"/>
          <w:szCs w:val="19"/>
        </w:rPr>
        <w:t>R</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pacing w:val="2"/>
          <w:sz w:val="19"/>
          <w:szCs w:val="19"/>
        </w:rPr>
        <w:t>B</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 xml:space="preserve">S  </w:t>
      </w:r>
      <w:r w:rsidRPr="00E25959">
        <w:rPr>
          <w:rFonts w:ascii="Times New Roman" w:eastAsia="Segoe UI" w:hAnsi="Times New Roman" w:cs="Times New Roman"/>
          <w:b/>
          <w:bCs/>
          <w:color w:val="231F20"/>
          <w:spacing w:val="17"/>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w w:val="97"/>
          <w:sz w:val="19"/>
          <w:szCs w:val="19"/>
        </w:rPr>
        <w:t>n</w:t>
      </w:r>
      <w:r w:rsidRPr="00E25959">
        <w:rPr>
          <w:rFonts w:ascii="Times New Roman" w:eastAsia="Segoe UI" w:hAnsi="Times New Roman" w:cs="Times New Roman"/>
          <w:color w:val="231F20"/>
          <w:spacing w:val="8"/>
          <w:w w:val="9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gin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to.</w:t>
      </w:r>
    </w:p>
    <w:p w14:paraId="267C944A" w14:textId="77777777" w:rsidR="00127CB1"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pacing w:val="-11"/>
          <w:sz w:val="19"/>
          <w:szCs w:val="19"/>
        </w:rPr>
        <w:t>L</w:t>
      </w:r>
      <w:r w:rsidRPr="00E25959">
        <w:rPr>
          <w:rFonts w:ascii="Times New Roman" w:eastAsia="Segoe UI" w:hAnsi="Times New Roman" w:cs="Times New Roman"/>
          <w:b/>
          <w:bCs/>
          <w:color w:val="231F20"/>
          <w:sz w:val="19"/>
          <w:szCs w:val="19"/>
        </w:rPr>
        <w:t>T</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5"/>
          <w:sz w:val="19"/>
          <w:szCs w:val="19"/>
        </w:rPr>
        <w:t xml:space="preserve"> </w:t>
      </w:r>
      <w:r w:rsidRPr="00E25959">
        <w:rPr>
          <w:rFonts w:ascii="Times New Roman" w:eastAsia="Segoe UI" w:hAnsi="Times New Roman" w:cs="Times New Roman"/>
          <w:b/>
          <w:bCs/>
          <w:color w:val="231F20"/>
          <w:spacing w:val="1"/>
          <w:sz w:val="19"/>
          <w:szCs w:val="19"/>
        </w:rPr>
        <w:t>AN</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1"/>
          <w:sz w:val="19"/>
          <w:szCs w:val="19"/>
        </w:rPr>
        <w:t xml:space="preserve"> </w:t>
      </w:r>
      <w:r w:rsidRPr="00E25959">
        <w:rPr>
          <w:rFonts w:ascii="Times New Roman" w:eastAsia="Segoe UI" w:hAnsi="Times New Roman" w:cs="Times New Roman"/>
          <w:b/>
          <w:bCs/>
          <w:color w:val="231F20"/>
          <w:spacing w:val="-3"/>
          <w:sz w:val="19"/>
          <w:szCs w:val="19"/>
        </w:rPr>
        <w:t>D</w:t>
      </w:r>
      <w:r w:rsidRPr="00E25959">
        <w:rPr>
          <w:rFonts w:ascii="Times New Roman" w:eastAsia="Segoe UI" w:hAnsi="Times New Roman" w:cs="Times New Roman"/>
          <w:b/>
          <w:bCs/>
          <w:color w:val="231F20"/>
          <w:spacing w:val="-11"/>
          <w:sz w:val="19"/>
          <w:szCs w:val="19"/>
        </w:rPr>
        <w:t>A</w:t>
      </w:r>
      <w:r w:rsidRPr="00E25959">
        <w:rPr>
          <w:rFonts w:ascii="Times New Roman" w:eastAsia="Segoe UI" w:hAnsi="Times New Roman" w:cs="Times New Roman"/>
          <w:b/>
          <w:bCs/>
          <w:color w:val="231F20"/>
          <w:spacing w:val="-10"/>
          <w:sz w:val="19"/>
          <w:szCs w:val="19"/>
        </w:rPr>
        <w:t>T</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z w:val="19"/>
          <w:szCs w:val="19"/>
        </w:rPr>
        <w:t>B</w:t>
      </w:r>
      <w:r w:rsidRPr="00E25959">
        <w:rPr>
          <w:rFonts w:ascii="Times New Roman" w:eastAsia="Segoe UI" w:hAnsi="Times New Roman" w:cs="Times New Roman"/>
          <w:b/>
          <w:bCs/>
          <w:color w:val="231F20"/>
          <w:spacing w:val="3"/>
          <w:sz w:val="19"/>
          <w:szCs w:val="19"/>
        </w:rPr>
        <w:t>A</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z w:val="19"/>
          <w:szCs w:val="19"/>
        </w:rPr>
        <w:t>E</w:t>
      </w:r>
      <w:r w:rsidRPr="00E25959">
        <w:rPr>
          <w:rFonts w:ascii="Times New Roman" w:eastAsia="Segoe UI" w:hAnsi="Times New Roman" w:cs="Times New Roman"/>
          <w:b/>
          <w:bCs/>
          <w:color w:val="231F20"/>
          <w:spacing w:val="-7"/>
          <w:sz w:val="19"/>
          <w:szCs w:val="19"/>
        </w:rPr>
        <w:t xml:space="preserve"> </w:t>
      </w:r>
      <w:r w:rsidRPr="00E25959">
        <w:rPr>
          <w:rFonts w:ascii="Times New Roman" w:eastAsia="Segoe UI" w:hAnsi="Times New Roman" w:cs="Times New Roman"/>
          <w:b/>
          <w:bCs/>
          <w:color w:val="231F20"/>
          <w:spacing w:val="4"/>
          <w:sz w:val="19"/>
          <w:szCs w:val="19"/>
        </w:rPr>
        <w:t>E</w:t>
      </w:r>
      <w:r w:rsidRPr="00E25959">
        <w:rPr>
          <w:rFonts w:ascii="Times New Roman" w:eastAsia="Segoe UI" w:hAnsi="Times New Roman" w:cs="Times New Roman"/>
          <w:b/>
          <w:bCs/>
          <w:color w:val="231F20"/>
          <w:spacing w:val="1"/>
          <w:sz w:val="19"/>
          <w:szCs w:val="19"/>
        </w:rPr>
        <w:t>V</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NT</w:t>
      </w:r>
      <w:r w:rsidRPr="00E25959">
        <w:rPr>
          <w:rFonts w:ascii="Times New Roman" w:eastAsia="Segoe UI" w:hAnsi="Times New Roman" w:cs="Times New Roman"/>
          <w:b/>
          <w:bCs/>
          <w:color w:val="231F20"/>
          <w:spacing w:val="-2"/>
          <w:sz w:val="19"/>
          <w:szCs w:val="19"/>
        </w:rPr>
        <w:t xml:space="preserve"> </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SSIO</w:t>
      </w:r>
      <w:r w:rsidRPr="00E25959">
        <w:rPr>
          <w:rFonts w:ascii="Times New Roman" w:eastAsia="Segoe UI" w:hAnsi="Times New Roman" w:cs="Times New Roman"/>
          <w:b/>
          <w:bCs/>
          <w:color w:val="231F20"/>
          <w:sz w:val="19"/>
          <w:szCs w:val="19"/>
        </w:rPr>
        <w:t xml:space="preserve">N  </w:t>
      </w:r>
      <w:r w:rsidRPr="00E25959">
        <w:rPr>
          <w:rFonts w:ascii="Times New Roman" w:eastAsia="Segoe UI" w:hAnsi="Times New Roman" w:cs="Times New Roman"/>
          <w:b/>
          <w:bCs/>
          <w:color w:val="231F20"/>
          <w:spacing w:val="14"/>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li</w:t>
      </w:r>
      <w:r w:rsidRPr="00E25959">
        <w:rPr>
          <w:rFonts w:ascii="Times New Roman" w:eastAsia="Segoe UI" w:hAnsi="Times New Roman" w:cs="Times New Roman"/>
          <w:color w:val="231F20"/>
          <w:spacing w:val="-2"/>
          <w:sz w:val="19"/>
          <w:szCs w:val="19"/>
        </w:rPr>
        <w:t>k</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4"/>
          <w:w w:val="97"/>
          <w:sz w:val="19"/>
          <w:szCs w:val="19"/>
        </w:rPr>
        <w:t xml:space="preserve"> </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here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 xml:space="preserve">R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Y </w:t>
      </w:r>
      <w:r w:rsidRPr="00E25959">
        <w:rPr>
          <w:rFonts w:ascii="Times New Roman" w:eastAsia="Segoe UI" w:hAnsi="Times New Roman" w:cs="Times New Roman"/>
          <w:color w:val="231F20"/>
          <w:spacing w:val="-3"/>
          <w:sz w:val="19"/>
          <w:szCs w:val="19"/>
        </w:rPr>
        <w:t>D</w:t>
      </w:r>
      <w:r w:rsidRPr="00E25959">
        <w:rPr>
          <w:rFonts w:ascii="Times New Roman" w:eastAsia="Segoe UI" w:hAnsi="Times New Roman" w:cs="Times New Roman"/>
          <w:color w:val="231F20"/>
          <w:spacing w:val="-10"/>
          <w:sz w:val="19"/>
          <w:szCs w:val="19"/>
        </w:rPr>
        <w:t>AT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B</w:t>
      </w:r>
      <w:r w:rsidRPr="00E25959">
        <w:rPr>
          <w:rFonts w:ascii="Times New Roman" w:eastAsia="Segoe UI" w:hAnsi="Times New Roman" w:cs="Times New Roman"/>
          <w:color w:val="231F20"/>
          <w:spacing w:val="4"/>
          <w:sz w:val="19"/>
          <w:szCs w:val="19"/>
        </w:rPr>
        <w:t>A</w:t>
      </w:r>
      <w:r w:rsidRPr="00E25959">
        <w:rPr>
          <w:rFonts w:ascii="Times New Roman" w:eastAsia="Segoe UI" w:hAnsi="Times New Roman" w:cs="Times New Roman"/>
          <w:color w:val="231F20"/>
          <w:sz w:val="19"/>
          <w:szCs w:val="19"/>
        </w:rPr>
        <w:t>SE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4"/>
          <w:sz w:val="19"/>
          <w:szCs w:val="19"/>
        </w:rPr>
        <w:t>E</w:t>
      </w:r>
      <w:r w:rsidRPr="00E25959">
        <w:rPr>
          <w:rFonts w:ascii="Times New Roman" w:eastAsia="Segoe UI" w:hAnsi="Times New Roman" w:cs="Times New Roman"/>
          <w:color w:val="231F20"/>
          <w:spacing w:val="1"/>
          <w:sz w:val="19"/>
          <w:szCs w:val="19"/>
        </w:rPr>
        <w:t>V</w:t>
      </w:r>
      <w:r w:rsidRPr="00E25959">
        <w:rPr>
          <w:rFonts w:ascii="Times New Roman" w:eastAsia="Segoe UI" w:hAnsi="Times New Roman" w:cs="Times New Roman"/>
          <w:color w:val="231F20"/>
          <w:sz w:val="19"/>
          <w:szCs w:val="19"/>
        </w:rPr>
        <w:t>ENT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1"/>
          <w:w w:val="96"/>
          <w:sz w:val="19"/>
          <w:szCs w:val="19"/>
        </w:rPr>
        <w:t>ES</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2"/>
          <w:w w:val="96"/>
          <w:sz w:val="19"/>
          <w:szCs w:val="19"/>
        </w:rPr>
        <w:t>IO</w:t>
      </w:r>
      <w:r w:rsidRPr="00E25959">
        <w:rPr>
          <w:rFonts w:ascii="Times New Roman" w:eastAsia="Segoe UI" w:hAnsi="Times New Roman" w:cs="Times New Roman"/>
          <w:color w:val="231F20"/>
          <w:w w:val="96"/>
          <w:sz w:val="19"/>
          <w:szCs w:val="19"/>
        </w:rPr>
        <w:t>N</w:t>
      </w:r>
      <w:r w:rsidRPr="00E25959">
        <w:rPr>
          <w:rFonts w:ascii="Times New Roman" w:eastAsia="Segoe UI" w:hAnsi="Times New Roman" w:cs="Times New Roman"/>
          <w:color w:val="231F20"/>
          <w:spacing w:val="8"/>
          <w:w w:val="96"/>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w w:val="97"/>
          <w:sz w:val="19"/>
          <w:szCs w:val="19"/>
        </w:rPr>
        <w:t>.</w:t>
      </w:r>
      <w:r w:rsidRPr="00E25959">
        <w:rPr>
          <w:rFonts w:ascii="Times New Roman" w:eastAsia="Segoe UI" w:hAnsi="Times New Roman" w:cs="Times New Roman"/>
          <w:color w:val="231F20"/>
          <w:spacing w:val="9"/>
          <w:w w:val="97"/>
          <w:sz w:val="19"/>
          <w:szCs w:val="19"/>
        </w:rPr>
        <w:t xml:space="preserve"> </w:t>
      </w:r>
      <w:r w:rsidRPr="00E25959">
        <w:rPr>
          <w:rFonts w:ascii="Times New Roman" w:eastAsia="Segoe UI" w:hAnsi="Times New Roman" w:cs="Times New Roman"/>
          <w:color w:val="231F20"/>
          <w:sz w:val="19"/>
          <w:szCs w:val="19"/>
        </w:rPr>
        <w:t>It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1"/>
          <w:sz w:val="19"/>
          <w:szCs w:val="19"/>
        </w:rPr>
        <w:t>pi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rea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w w:val="97"/>
          <w:sz w:val="19"/>
          <w:szCs w:val="19"/>
        </w:rPr>
        <w:t>asso</w:t>
      </w:r>
      <w:r w:rsidRPr="00E25959">
        <w:rPr>
          <w:rFonts w:ascii="Times New Roman" w:eastAsia="Segoe UI" w:hAnsi="Times New Roman" w:cs="Times New Roman"/>
          <w:color w:val="231F20"/>
          <w:spacing w:val="-1"/>
          <w:w w:val="97"/>
          <w:sz w:val="19"/>
          <w:szCs w:val="19"/>
        </w:rPr>
        <w:t>c</w:t>
      </w:r>
      <w:r w:rsidRPr="00E25959">
        <w:rPr>
          <w:rFonts w:ascii="Times New Roman" w:eastAsia="Segoe UI" w:hAnsi="Times New Roman" w:cs="Times New Roman"/>
          <w:color w:val="231F20"/>
          <w:w w:val="97"/>
          <w:sz w:val="19"/>
          <w:szCs w:val="19"/>
        </w:rPr>
        <w:t>i</w:t>
      </w:r>
      <w:r w:rsidRPr="00E25959">
        <w:rPr>
          <w:rFonts w:ascii="Times New Roman" w:eastAsia="Segoe UI" w:hAnsi="Times New Roman" w:cs="Times New Roman"/>
          <w:color w:val="231F20"/>
          <w:spacing w:val="1"/>
          <w:w w:val="97"/>
          <w:sz w:val="19"/>
          <w:szCs w:val="19"/>
        </w:rPr>
        <w:t>at</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d</w:t>
      </w:r>
      <w:r w:rsidRPr="00E25959">
        <w:rPr>
          <w:rFonts w:ascii="Times New Roman" w:eastAsia="Segoe UI" w:hAnsi="Times New Roman" w:cs="Times New Roman"/>
          <w:color w:val="231F20"/>
          <w:spacing w:val="6"/>
          <w:w w:val="97"/>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exampl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Ope</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Man</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o</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p>
    <w:p w14:paraId="1451939B" w14:textId="77777777" w:rsidR="00127CB1" w:rsidRPr="00E25959" w:rsidRDefault="00127CB1" w:rsidP="001A5FBC">
      <w:pPr>
        <w:spacing w:after="120" w:line="150" w:lineRule="exact"/>
        <w:rPr>
          <w:rFonts w:ascii="Times New Roman" w:hAnsi="Times New Roman" w:cs="Times New Roman"/>
          <w:sz w:val="19"/>
          <w:szCs w:val="19"/>
        </w:rPr>
      </w:pPr>
    </w:p>
    <w:p w14:paraId="1898680B" w14:textId="77777777" w:rsidR="00127CB1" w:rsidRPr="001A5FBC" w:rsidRDefault="00AF5242" w:rsidP="00BB30A5">
      <w:pPr>
        <w:pStyle w:val="Heading2"/>
        <w:rPr>
          <w:rFonts w:eastAsia="Segoe UI"/>
        </w:rPr>
      </w:pPr>
      <w:bookmarkStart w:id="757" w:name="_Toc442343162"/>
      <w:r w:rsidRPr="001A5FBC">
        <w:rPr>
          <w:rFonts w:eastAsia="Segoe UI"/>
        </w:rPr>
        <w:t>SQL</w:t>
      </w:r>
      <w:r w:rsidRPr="001A5FBC">
        <w:rPr>
          <w:rFonts w:eastAsia="Segoe UI"/>
          <w:spacing w:val="-8"/>
        </w:rPr>
        <w:t xml:space="preserve"> </w:t>
      </w:r>
      <w:r w:rsidRPr="001A5FBC">
        <w:rPr>
          <w:rFonts w:eastAsia="Segoe UI"/>
        </w:rPr>
        <w:t>S</w:t>
      </w:r>
      <w:r w:rsidRPr="001A5FBC">
        <w:rPr>
          <w:rFonts w:eastAsia="Segoe UI"/>
          <w:spacing w:val="2"/>
        </w:rPr>
        <w:t>e</w:t>
      </w:r>
      <w:r w:rsidRPr="001A5FBC">
        <w:rPr>
          <w:rFonts w:eastAsia="Segoe UI"/>
          <w:spacing w:val="9"/>
        </w:rPr>
        <w:t>r</w:t>
      </w:r>
      <w:r w:rsidRPr="001A5FBC">
        <w:rPr>
          <w:rFonts w:eastAsia="Segoe UI"/>
          <w:spacing w:val="-5"/>
        </w:rPr>
        <w:t>v</w:t>
      </w:r>
      <w:r w:rsidRPr="001A5FBC">
        <w:rPr>
          <w:rFonts w:eastAsia="Segoe UI"/>
          <w:spacing w:val="2"/>
        </w:rPr>
        <w:t>e</w:t>
      </w:r>
      <w:r w:rsidRPr="001A5FBC">
        <w:rPr>
          <w:rFonts w:eastAsia="Segoe UI"/>
        </w:rPr>
        <w:t>r</w:t>
      </w:r>
      <w:r w:rsidRPr="001A5FBC">
        <w:rPr>
          <w:rFonts w:eastAsia="Segoe UI"/>
          <w:spacing w:val="-12"/>
        </w:rPr>
        <w:t xml:space="preserve"> </w:t>
      </w:r>
      <w:r w:rsidRPr="001A5FBC">
        <w:rPr>
          <w:rFonts w:eastAsia="Segoe UI"/>
        </w:rPr>
        <w:t>2</w:t>
      </w:r>
      <w:r w:rsidRPr="001A5FBC">
        <w:rPr>
          <w:rFonts w:eastAsia="Segoe UI"/>
          <w:spacing w:val="-7"/>
        </w:rPr>
        <w:t>0</w:t>
      </w:r>
      <w:r w:rsidRPr="001A5FBC">
        <w:rPr>
          <w:rFonts w:eastAsia="Segoe UI"/>
        </w:rPr>
        <w:t xml:space="preserve">14 </w:t>
      </w:r>
      <w:r w:rsidRPr="001A5FBC">
        <w:rPr>
          <w:rFonts w:eastAsia="Segoe UI"/>
          <w:spacing w:val="2"/>
        </w:rPr>
        <w:t>e</w:t>
      </w:r>
      <w:r w:rsidRPr="001A5FBC">
        <w:rPr>
          <w:rFonts w:eastAsia="Segoe UI"/>
        </w:rPr>
        <w:t>d</w:t>
      </w:r>
      <w:r w:rsidRPr="001A5FBC">
        <w:rPr>
          <w:rFonts w:eastAsia="Segoe UI"/>
          <w:spacing w:val="-3"/>
        </w:rPr>
        <w:t>i</w:t>
      </w:r>
      <w:r w:rsidRPr="001A5FBC">
        <w:rPr>
          <w:rFonts w:eastAsia="Segoe UI"/>
          <w:spacing w:val="1"/>
        </w:rPr>
        <w:t>t</w:t>
      </w:r>
      <w:r w:rsidRPr="001A5FBC">
        <w:rPr>
          <w:rFonts w:eastAsia="Segoe UI"/>
        </w:rPr>
        <w:t>i</w:t>
      </w:r>
      <w:r w:rsidRPr="001A5FBC">
        <w:rPr>
          <w:rFonts w:eastAsia="Segoe UI"/>
          <w:w w:val="99"/>
        </w:rPr>
        <w:t>o</w:t>
      </w:r>
      <w:r w:rsidRPr="001A5FBC">
        <w:rPr>
          <w:rFonts w:eastAsia="Segoe UI"/>
          <w:spacing w:val="1"/>
          <w:w w:val="99"/>
        </w:rPr>
        <w:t>n</w:t>
      </w:r>
      <w:r w:rsidRPr="001A5FBC">
        <w:rPr>
          <w:rFonts w:eastAsia="Segoe UI"/>
          <w:w w:val="99"/>
        </w:rPr>
        <w:t>s</w:t>
      </w:r>
      <w:bookmarkEnd w:id="757"/>
    </w:p>
    <w:p w14:paraId="29DC3375" w14:textId="6CC9A818" w:rsidR="00127CB1" w:rsidRDefault="003B4210" w:rsidP="003B4210">
      <w:pPr>
        <w:spacing w:after="120" w:line="260" w:lineRule="auto"/>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In HSSBC, we support</w:t>
      </w:r>
      <w:ins w:id="758" w:author="Zhang, James" w:date="2016-02-04T10:21:00Z">
        <w:r w:rsidR="00A753E7">
          <w:rPr>
            <w:rFonts w:ascii="Times New Roman" w:eastAsia="Segoe UI" w:hAnsi="Times New Roman" w:cs="Times New Roman"/>
            <w:color w:val="231F20"/>
            <w:sz w:val="19"/>
            <w:szCs w:val="19"/>
          </w:rPr>
          <w:t xml:space="preserve"> </w:t>
        </w:r>
        <w:r w:rsidR="00A753E7">
          <w:rPr>
            <w:rFonts w:ascii="Times New Roman" w:eastAsia="Segoe UI" w:hAnsi="Times New Roman" w:cs="Times New Roman"/>
            <w:color w:val="231F20"/>
            <w:w w:val="99"/>
            <w:sz w:val="19"/>
            <w:szCs w:val="19"/>
          </w:rPr>
          <w:t>S</w:t>
        </w:r>
        <w:r w:rsidR="00A753E7" w:rsidRPr="00E25959">
          <w:rPr>
            <w:rFonts w:ascii="Times New Roman" w:eastAsia="Segoe UI" w:hAnsi="Times New Roman" w:cs="Times New Roman"/>
            <w:color w:val="231F20"/>
            <w:spacing w:val="3"/>
            <w:sz w:val="19"/>
            <w:szCs w:val="19"/>
          </w:rPr>
          <w:t>t</w:t>
        </w:r>
        <w:r w:rsidR="00A753E7" w:rsidRPr="00E25959">
          <w:rPr>
            <w:rFonts w:ascii="Times New Roman" w:eastAsia="Segoe UI" w:hAnsi="Times New Roman" w:cs="Times New Roman"/>
            <w:color w:val="231F20"/>
            <w:spacing w:val="1"/>
            <w:sz w:val="19"/>
            <w:szCs w:val="19"/>
          </w:rPr>
          <w:t>a</w:t>
        </w:r>
        <w:r w:rsidR="00A753E7" w:rsidRPr="00E25959">
          <w:rPr>
            <w:rFonts w:ascii="Times New Roman" w:eastAsia="Segoe UI" w:hAnsi="Times New Roman" w:cs="Times New Roman"/>
            <w:color w:val="231F20"/>
            <w:spacing w:val="2"/>
            <w:sz w:val="19"/>
            <w:szCs w:val="19"/>
          </w:rPr>
          <w:t>n</w:t>
        </w:r>
        <w:r w:rsidR="00A753E7" w:rsidRPr="00E25959">
          <w:rPr>
            <w:rFonts w:ascii="Times New Roman" w:eastAsia="Segoe UI" w:hAnsi="Times New Roman" w:cs="Times New Roman"/>
            <w:color w:val="231F20"/>
            <w:spacing w:val="1"/>
            <w:sz w:val="19"/>
            <w:szCs w:val="19"/>
          </w:rPr>
          <w:t>da</w:t>
        </w:r>
        <w:r w:rsidR="00A753E7" w:rsidRPr="00E25959">
          <w:rPr>
            <w:rFonts w:ascii="Times New Roman" w:eastAsia="Segoe UI" w:hAnsi="Times New Roman" w:cs="Times New Roman"/>
            <w:color w:val="231F20"/>
            <w:spacing w:val="2"/>
            <w:sz w:val="19"/>
            <w:szCs w:val="19"/>
          </w:rPr>
          <w:t>r</w:t>
        </w:r>
        <w:r w:rsidR="00A753E7" w:rsidRPr="00E25959">
          <w:rPr>
            <w:rFonts w:ascii="Times New Roman" w:eastAsia="Segoe UI" w:hAnsi="Times New Roman" w:cs="Times New Roman"/>
            <w:color w:val="231F20"/>
            <w:sz w:val="19"/>
            <w:szCs w:val="19"/>
          </w:rPr>
          <w:t>d</w:t>
        </w:r>
      </w:ins>
      <w:r>
        <w:rPr>
          <w:rFonts w:ascii="Times New Roman" w:eastAsia="Segoe UI" w:hAnsi="Times New Roman" w:cs="Times New Roman"/>
          <w:color w:val="231F20"/>
          <w:sz w:val="19"/>
          <w:szCs w:val="19"/>
        </w:rPr>
        <w:t xml:space="preserve"> </w:t>
      </w:r>
      <w:del w:id="759" w:author="Zhang, James" w:date="2016-02-04T10:21:00Z">
        <w:r w:rsidDel="00A753E7">
          <w:rPr>
            <w:rFonts w:ascii="Times New Roman" w:eastAsia="Segoe UI" w:hAnsi="Times New Roman" w:cs="Times New Roman"/>
            <w:color w:val="231F20"/>
            <w:sz w:val="19"/>
            <w:szCs w:val="19"/>
          </w:rPr>
          <w:delText>E</w:delText>
        </w:r>
        <w:r w:rsidR="00AF5242" w:rsidRPr="00E25959" w:rsidDel="00A753E7">
          <w:rPr>
            <w:rFonts w:ascii="Times New Roman" w:eastAsia="Segoe UI" w:hAnsi="Times New Roman" w:cs="Times New Roman"/>
            <w:color w:val="231F20"/>
            <w:sz w:val="19"/>
            <w:szCs w:val="19"/>
          </w:rPr>
          <w:delText>n</w:delText>
        </w:r>
        <w:r w:rsidR="00AF5242" w:rsidRPr="00E25959" w:rsidDel="00A753E7">
          <w:rPr>
            <w:rFonts w:ascii="Times New Roman" w:eastAsia="Segoe UI" w:hAnsi="Times New Roman" w:cs="Times New Roman"/>
            <w:color w:val="231F20"/>
            <w:spacing w:val="1"/>
            <w:sz w:val="19"/>
            <w:szCs w:val="19"/>
          </w:rPr>
          <w:delText>t</w:delText>
        </w:r>
        <w:r w:rsidR="00AF5242" w:rsidRPr="00E25959" w:rsidDel="00A753E7">
          <w:rPr>
            <w:rFonts w:ascii="Times New Roman" w:eastAsia="Segoe UI" w:hAnsi="Times New Roman" w:cs="Times New Roman"/>
            <w:color w:val="231F20"/>
            <w:spacing w:val="2"/>
            <w:sz w:val="19"/>
            <w:szCs w:val="19"/>
          </w:rPr>
          <w:delText>er</w:delText>
        </w:r>
        <w:r w:rsidR="00AF5242" w:rsidRPr="00E25959" w:rsidDel="00A753E7">
          <w:rPr>
            <w:rFonts w:ascii="Times New Roman" w:eastAsia="Segoe UI" w:hAnsi="Times New Roman" w:cs="Times New Roman"/>
            <w:color w:val="231F20"/>
            <w:spacing w:val="1"/>
            <w:sz w:val="19"/>
            <w:szCs w:val="19"/>
          </w:rPr>
          <w:delText>p</w:delText>
        </w:r>
        <w:r w:rsidR="00AF5242" w:rsidRPr="00E25959" w:rsidDel="00A753E7">
          <w:rPr>
            <w:rFonts w:ascii="Times New Roman" w:eastAsia="Segoe UI" w:hAnsi="Times New Roman" w:cs="Times New Roman"/>
            <w:color w:val="231F20"/>
            <w:spacing w:val="2"/>
            <w:sz w:val="19"/>
            <w:szCs w:val="19"/>
          </w:rPr>
          <w:delText>r</w:delText>
        </w:r>
        <w:r w:rsidR="00AF5242" w:rsidRPr="00E25959" w:rsidDel="00A753E7">
          <w:rPr>
            <w:rFonts w:ascii="Times New Roman" w:eastAsia="Segoe UI" w:hAnsi="Times New Roman" w:cs="Times New Roman"/>
            <w:color w:val="231F20"/>
            <w:spacing w:val="1"/>
            <w:sz w:val="19"/>
            <w:szCs w:val="19"/>
          </w:rPr>
          <w:delText>i</w:delText>
        </w:r>
        <w:r w:rsidR="00AF5242" w:rsidRPr="00E25959" w:rsidDel="00A753E7">
          <w:rPr>
            <w:rFonts w:ascii="Times New Roman" w:eastAsia="Segoe UI" w:hAnsi="Times New Roman" w:cs="Times New Roman"/>
            <w:color w:val="231F20"/>
            <w:spacing w:val="2"/>
            <w:sz w:val="19"/>
            <w:szCs w:val="19"/>
          </w:rPr>
          <w:delText>s</w:delText>
        </w:r>
        <w:r w:rsidR="00AF5242" w:rsidRPr="00E25959" w:rsidDel="00A753E7">
          <w:rPr>
            <w:rFonts w:ascii="Times New Roman" w:eastAsia="Segoe UI" w:hAnsi="Times New Roman" w:cs="Times New Roman"/>
            <w:color w:val="231F20"/>
            <w:sz w:val="19"/>
            <w:szCs w:val="19"/>
          </w:rPr>
          <w:delText>e</w:delText>
        </w:r>
        <w:r w:rsidR="00AF5242" w:rsidRPr="00E25959" w:rsidDel="00A753E7">
          <w:rPr>
            <w:rFonts w:ascii="Times New Roman" w:eastAsia="Segoe UI" w:hAnsi="Times New Roman" w:cs="Times New Roman"/>
            <w:color w:val="231F20"/>
            <w:spacing w:val="-15"/>
            <w:sz w:val="19"/>
            <w:szCs w:val="19"/>
          </w:rPr>
          <w:delText xml:space="preserve"> </w:delText>
        </w:r>
      </w:del>
      <w:r w:rsidR="00AF5242" w:rsidRPr="00E25959">
        <w:rPr>
          <w:rFonts w:ascii="Times New Roman" w:eastAsia="Segoe UI" w:hAnsi="Times New Roman" w:cs="Times New Roman"/>
          <w:color w:val="231F20"/>
          <w:spacing w:val="3"/>
          <w:w w:val="98"/>
          <w:sz w:val="19"/>
          <w:szCs w:val="19"/>
        </w:rPr>
        <w:t>e</w:t>
      </w:r>
      <w:r w:rsidR="00AF5242" w:rsidRPr="00E25959">
        <w:rPr>
          <w:rFonts w:ascii="Times New Roman" w:eastAsia="Segoe UI" w:hAnsi="Times New Roman" w:cs="Times New Roman"/>
          <w:color w:val="231F20"/>
          <w:w w:val="99"/>
          <w:sz w:val="19"/>
          <w:szCs w:val="19"/>
        </w:rPr>
        <w:t>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w w:val="99"/>
          <w:sz w:val="19"/>
          <w:szCs w:val="19"/>
        </w:rPr>
        <w:t>io</w:t>
      </w:r>
      <w:r w:rsidR="00AF5242" w:rsidRPr="00E25959">
        <w:rPr>
          <w:rFonts w:ascii="Times New Roman" w:eastAsia="Segoe UI" w:hAnsi="Times New Roman" w:cs="Times New Roman"/>
          <w:color w:val="231F20"/>
          <w:w w:val="99"/>
          <w:sz w:val="19"/>
          <w:szCs w:val="19"/>
        </w:rPr>
        <w:t>n</w:t>
      </w:r>
      <w:r>
        <w:rPr>
          <w:rFonts w:ascii="Times New Roman" w:eastAsia="Segoe UI" w:hAnsi="Times New Roman" w:cs="Times New Roman"/>
          <w:color w:val="231F20"/>
          <w:w w:val="99"/>
          <w:sz w:val="19"/>
          <w:szCs w:val="19"/>
        </w:rPr>
        <w:t xml:space="preserve"> and</w:t>
      </w:r>
      <w:ins w:id="760" w:author="Zhang, James" w:date="2016-02-04T10:21:00Z">
        <w:r w:rsidR="00A753E7">
          <w:rPr>
            <w:rFonts w:ascii="Times New Roman" w:eastAsia="Segoe UI" w:hAnsi="Times New Roman" w:cs="Times New Roman"/>
            <w:color w:val="231F20"/>
            <w:w w:val="99"/>
            <w:sz w:val="19"/>
            <w:szCs w:val="19"/>
          </w:rPr>
          <w:t xml:space="preserve"> </w:t>
        </w:r>
        <w:r w:rsidR="00A753E7">
          <w:rPr>
            <w:rFonts w:ascii="Times New Roman" w:eastAsia="Segoe UI" w:hAnsi="Times New Roman" w:cs="Times New Roman"/>
            <w:color w:val="231F20"/>
            <w:sz w:val="19"/>
            <w:szCs w:val="19"/>
          </w:rPr>
          <w:t>E</w:t>
        </w:r>
        <w:r w:rsidR="00A753E7" w:rsidRPr="00E25959">
          <w:rPr>
            <w:rFonts w:ascii="Times New Roman" w:eastAsia="Segoe UI" w:hAnsi="Times New Roman" w:cs="Times New Roman"/>
            <w:color w:val="231F20"/>
            <w:sz w:val="19"/>
            <w:szCs w:val="19"/>
          </w:rPr>
          <w:t>n</w:t>
        </w:r>
        <w:r w:rsidR="00A753E7" w:rsidRPr="00E25959">
          <w:rPr>
            <w:rFonts w:ascii="Times New Roman" w:eastAsia="Segoe UI" w:hAnsi="Times New Roman" w:cs="Times New Roman"/>
            <w:color w:val="231F20"/>
            <w:spacing w:val="1"/>
            <w:sz w:val="19"/>
            <w:szCs w:val="19"/>
          </w:rPr>
          <w:t>t</w:t>
        </w:r>
        <w:r w:rsidR="00A753E7" w:rsidRPr="00E25959">
          <w:rPr>
            <w:rFonts w:ascii="Times New Roman" w:eastAsia="Segoe UI" w:hAnsi="Times New Roman" w:cs="Times New Roman"/>
            <w:color w:val="231F20"/>
            <w:spacing w:val="2"/>
            <w:sz w:val="19"/>
            <w:szCs w:val="19"/>
          </w:rPr>
          <w:t>er</w:t>
        </w:r>
        <w:r w:rsidR="00A753E7" w:rsidRPr="00E25959">
          <w:rPr>
            <w:rFonts w:ascii="Times New Roman" w:eastAsia="Segoe UI" w:hAnsi="Times New Roman" w:cs="Times New Roman"/>
            <w:color w:val="231F20"/>
            <w:spacing w:val="1"/>
            <w:sz w:val="19"/>
            <w:szCs w:val="19"/>
          </w:rPr>
          <w:t>p</w:t>
        </w:r>
        <w:r w:rsidR="00A753E7" w:rsidRPr="00E25959">
          <w:rPr>
            <w:rFonts w:ascii="Times New Roman" w:eastAsia="Segoe UI" w:hAnsi="Times New Roman" w:cs="Times New Roman"/>
            <w:color w:val="231F20"/>
            <w:spacing w:val="2"/>
            <w:sz w:val="19"/>
            <w:szCs w:val="19"/>
          </w:rPr>
          <w:t>r</w:t>
        </w:r>
        <w:r w:rsidR="00A753E7" w:rsidRPr="00E25959">
          <w:rPr>
            <w:rFonts w:ascii="Times New Roman" w:eastAsia="Segoe UI" w:hAnsi="Times New Roman" w:cs="Times New Roman"/>
            <w:color w:val="231F20"/>
            <w:spacing w:val="1"/>
            <w:sz w:val="19"/>
            <w:szCs w:val="19"/>
          </w:rPr>
          <w:t>i</w:t>
        </w:r>
        <w:r w:rsidR="00A753E7" w:rsidRPr="00E25959">
          <w:rPr>
            <w:rFonts w:ascii="Times New Roman" w:eastAsia="Segoe UI" w:hAnsi="Times New Roman" w:cs="Times New Roman"/>
            <w:color w:val="231F20"/>
            <w:spacing w:val="2"/>
            <w:sz w:val="19"/>
            <w:szCs w:val="19"/>
          </w:rPr>
          <w:t>s</w:t>
        </w:r>
        <w:r w:rsidR="00A753E7" w:rsidRPr="00E25959">
          <w:rPr>
            <w:rFonts w:ascii="Times New Roman" w:eastAsia="Segoe UI" w:hAnsi="Times New Roman" w:cs="Times New Roman"/>
            <w:color w:val="231F20"/>
            <w:sz w:val="19"/>
            <w:szCs w:val="19"/>
          </w:rPr>
          <w:t>e</w:t>
        </w:r>
      </w:ins>
      <w:r>
        <w:rPr>
          <w:rFonts w:ascii="Times New Roman" w:eastAsia="Segoe UI" w:hAnsi="Times New Roman" w:cs="Times New Roman"/>
          <w:color w:val="231F20"/>
          <w:w w:val="99"/>
          <w:sz w:val="19"/>
          <w:szCs w:val="19"/>
        </w:rPr>
        <w:t xml:space="preserve"> </w:t>
      </w:r>
      <w:del w:id="761" w:author="Zhang, James" w:date="2016-02-04T10:21:00Z">
        <w:r w:rsidDel="00A753E7">
          <w:rPr>
            <w:rFonts w:ascii="Times New Roman" w:eastAsia="Segoe UI" w:hAnsi="Times New Roman" w:cs="Times New Roman"/>
            <w:color w:val="231F20"/>
            <w:w w:val="99"/>
            <w:sz w:val="19"/>
            <w:szCs w:val="19"/>
          </w:rPr>
          <w:delText>S</w:delText>
        </w:r>
        <w:r w:rsidR="00AF5242" w:rsidRPr="00E25959" w:rsidDel="00A753E7">
          <w:rPr>
            <w:rFonts w:ascii="Times New Roman" w:eastAsia="Segoe UI" w:hAnsi="Times New Roman" w:cs="Times New Roman"/>
            <w:color w:val="231F20"/>
            <w:spacing w:val="3"/>
            <w:sz w:val="19"/>
            <w:szCs w:val="19"/>
          </w:rPr>
          <w:delText>t</w:delText>
        </w:r>
        <w:r w:rsidR="00AF5242" w:rsidRPr="00E25959" w:rsidDel="00A753E7">
          <w:rPr>
            <w:rFonts w:ascii="Times New Roman" w:eastAsia="Segoe UI" w:hAnsi="Times New Roman" w:cs="Times New Roman"/>
            <w:color w:val="231F20"/>
            <w:spacing w:val="1"/>
            <w:sz w:val="19"/>
            <w:szCs w:val="19"/>
          </w:rPr>
          <w:delText>a</w:delText>
        </w:r>
        <w:r w:rsidR="00AF5242" w:rsidRPr="00E25959" w:rsidDel="00A753E7">
          <w:rPr>
            <w:rFonts w:ascii="Times New Roman" w:eastAsia="Segoe UI" w:hAnsi="Times New Roman" w:cs="Times New Roman"/>
            <w:color w:val="231F20"/>
            <w:spacing w:val="2"/>
            <w:sz w:val="19"/>
            <w:szCs w:val="19"/>
          </w:rPr>
          <w:delText>n</w:delText>
        </w:r>
        <w:r w:rsidR="00AF5242" w:rsidRPr="00E25959" w:rsidDel="00A753E7">
          <w:rPr>
            <w:rFonts w:ascii="Times New Roman" w:eastAsia="Segoe UI" w:hAnsi="Times New Roman" w:cs="Times New Roman"/>
            <w:color w:val="231F20"/>
            <w:spacing w:val="1"/>
            <w:sz w:val="19"/>
            <w:szCs w:val="19"/>
          </w:rPr>
          <w:delText>da</w:delText>
        </w:r>
        <w:r w:rsidR="00AF5242" w:rsidRPr="00E25959" w:rsidDel="00A753E7">
          <w:rPr>
            <w:rFonts w:ascii="Times New Roman" w:eastAsia="Segoe UI" w:hAnsi="Times New Roman" w:cs="Times New Roman"/>
            <w:color w:val="231F20"/>
            <w:spacing w:val="2"/>
            <w:sz w:val="19"/>
            <w:szCs w:val="19"/>
          </w:rPr>
          <w:delText>r</w:delText>
        </w:r>
        <w:r w:rsidR="00AF5242" w:rsidRPr="00E25959" w:rsidDel="00A753E7">
          <w:rPr>
            <w:rFonts w:ascii="Times New Roman" w:eastAsia="Segoe UI" w:hAnsi="Times New Roman" w:cs="Times New Roman"/>
            <w:color w:val="231F20"/>
            <w:sz w:val="19"/>
            <w:szCs w:val="19"/>
          </w:rPr>
          <w:delText>d</w:delText>
        </w:r>
        <w:r w:rsidR="00AF5242" w:rsidRPr="00E25959" w:rsidDel="00A753E7">
          <w:rPr>
            <w:rFonts w:ascii="Times New Roman" w:eastAsia="Segoe UI" w:hAnsi="Times New Roman" w:cs="Times New Roman"/>
            <w:color w:val="231F20"/>
            <w:spacing w:val="-12"/>
            <w:sz w:val="19"/>
            <w:szCs w:val="19"/>
          </w:rPr>
          <w:delText xml:space="preserve"> </w:delText>
        </w:r>
      </w:del>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Pr>
          <w:rFonts w:ascii="Times New Roman" w:eastAsia="Segoe UI" w:hAnsi="Times New Roman" w:cs="Times New Roman"/>
          <w:color w:val="231F20"/>
          <w:sz w:val="19"/>
          <w:szCs w:val="19"/>
        </w:rPr>
        <w:t xml:space="preserve"> of SQL Server 2014. </w:t>
      </w:r>
      <w:del w:id="762" w:author="Zhang, James" w:date="2016-02-04T10:20:00Z">
        <w:r w:rsidDel="00A753E7">
          <w:rPr>
            <w:rFonts w:ascii="Times New Roman" w:eastAsia="Segoe UI" w:hAnsi="Times New Roman" w:cs="Times New Roman"/>
            <w:color w:val="231F20"/>
            <w:sz w:val="19"/>
            <w:szCs w:val="19"/>
          </w:rPr>
          <w:delText xml:space="preserve">For the cost effective reason, Standard edition will be </w:delText>
        </w:r>
      </w:del>
      <w:del w:id="763" w:author="Zhang, James" w:date="2016-02-04T10:13:00Z">
        <w:r w:rsidDel="009A223A">
          <w:rPr>
            <w:rFonts w:ascii="Times New Roman" w:eastAsia="Segoe UI" w:hAnsi="Times New Roman" w:cs="Times New Roman"/>
            <w:color w:val="231F20"/>
            <w:sz w:val="19"/>
            <w:szCs w:val="19"/>
          </w:rPr>
          <w:delText xml:space="preserve">recommended </w:delText>
        </w:r>
      </w:del>
      <w:del w:id="764" w:author="Zhang, James" w:date="2016-02-04T10:20:00Z">
        <w:r w:rsidDel="00A753E7">
          <w:rPr>
            <w:rFonts w:ascii="Times New Roman" w:eastAsia="Segoe UI" w:hAnsi="Times New Roman" w:cs="Times New Roman"/>
            <w:color w:val="231F20"/>
            <w:sz w:val="19"/>
            <w:szCs w:val="19"/>
          </w:rPr>
          <w:delText xml:space="preserve">for most of </w:delText>
        </w:r>
        <w:commentRangeStart w:id="765"/>
        <w:r w:rsidDel="00A753E7">
          <w:rPr>
            <w:rFonts w:ascii="Times New Roman" w:eastAsia="Segoe UI" w:hAnsi="Times New Roman" w:cs="Times New Roman"/>
            <w:color w:val="231F20"/>
            <w:sz w:val="19"/>
            <w:szCs w:val="19"/>
          </w:rPr>
          <w:delText>applications</w:delText>
        </w:r>
        <w:commentRangeEnd w:id="765"/>
        <w:r w:rsidR="004742A1" w:rsidDel="00A753E7">
          <w:rPr>
            <w:rStyle w:val="CommentReference"/>
          </w:rPr>
          <w:commentReference w:id="765"/>
        </w:r>
      </w:del>
      <w:del w:id="766" w:author="Zhang, James" w:date="2016-02-03T17:54:00Z">
        <w:r w:rsidDel="009255ED">
          <w:rPr>
            <w:rFonts w:ascii="Times New Roman" w:eastAsia="Segoe UI" w:hAnsi="Times New Roman" w:cs="Times New Roman"/>
            <w:color w:val="231F20"/>
            <w:sz w:val="19"/>
            <w:szCs w:val="19"/>
          </w:rPr>
          <w:delText>.</w:delText>
        </w:r>
      </w:del>
    </w:p>
    <w:p w14:paraId="7FAED196" w14:textId="2F84912F" w:rsidR="007F70F0" w:rsidRPr="00E25959" w:rsidRDefault="007F70F0" w:rsidP="007F70F0">
      <w:pPr>
        <w:pStyle w:val="Heading3"/>
        <w:rPr>
          <w:rFonts w:eastAsia="Segoe UI"/>
        </w:rPr>
      </w:pPr>
      <w:bookmarkStart w:id="767" w:name="_Toc442343163"/>
      <w:r w:rsidRPr="00E25959">
        <w:rPr>
          <w:rFonts w:eastAsia="Segoe UI"/>
          <w:spacing w:val="-7"/>
        </w:rPr>
        <w:t>S</w:t>
      </w:r>
      <w:r w:rsidRPr="00E25959">
        <w:rPr>
          <w:rFonts w:eastAsia="Segoe UI"/>
          <w:spacing w:val="2"/>
        </w:rPr>
        <w:t>t</w:t>
      </w:r>
      <w:r w:rsidRPr="00E25959">
        <w:rPr>
          <w:rFonts w:eastAsia="Segoe UI"/>
        </w:rPr>
        <w:t>an</w:t>
      </w:r>
      <w:r w:rsidRPr="00E25959">
        <w:rPr>
          <w:rFonts w:eastAsia="Segoe UI"/>
          <w:spacing w:val="-2"/>
        </w:rPr>
        <w:t>d</w:t>
      </w:r>
      <w:r w:rsidRPr="00E25959">
        <w:rPr>
          <w:rFonts w:eastAsia="Segoe UI"/>
        </w:rPr>
        <w:t>a</w:t>
      </w:r>
      <w:r w:rsidRPr="00E25959">
        <w:rPr>
          <w:rFonts w:eastAsia="Segoe UI"/>
          <w:spacing w:val="1"/>
        </w:rPr>
        <w:t>r</w:t>
      </w:r>
      <w:r w:rsidRPr="00E25959">
        <w:rPr>
          <w:rFonts w:eastAsia="Segoe UI"/>
        </w:rPr>
        <w:t>d</w:t>
      </w:r>
      <w:r w:rsidRPr="00E25959">
        <w:rPr>
          <w:rFonts w:eastAsia="Segoe UI"/>
          <w:spacing w:val="14"/>
        </w:rPr>
        <w:t xml:space="preserve"> </w:t>
      </w:r>
      <w:r w:rsidRPr="00E25959">
        <w:rPr>
          <w:rFonts w:eastAsia="Segoe UI"/>
          <w:spacing w:val="2"/>
        </w:rPr>
        <w:t>e</w:t>
      </w:r>
      <w:r w:rsidRPr="00E25959">
        <w:rPr>
          <w:rFonts w:eastAsia="Segoe UI"/>
          <w:spacing w:val="-4"/>
          <w:w w:val="102"/>
        </w:rPr>
        <w:t>d</w:t>
      </w:r>
      <w:r w:rsidRPr="00E25959">
        <w:rPr>
          <w:rFonts w:eastAsia="Segoe UI"/>
          <w:spacing w:val="-3"/>
          <w:w w:val="109"/>
        </w:rPr>
        <w:t>i</w:t>
      </w:r>
      <w:r w:rsidRPr="00E25959">
        <w:rPr>
          <w:rFonts w:eastAsia="Segoe UI"/>
          <w:spacing w:val="-4"/>
          <w:w w:val="108"/>
        </w:rPr>
        <w:t>t</w:t>
      </w:r>
      <w:r w:rsidRPr="00E25959">
        <w:rPr>
          <w:rFonts w:eastAsia="Segoe UI"/>
          <w:spacing w:val="-3"/>
          <w:w w:val="109"/>
        </w:rPr>
        <w:t>i</w:t>
      </w:r>
      <w:r w:rsidRPr="00E25959">
        <w:rPr>
          <w:rFonts w:eastAsia="Segoe UI"/>
          <w:spacing w:val="-2"/>
          <w:w w:val="101"/>
        </w:rPr>
        <w:t>o</w:t>
      </w:r>
      <w:r w:rsidRPr="00E25959">
        <w:rPr>
          <w:rFonts w:eastAsia="Segoe UI"/>
          <w:w w:val="103"/>
        </w:rPr>
        <w:t>n</w:t>
      </w:r>
      <w:bookmarkEnd w:id="767"/>
    </w:p>
    <w:p w14:paraId="70AB6FA2" w14:textId="66B6BCAE" w:rsidR="007F70F0" w:rsidRPr="00E25959" w:rsidDel="00816A6A" w:rsidRDefault="007F70F0" w:rsidP="00816A6A">
      <w:pPr>
        <w:spacing w:after="120" w:line="260" w:lineRule="auto"/>
        <w:rPr>
          <w:del w:id="768" w:author="Zhang, James" w:date="2016-02-03T18:02:00Z"/>
          <w:rFonts w:ascii="Times New Roman" w:eastAsia="Segoe UI" w:hAnsi="Times New Roman" w:cs="Times New Roman"/>
          <w:sz w:val="19"/>
          <w:szCs w:val="19"/>
        </w:rPr>
        <w:pPrChange w:id="769" w:author="Zhang, James" w:date="2016-02-03T18:02:00Z">
          <w:pPr>
            <w:spacing w:after="120" w:line="260" w:lineRule="auto"/>
          </w:pPr>
        </w:pPrChange>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a-man</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eme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1"/>
          <w:sz w:val="19"/>
          <w:szCs w:val="19"/>
        </w:rPr>
        <w:t>lo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ep</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 lim</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w w:val="98"/>
          <w:sz w:val="19"/>
          <w:szCs w:val="19"/>
        </w:rPr>
        <w:t>b</w:t>
      </w:r>
      <w:r w:rsidRPr="00E25959">
        <w:rPr>
          <w:rFonts w:ascii="Times New Roman" w:eastAsia="Segoe UI" w:hAnsi="Times New Roman" w:cs="Times New Roman"/>
          <w:color w:val="231F20"/>
          <w:spacing w:val="1"/>
          <w:w w:val="98"/>
          <w:sz w:val="19"/>
          <w:szCs w:val="19"/>
        </w:rPr>
        <w:t>us</w:t>
      </w:r>
      <w:r w:rsidRPr="00E25959">
        <w:rPr>
          <w:rFonts w:ascii="Times New Roman" w:eastAsia="Segoe UI" w:hAnsi="Times New Roman" w:cs="Times New Roman"/>
          <w:color w:val="231F20"/>
          <w:w w:val="98"/>
          <w:sz w:val="19"/>
          <w:szCs w:val="19"/>
        </w:rPr>
        <w:t>i</w:t>
      </w:r>
      <w:r w:rsidRPr="00E25959">
        <w:rPr>
          <w:rFonts w:ascii="Times New Roman" w:eastAsia="Segoe UI" w:hAnsi="Times New Roman" w:cs="Times New Roman"/>
          <w:color w:val="231F20"/>
          <w:spacing w:val="2"/>
          <w:w w:val="98"/>
          <w:sz w:val="19"/>
          <w:szCs w:val="19"/>
        </w:rPr>
        <w:t>nes</w:t>
      </w:r>
      <w:r w:rsidRPr="00E25959">
        <w:rPr>
          <w:rFonts w:ascii="Times New Roman" w:eastAsia="Segoe UI" w:hAnsi="Times New Roman" w:cs="Times New Roman"/>
          <w:color w:val="231F20"/>
          <w:spacing w:val="-1"/>
          <w:w w:val="98"/>
          <w:sz w:val="19"/>
          <w:szCs w:val="19"/>
        </w:rPr>
        <w:t>s</w:t>
      </w:r>
      <w:r w:rsidRPr="00E25959">
        <w:rPr>
          <w:rFonts w:ascii="Times New Roman" w:eastAsia="Segoe UI" w:hAnsi="Times New Roman" w:cs="Times New Roman"/>
          <w:color w:val="231F20"/>
          <w:w w:val="98"/>
          <w:sz w:val="19"/>
          <w:szCs w:val="19"/>
        </w:rPr>
        <w:t>-in</w:t>
      </w:r>
      <w:r w:rsidRPr="00E25959">
        <w:rPr>
          <w:rFonts w:ascii="Times New Roman" w:eastAsia="Segoe UI" w:hAnsi="Times New Roman" w:cs="Times New Roman"/>
          <w:color w:val="231F20"/>
          <w:spacing w:val="1"/>
          <w:w w:val="98"/>
          <w:sz w:val="19"/>
          <w:szCs w:val="19"/>
        </w:rPr>
        <w:t>t</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ll</w:t>
      </w:r>
      <w:r w:rsidRPr="00E25959">
        <w:rPr>
          <w:rFonts w:ascii="Times New Roman" w:eastAsia="Segoe UI" w:hAnsi="Times New Roman" w:cs="Times New Roman"/>
          <w:color w:val="231F20"/>
          <w:spacing w:val="1"/>
          <w:w w:val="98"/>
          <w:sz w:val="19"/>
          <w:szCs w:val="19"/>
        </w:rPr>
        <w:t>ig</w:t>
      </w:r>
      <w:r w:rsidRPr="00E25959">
        <w:rPr>
          <w:rFonts w:ascii="Times New Roman" w:eastAsia="Segoe UI" w:hAnsi="Times New Roman" w:cs="Times New Roman"/>
          <w:color w:val="231F20"/>
          <w:spacing w:val="2"/>
          <w:w w:val="98"/>
          <w:sz w:val="19"/>
          <w:szCs w:val="19"/>
        </w:rPr>
        <w:t>en</w:t>
      </w:r>
      <w:r w:rsidRPr="00E25959">
        <w:rPr>
          <w:rFonts w:ascii="Times New Roman" w:eastAsia="Segoe UI" w:hAnsi="Times New Roman" w:cs="Times New Roman"/>
          <w:color w:val="231F20"/>
          <w:w w:val="98"/>
          <w:sz w:val="19"/>
          <w:szCs w:val="19"/>
        </w:rPr>
        <w:t>ce</w:t>
      </w:r>
      <w:r w:rsidRPr="00E25959">
        <w:rPr>
          <w:rFonts w:ascii="Times New Roman" w:eastAsia="Segoe UI" w:hAnsi="Times New Roman" w:cs="Times New Roman"/>
          <w:color w:val="231F20"/>
          <w:spacing w:val="2"/>
          <w:w w:val="98"/>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1"/>
          <w:sz w:val="19"/>
          <w:szCs w:val="19"/>
        </w:rPr>
        <w:t>pi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w w:val="98"/>
          <w:sz w:val="19"/>
          <w:szCs w:val="19"/>
        </w:rPr>
        <w:t>m</w:t>
      </w:r>
      <w:r w:rsidRPr="00E25959">
        <w:rPr>
          <w:rFonts w:ascii="Times New Roman" w:eastAsia="Segoe UI" w:hAnsi="Times New Roman" w:cs="Times New Roman"/>
          <w:color w:val="231F20"/>
          <w:spacing w:val="3"/>
          <w:w w:val="98"/>
          <w:sz w:val="19"/>
          <w:szCs w:val="19"/>
        </w:rPr>
        <w:t>e</w:t>
      </w:r>
      <w:r w:rsidRPr="00E25959">
        <w:rPr>
          <w:rFonts w:ascii="Times New Roman" w:eastAsia="Segoe UI" w:hAnsi="Times New Roman" w:cs="Times New Roman"/>
          <w:color w:val="231F20"/>
          <w:w w:val="98"/>
          <w:sz w:val="19"/>
          <w:szCs w:val="19"/>
        </w:rPr>
        <w:t>diu</w:t>
      </w:r>
      <w:r w:rsidRPr="00E25959">
        <w:rPr>
          <w:rFonts w:ascii="Times New Roman" w:eastAsia="Segoe UI" w:hAnsi="Times New Roman" w:cs="Times New Roman"/>
          <w:color w:val="231F20"/>
          <w:spacing w:val="1"/>
          <w:w w:val="98"/>
          <w:sz w:val="19"/>
          <w:szCs w:val="19"/>
        </w:rPr>
        <w:t>m</w:t>
      </w:r>
      <w:r w:rsidRPr="00E25959">
        <w:rPr>
          <w:rFonts w:ascii="Times New Roman" w:eastAsia="Segoe UI" w:hAnsi="Times New Roman" w:cs="Times New Roman"/>
          <w:color w:val="231F20"/>
          <w:spacing w:val="3"/>
          <w:w w:val="98"/>
          <w:sz w:val="19"/>
          <w:szCs w:val="19"/>
        </w:rPr>
        <w:t>-</w:t>
      </w:r>
      <w:r w:rsidRPr="00E25959">
        <w:rPr>
          <w:rFonts w:ascii="Times New Roman" w:eastAsia="Segoe UI" w:hAnsi="Times New Roman" w:cs="Times New Roman"/>
          <w:color w:val="231F20"/>
          <w:spacing w:val="-1"/>
          <w:w w:val="98"/>
          <w:sz w:val="19"/>
          <w:szCs w:val="19"/>
        </w:rPr>
        <w:t>c</w:t>
      </w:r>
      <w:r w:rsidRPr="00E25959">
        <w:rPr>
          <w:rFonts w:ascii="Times New Roman" w:eastAsia="Segoe UI" w:hAnsi="Times New Roman" w:cs="Times New Roman"/>
          <w:color w:val="231F20"/>
          <w:spacing w:val="1"/>
          <w:w w:val="98"/>
          <w:sz w:val="19"/>
          <w:szCs w:val="19"/>
        </w:rPr>
        <w:t>l</w:t>
      </w:r>
      <w:r w:rsidRPr="00E25959">
        <w:rPr>
          <w:rFonts w:ascii="Times New Roman" w:eastAsia="Segoe UI" w:hAnsi="Times New Roman" w:cs="Times New Roman"/>
          <w:color w:val="231F20"/>
          <w:spacing w:val="2"/>
          <w:w w:val="98"/>
          <w:sz w:val="19"/>
          <w:szCs w:val="19"/>
        </w:rPr>
        <w:t>a</w:t>
      </w:r>
      <w:r w:rsidRPr="00E25959">
        <w:rPr>
          <w:rFonts w:ascii="Times New Roman" w:eastAsia="Segoe UI" w:hAnsi="Times New Roman" w:cs="Times New Roman"/>
          <w:color w:val="231F20"/>
          <w:spacing w:val="3"/>
          <w:w w:val="98"/>
          <w:sz w:val="19"/>
          <w:szCs w:val="19"/>
        </w:rPr>
        <w:t>s</w:t>
      </w:r>
      <w:r w:rsidRPr="00E25959">
        <w:rPr>
          <w:rFonts w:ascii="Times New Roman" w:eastAsia="Segoe UI" w:hAnsi="Times New Roman" w:cs="Times New Roman"/>
          <w:color w:val="231F20"/>
          <w:w w:val="98"/>
          <w:sz w:val="19"/>
          <w:szCs w:val="19"/>
        </w:rPr>
        <w:t>s</w:t>
      </w:r>
      <w:r w:rsidRPr="00E25959">
        <w:rPr>
          <w:rFonts w:ascii="Times New Roman" w:eastAsia="Segoe UI" w:hAnsi="Times New Roman" w:cs="Times New Roman"/>
          <w:color w:val="231F20"/>
          <w:spacing w:val="1"/>
          <w:w w:val="98"/>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ep</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9"/>
          <w:sz w:val="19"/>
          <w:szCs w:val="19"/>
        </w:rPr>
        <w:t xml:space="preserve"> </w:t>
      </w:r>
      <w:del w:id="770" w:author="Zhang, James" w:date="2016-02-03T18:02:00Z">
        <w:r w:rsidDel="00816A6A">
          <w:rPr>
            <w:rFonts w:ascii="Times New Roman" w:eastAsia="Segoe UI" w:hAnsi="Times New Roman" w:cs="Times New Roman"/>
            <w:color w:val="231F20"/>
            <w:spacing w:val="-19"/>
            <w:sz w:val="19"/>
            <w:szCs w:val="19"/>
          </w:rPr>
          <w:delText xml:space="preserve">The </w:delText>
        </w:r>
        <w:r w:rsidRPr="00E25959" w:rsidDel="00816A6A">
          <w:rPr>
            <w:rFonts w:ascii="Times New Roman" w:eastAsia="Segoe UI" w:hAnsi="Times New Roman" w:cs="Times New Roman"/>
            <w:color w:val="231F20"/>
            <w:spacing w:val="-2"/>
            <w:sz w:val="19"/>
            <w:szCs w:val="19"/>
          </w:rPr>
          <w:delText>S</w:delText>
        </w:r>
        <w:r w:rsidRPr="00E25959" w:rsidDel="00816A6A">
          <w:rPr>
            <w:rFonts w:ascii="Times New Roman" w:eastAsia="Segoe UI" w:hAnsi="Times New Roman" w:cs="Times New Roman"/>
            <w:color w:val="231F20"/>
            <w:spacing w:val="3"/>
            <w:sz w:val="19"/>
            <w:szCs w:val="19"/>
          </w:rPr>
          <w:delText>t</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da</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z w:val="19"/>
            <w:szCs w:val="19"/>
          </w:rPr>
          <w:delText xml:space="preserve">d </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p</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pacing w:val="3"/>
            <w:sz w:val="19"/>
            <w:szCs w:val="19"/>
          </w:rPr>
          <w:delText>t</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8"/>
            <w:sz w:val="19"/>
            <w:szCs w:val="19"/>
          </w:rPr>
          <w:delText xml:space="preserve"> </w:delText>
        </w:r>
        <w:r w:rsidRPr="00E25959" w:rsidDel="00816A6A">
          <w:rPr>
            <w:rFonts w:ascii="Times New Roman" w:eastAsia="Segoe UI" w:hAnsi="Times New Roman" w:cs="Times New Roman"/>
            <w:color w:val="231F20"/>
            <w:sz w:val="19"/>
            <w:szCs w:val="19"/>
          </w:rPr>
          <w:delText>up</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z w:val="19"/>
            <w:szCs w:val="19"/>
          </w:rPr>
          <w:delText>to</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4"/>
            <w:sz w:val="19"/>
            <w:szCs w:val="19"/>
          </w:rPr>
          <w:delText>1</w:delText>
        </w:r>
        <w:r w:rsidRPr="00E25959" w:rsidDel="00816A6A">
          <w:rPr>
            <w:rFonts w:ascii="Times New Roman" w:eastAsia="Segoe UI" w:hAnsi="Times New Roman" w:cs="Times New Roman"/>
            <w:color w:val="231F20"/>
            <w:sz w:val="19"/>
            <w:szCs w:val="19"/>
          </w:rPr>
          <w:delText>6 c</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re</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2"/>
            <w:sz w:val="19"/>
            <w:szCs w:val="19"/>
          </w:rPr>
          <w:delText xml:space="preserve"> </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pacing w:val="1"/>
            <w:sz w:val="19"/>
            <w:szCs w:val="19"/>
          </w:rPr>
          <w:delText>lud</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1"/>
            <w:sz w:val="19"/>
            <w:szCs w:val="19"/>
          </w:rPr>
          <w:delText xml:space="preserve"> </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1"/>
            <w:sz w:val="19"/>
            <w:szCs w:val="19"/>
          </w:rPr>
          <w:delText>fo</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z w:val="19"/>
            <w:szCs w:val="19"/>
          </w:rPr>
          <w:delText>o</w:delText>
        </w:r>
        <w:r w:rsidRPr="00E25959" w:rsidDel="00816A6A">
          <w:rPr>
            <w:rFonts w:ascii="Times New Roman" w:eastAsia="Segoe UI" w:hAnsi="Times New Roman" w:cs="Times New Roman"/>
            <w:color w:val="231F20"/>
            <w:spacing w:val="2"/>
            <w:sz w:val="19"/>
            <w:szCs w:val="19"/>
          </w:rPr>
          <w:delText>w</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r w:rsidRPr="00E25959" w:rsidDel="00816A6A">
          <w:rPr>
            <w:rFonts w:ascii="Times New Roman" w:eastAsia="Segoe UI" w:hAnsi="Times New Roman" w:cs="Times New Roman"/>
            <w:color w:val="231F20"/>
            <w:spacing w:val="-6"/>
            <w:sz w:val="19"/>
            <w:szCs w:val="19"/>
          </w:rPr>
          <w:delText xml:space="preserve"> </w:delText>
        </w:r>
        <w:r w:rsidRPr="00E25959" w:rsidDel="00816A6A">
          <w:rPr>
            <w:rFonts w:ascii="Times New Roman" w:eastAsia="Segoe UI" w:hAnsi="Times New Roman" w:cs="Times New Roman"/>
            <w:color w:val="231F20"/>
            <w:spacing w:val="1"/>
            <w:sz w:val="19"/>
            <w:szCs w:val="19"/>
          </w:rPr>
          <w:delText>f</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pacing w:val="1"/>
            <w:sz w:val="19"/>
            <w:szCs w:val="19"/>
          </w:rPr>
          <w:delText>at</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2"/>
            <w:sz w:val="19"/>
            <w:szCs w:val="19"/>
          </w:rPr>
          <w:delText>re</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z w:val="19"/>
            <w:szCs w:val="19"/>
          </w:rPr>
          <w:delText>:</w:delText>
        </w:r>
      </w:del>
    </w:p>
    <w:p w14:paraId="7BE69BB3" w14:textId="4DC62F01" w:rsidR="007F70F0" w:rsidRPr="00E25959" w:rsidDel="00816A6A" w:rsidRDefault="007F70F0" w:rsidP="00816A6A">
      <w:pPr>
        <w:spacing w:after="120" w:line="260" w:lineRule="auto"/>
        <w:rPr>
          <w:del w:id="771" w:author="Zhang, James" w:date="2016-02-03T18:02:00Z"/>
          <w:rFonts w:ascii="Times New Roman" w:eastAsia="Segoe UI" w:hAnsi="Times New Roman" w:cs="Times New Roman"/>
          <w:sz w:val="19"/>
          <w:szCs w:val="19"/>
        </w:rPr>
        <w:pPrChange w:id="772" w:author="Zhang, James" w:date="2016-02-03T18:02:00Z">
          <w:pPr>
            <w:pStyle w:val="ListParagraph"/>
            <w:numPr>
              <w:numId w:val="12"/>
            </w:numPr>
            <w:tabs>
              <w:tab w:val="left" w:pos="780"/>
            </w:tabs>
            <w:spacing w:after="120" w:line="240" w:lineRule="auto"/>
            <w:ind w:hanging="360"/>
          </w:pPr>
        </w:pPrChange>
      </w:pPr>
      <w:del w:id="773" w:author="Zhang, James" w:date="2016-02-03T18:02:00Z">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z w:val="19"/>
            <w:szCs w:val="19"/>
          </w:rPr>
          <w:delText>ti</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0"/>
            <w:sz w:val="19"/>
            <w:szCs w:val="19"/>
          </w:rPr>
          <w:delText xml:space="preserve"> </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p</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z w:val="19"/>
            <w:szCs w:val="19"/>
          </w:rPr>
          <w:delText>t</w:delText>
        </w:r>
      </w:del>
    </w:p>
    <w:p w14:paraId="58F019FD" w14:textId="3F6D3AAE" w:rsidR="007F70F0" w:rsidRPr="00E25959" w:rsidDel="00816A6A" w:rsidRDefault="007F70F0" w:rsidP="00816A6A">
      <w:pPr>
        <w:spacing w:after="120" w:line="260" w:lineRule="auto"/>
        <w:rPr>
          <w:del w:id="774" w:author="Zhang, James" w:date="2016-02-03T18:02:00Z"/>
          <w:rFonts w:ascii="Times New Roman" w:eastAsia="Segoe UI" w:hAnsi="Times New Roman" w:cs="Times New Roman"/>
          <w:sz w:val="19"/>
          <w:szCs w:val="19"/>
        </w:rPr>
        <w:pPrChange w:id="775" w:author="Zhang, James" w:date="2016-02-03T18:02:00Z">
          <w:pPr>
            <w:pStyle w:val="ListParagraph"/>
            <w:numPr>
              <w:numId w:val="12"/>
            </w:numPr>
            <w:tabs>
              <w:tab w:val="left" w:pos="780"/>
            </w:tabs>
            <w:spacing w:after="120" w:line="240" w:lineRule="auto"/>
            <w:ind w:hanging="360"/>
          </w:pPr>
        </w:pPrChange>
      </w:pPr>
      <w:del w:id="776" w:author="Zhang, James" w:date="2016-02-03T18:02:00Z">
        <w:r w:rsidRPr="00E25959" w:rsidDel="00816A6A">
          <w:rPr>
            <w:rFonts w:ascii="Times New Roman" w:eastAsia="Segoe UI" w:hAnsi="Times New Roman" w:cs="Times New Roman"/>
            <w:color w:val="231F20"/>
            <w:sz w:val="19"/>
            <w:szCs w:val="19"/>
          </w:rPr>
          <w:delText>Fi</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pacing w:val="-9"/>
            <w:sz w:val="19"/>
            <w:szCs w:val="19"/>
          </w:rPr>
          <w:delText>e</w:delText>
        </w:r>
        <w:r w:rsidRPr="00E25959" w:rsidDel="00816A6A">
          <w:rPr>
            <w:rFonts w:ascii="Times New Roman" w:eastAsia="Segoe UI" w:hAnsi="Times New Roman" w:cs="Times New Roman"/>
            <w:color w:val="231F20"/>
            <w:spacing w:val="-11"/>
            <w:sz w:val="19"/>
            <w:szCs w:val="19"/>
          </w:rPr>
          <w:delText>T</w:delText>
        </w:r>
        <w:r w:rsidRPr="00E25959" w:rsidDel="00816A6A">
          <w:rPr>
            <w:rFonts w:ascii="Times New Roman" w:eastAsia="Segoe UI" w:hAnsi="Times New Roman" w:cs="Times New Roman"/>
            <w:color w:val="231F20"/>
            <w:spacing w:val="1"/>
            <w:sz w:val="19"/>
            <w:szCs w:val="19"/>
          </w:rPr>
          <w:delText>able</w:delText>
        </w:r>
      </w:del>
    </w:p>
    <w:p w14:paraId="0E21D169" w14:textId="5C542501" w:rsidR="007F70F0" w:rsidRPr="00E25959" w:rsidDel="00816A6A" w:rsidRDefault="007F70F0" w:rsidP="00816A6A">
      <w:pPr>
        <w:spacing w:after="120" w:line="260" w:lineRule="auto"/>
        <w:rPr>
          <w:del w:id="777" w:author="Zhang, James" w:date="2016-02-03T18:02:00Z"/>
          <w:rFonts w:ascii="Times New Roman" w:eastAsia="Segoe UI" w:hAnsi="Times New Roman" w:cs="Times New Roman"/>
          <w:sz w:val="19"/>
          <w:szCs w:val="19"/>
        </w:rPr>
        <w:pPrChange w:id="778" w:author="Zhang, James" w:date="2016-02-03T18:02:00Z">
          <w:pPr>
            <w:pStyle w:val="ListParagraph"/>
            <w:numPr>
              <w:numId w:val="12"/>
            </w:numPr>
            <w:tabs>
              <w:tab w:val="left" w:pos="780"/>
            </w:tabs>
            <w:spacing w:after="120" w:line="240" w:lineRule="auto"/>
            <w:ind w:hanging="360"/>
          </w:pPr>
        </w:pPrChange>
      </w:pPr>
      <w:del w:id="779" w:author="Zhang, James" w:date="2016-02-03T18:02:00Z">
        <w:r w:rsidRPr="00E25959" w:rsidDel="00816A6A">
          <w:rPr>
            <w:rFonts w:ascii="Times New Roman" w:eastAsia="Segoe UI" w:hAnsi="Times New Roman" w:cs="Times New Roman"/>
            <w:color w:val="231F20"/>
            <w:spacing w:val="-1"/>
            <w:sz w:val="19"/>
            <w:szCs w:val="19"/>
          </w:rPr>
          <w:delText>P</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5"/>
            <w:sz w:val="19"/>
            <w:szCs w:val="19"/>
          </w:rPr>
          <w:delText>c</w:delText>
        </w:r>
        <w:r w:rsidRPr="00E25959" w:rsidDel="00816A6A">
          <w:rPr>
            <w:rFonts w:ascii="Times New Roman" w:eastAsia="Segoe UI" w:hAnsi="Times New Roman" w:cs="Times New Roman"/>
            <w:color w:val="231F20"/>
            <w:spacing w:val="-1"/>
            <w:sz w:val="19"/>
            <w:szCs w:val="19"/>
          </w:rPr>
          <w:delText>y</w:delText>
        </w:r>
        <w:r w:rsidRPr="00E25959" w:rsidDel="00816A6A">
          <w:rPr>
            <w:rFonts w:ascii="Times New Roman" w:eastAsia="Segoe UI" w:hAnsi="Times New Roman" w:cs="Times New Roman"/>
            <w:color w:val="231F20"/>
            <w:spacing w:val="1"/>
            <w:sz w:val="19"/>
            <w:szCs w:val="19"/>
          </w:rPr>
          <w:delText>-</w:delText>
        </w:r>
        <w:r w:rsidRPr="00E25959" w:rsidDel="00816A6A">
          <w:rPr>
            <w:rFonts w:ascii="Times New Roman" w:eastAsia="Segoe UI" w:hAnsi="Times New Roman" w:cs="Times New Roman"/>
            <w:color w:val="231F20"/>
            <w:spacing w:val="2"/>
            <w:sz w:val="19"/>
            <w:szCs w:val="19"/>
          </w:rPr>
          <w:delText>bas</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6"/>
            <w:sz w:val="19"/>
            <w:szCs w:val="19"/>
          </w:rPr>
          <w:delText xml:space="preserve"> </w:delText>
        </w:r>
        <w:r w:rsidRPr="00E25959" w:rsidDel="00816A6A">
          <w:rPr>
            <w:rFonts w:ascii="Times New Roman" w:eastAsia="Segoe UI" w:hAnsi="Times New Roman" w:cs="Times New Roman"/>
            <w:color w:val="231F20"/>
            <w:spacing w:val="1"/>
            <w:sz w:val="19"/>
            <w:szCs w:val="19"/>
          </w:rPr>
          <w:delText>man</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g</w:delText>
        </w:r>
        <w:r w:rsidRPr="00E25959" w:rsidDel="00816A6A">
          <w:rPr>
            <w:rFonts w:ascii="Times New Roman" w:eastAsia="Segoe UI" w:hAnsi="Times New Roman" w:cs="Times New Roman"/>
            <w:color w:val="231F20"/>
            <w:spacing w:val="2"/>
            <w:sz w:val="19"/>
            <w:szCs w:val="19"/>
          </w:rPr>
          <w:delText>eme</w:delText>
        </w:r>
        <w:r w:rsidRPr="00E25959" w:rsidDel="00816A6A">
          <w:rPr>
            <w:rFonts w:ascii="Times New Roman" w:eastAsia="Segoe UI" w:hAnsi="Times New Roman" w:cs="Times New Roman"/>
            <w:color w:val="231F20"/>
            <w:sz w:val="19"/>
            <w:szCs w:val="19"/>
          </w:rPr>
          <w:delText>nt</w:delText>
        </w:r>
      </w:del>
    </w:p>
    <w:p w14:paraId="426B5C19" w14:textId="346486BE" w:rsidR="007F70F0" w:rsidRPr="00E25959" w:rsidDel="00816A6A" w:rsidRDefault="007F70F0" w:rsidP="00816A6A">
      <w:pPr>
        <w:spacing w:after="120" w:line="260" w:lineRule="auto"/>
        <w:rPr>
          <w:del w:id="780" w:author="Zhang, James" w:date="2016-02-03T18:02:00Z"/>
          <w:rFonts w:ascii="Times New Roman" w:eastAsia="Segoe UI" w:hAnsi="Times New Roman" w:cs="Times New Roman"/>
          <w:sz w:val="19"/>
          <w:szCs w:val="19"/>
        </w:rPr>
        <w:pPrChange w:id="781" w:author="Zhang, James" w:date="2016-02-03T18:02:00Z">
          <w:pPr>
            <w:pStyle w:val="ListParagraph"/>
            <w:numPr>
              <w:numId w:val="12"/>
            </w:numPr>
            <w:tabs>
              <w:tab w:val="left" w:pos="780"/>
            </w:tabs>
            <w:spacing w:after="120" w:line="240" w:lineRule="auto"/>
            <w:ind w:hanging="360"/>
          </w:pPr>
        </w:pPrChange>
      </w:pPr>
      <w:del w:id="782" w:author="Zhang, James" w:date="2016-02-03T18:02:00Z">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rp</w:delText>
        </w:r>
        <w:r w:rsidRPr="00E25959" w:rsidDel="00816A6A">
          <w:rPr>
            <w:rFonts w:ascii="Times New Roman" w:eastAsia="Segoe UI" w:hAnsi="Times New Roman" w:cs="Times New Roman"/>
            <w:color w:val="231F20"/>
            <w:spacing w:val="1"/>
            <w:sz w:val="19"/>
            <w:szCs w:val="19"/>
          </w:rPr>
          <w:delText>orat</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9"/>
            <w:sz w:val="19"/>
            <w:szCs w:val="19"/>
          </w:rPr>
          <w:delText xml:space="preserve"> </w:delText>
        </w:r>
        <w:r w:rsidRPr="00E25959" w:rsidDel="00816A6A">
          <w:rPr>
            <w:rFonts w:ascii="Times New Roman" w:eastAsia="Segoe UI" w:hAnsi="Times New Roman" w:cs="Times New Roman"/>
            <w:color w:val="231F20"/>
            <w:spacing w:val="2"/>
            <w:w w:val="96"/>
            <w:sz w:val="19"/>
            <w:szCs w:val="19"/>
          </w:rPr>
          <w:delText>b</w:delText>
        </w:r>
        <w:r w:rsidRPr="00E25959" w:rsidDel="00816A6A">
          <w:rPr>
            <w:rFonts w:ascii="Times New Roman" w:eastAsia="Segoe UI" w:hAnsi="Times New Roman" w:cs="Times New Roman"/>
            <w:color w:val="231F20"/>
            <w:spacing w:val="1"/>
            <w:w w:val="96"/>
            <w:sz w:val="19"/>
            <w:szCs w:val="19"/>
          </w:rPr>
          <w:delText>us</w:delText>
        </w:r>
        <w:r w:rsidRPr="00E25959" w:rsidDel="00816A6A">
          <w:rPr>
            <w:rFonts w:ascii="Times New Roman" w:eastAsia="Segoe UI" w:hAnsi="Times New Roman" w:cs="Times New Roman"/>
            <w:color w:val="231F20"/>
            <w:w w:val="96"/>
            <w:sz w:val="19"/>
            <w:szCs w:val="19"/>
          </w:rPr>
          <w:delText>i</w:delText>
        </w:r>
        <w:r w:rsidRPr="00E25959" w:rsidDel="00816A6A">
          <w:rPr>
            <w:rFonts w:ascii="Times New Roman" w:eastAsia="Segoe UI" w:hAnsi="Times New Roman" w:cs="Times New Roman"/>
            <w:color w:val="231F20"/>
            <w:spacing w:val="2"/>
            <w:w w:val="96"/>
            <w:sz w:val="19"/>
            <w:szCs w:val="19"/>
          </w:rPr>
          <w:delText>nes</w:delText>
        </w:r>
        <w:r w:rsidRPr="00E25959" w:rsidDel="00816A6A">
          <w:rPr>
            <w:rFonts w:ascii="Times New Roman" w:eastAsia="Segoe UI" w:hAnsi="Times New Roman" w:cs="Times New Roman"/>
            <w:color w:val="231F20"/>
            <w:w w:val="96"/>
            <w:sz w:val="19"/>
            <w:szCs w:val="19"/>
          </w:rPr>
          <w:delText>s</w:delText>
        </w:r>
        <w:r w:rsidRPr="00E25959" w:rsidDel="00816A6A">
          <w:rPr>
            <w:rFonts w:ascii="Times New Roman" w:eastAsia="Segoe UI" w:hAnsi="Times New Roman" w:cs="Times New Roman"/>
            <w:color w:val="231F20"/>
            <w:spacing w:val="7"/>
            <w:w w:val="96"/>
            <w:sz w:val="19"/>
            <w:szCs w:val="19"/>
          </w:rPr>
          <w:delText xml:space="preserve"> </w:delText>
        </w:r>
        <w:r w:rsidRPr="00E25959" w:rsidDel="00816A6A">
          <w:rPr>
            <w:rFonts w:ascii="Times New Roman" w:eastAsia="Segoe UI" w:hAnsi="Times New Roman" w:cs="Times New Roman"/>
            <w:color w:val="231F20"/>
            <w:sz w:val="19"/>
            <w:szCs w:val="19"/>
          </w:rPr>
          <w:delText>in</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ll</w:delText>
        </w:r>
        <w:r w:rsidRPr="00E25959" w:rsidDel="00816A6A">
          <w:rPr>
            <w:rFonts w:ascii="Times New Roman" w:eastAsia="Segoe UI" w:hAnsi="Times New Roman" w:cs="Times New Roman"/>
            <w:color w:val="231F20"/>
            <w:spacing w:val="1"/>
            <w:sz w:val="19"/>
            <w:szCs w:val="19"/>
          </w:rPr>
          <w:delText>ig</w:delText>
        </w:r>
        <w:r w:rsidRPr="00E25959" w:rsidDel="00816A6A">
          <w:rPr>
            <w:rFonts w:ascii="Times New Roman" w:eastAsia="Segoe UI" w:hAnsi="Times New Roman" w:cs="Times New Roman"/>
            <w:color w:val="231F20"/>
            <w:spacing w:val="2"/>
            <w:sz w:val="19"/>
            <w:szCs w:val="19"/>
          </w:rPr>
          <w:delText>en</w:delText>
        </w:r>
        <w:r w:rsidRPr="00E25959" w:rsidDel="00816A6A">
          <w:rPr>
            <w:rFonts w:ascii="Times New Roman" w:eastAsia="Segoe UI" w:hAnsi="Times New Roman" w:cs="Times New Roman"/>
            <w:color w:val="231F20"/>
            <w:sz w:val="19"/>
            <w:szCs w:val="19"/>
          </w:rPr>
          <w:delText>ce</w:delText>
        </w:r>
      </w:del>
    </w:p>
    <w:p w14:paraId="2BB8F257" w14:textId="70870BF7" w:rsidR="007F70F0" w:rsidRPr="00E25959" w:rsidDel="00816A6A" w:rsidRDefault="007F70F0" w:rsidP="00816A6A">
      <w:pPr>
        <w:spacing w:after="120" w:line="260" w:lineRule="auto"/>
        <w:rPr>
          <w:del w:id="783" w:author="Zhang, James" w:date="2016-02-03T18:02:00Z"/>
          <w:rFonts w:ascii="Times New Roman" w:eastAsia="Segoe UI" w:hAnsi="Times New Roman" w:cs="Times New Roman"/>
          <w:sz w:val="19"/>
          <w:szCs w:val="19"/>
        </w:rPr>
        <w:pPrChange w:id="784" w:author="Zhang, James" w:date="2016-02-03T18:02:00Z">
          <w:pPr>
            <w:pStyle w:val="ListParagraph"/>
            <w:numPr>
              <w:numId w:val="12"/>
            </w:numPr>
            <w:tabs>
              <w:tab w:val="left" w:pos="780"/>
            </w:tabs>
            <w:spacing w:after="120" w:line="240" w:lineRule="auto"/>
            <w:ind w:hanging="360"/>
          </w:pPr>
        </w:pPrChange>
      </w:pPr>
      <w:del w:id="785" w:author="Zhang, James" w:date="2016-02-03T18:02:00Z">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2"/>
            <w:sz w:val="19"/>
            <w:szCs w:val="19"/>
          </w:rPr>
          <w:delText>ep</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z w:val="19"/>
            <w:szCs w:val="19"/>
          </w:rPr>
          <w:delText>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del>
    </w:p>
    <w:p w14:paraId="7135C37A" w14:textId="105F523F" w:rsidR="007F70F0" w:rsidRPr="00E25959" w:rsidDel="00816A6A" w:rsidRDefault="007F70F0" w:rsidP="00816A6A">
      <w:pPr>
        <w:spacing w:after="120" w:line="260" w:lineRule="auto"/>
        <w:rPr>
          <w:del w:id="786" w:author="Zhang, James" w:date="2016-02-03T18:02:00Z"/>
          <w:rFonts w:ascii="Times New Roman" w:eastAsia="Segoe UI" w:hAnsi="Times New Roman" w:cs="Times New Roman"/>
          <w:sz w:val="19"/>
          <w:szCs w:val="19"/>
        </w:rPr>
        <w:pPrChange w:id="787" w:author="Zhang, James" w:date="2016-02-03T18:02:00Z">
          <w:pPr>
            <w:pStyle w:val="ListParagraph"/>
            <w:numPr>
              <w:numId w:val="12"/>
            </w:numPr>
            <w:tabs>
              <w:tab w:val="left" w:pos="780"/>
            </w:tabs>
            <w:spacing w:after="120" w:line="240" w:lineRule="auto"/>
            <w:ind w:hanging="360"/>
          </w:pPr>
        </w:pPrChange>
      </w:pPr>
      <w:del w:id="788" w:author="Zhang, James" w:date="2016-02-03T18:02:00Z">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na</w:delText>
        </w:r>
        <w:r w:rsidRPr="00E25959" w:rsidDel="00816A6A">
          <w:rPr>
            <w:rFonts w:ascii="Times New Roman" w:eastAsia="Segoe UI" w:hAnsi="Times New Roman" w:cs="Times New Roman"/>
            <w:color w:val="231F20"/>
            <w:spacing w:val="2"/>
            <w:sz w:val="19"/>
            <w:szCs w:val="19"/>
          </w:rPr>
          <w:delText>l</w:delText>
        </w:r>
        <w:r w:rsidRPr="00E25959" w:rsidDel="00816A6A">
          <w:rPr>
            <w:rFonts w:ascii="Times New Roman" w:eastAsia="Segoe UI" w:hAnsi="Times New Roman" w:cs="Times New Roman"/>
            <w:color w:val="231F20"/>
            <w:spacing w:val="7"/>
            <w:sz w:val="19"/>
            <w:szCs w:val="19"/>
          </w:rPr>
          <w:delText>y</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2"/>
            <w:sz w:val="19"/>
            <w:szCs w:val="19"/>
          </w:rPr>
          <w:delText>cs</w:delText>
        </w:r>
      </w:del>
    </w:p>
    <w:p w14:paraId="3699114A" w14:textId="45341DC7" w:rsidR="007F70F0" w:rsidRPr="00E25959" w:rsidDel="00816A6A" w:rsidRDefault="007F70F0" w:rsidP="00816A6A">
      <w:pPr>
        <w:spacing w:after="120" w:line="260" w:lineRule="auto"/>
        <w:rPr>
          <w:del w:id="789" w:author="Zhang, James" w:date="2016-02-03T18:02:00Z"/>
          <w:rFonts w:ascii="Times New Roman" w:eastAsia="Segoe UI" w:hAnsi="Times New Roman" w:cs="Times New Roman"/>
          <w:sz w:val="19"/>
          <w:szCs w:val="19"/>
        </w:rPr>
        <w:pPrChange w:id="790" w:author="Zhang, James" w:date="2016-02-03T18:02:00Z">
          <w:pPr>
            <w:pStyle w:val="ListParagraph"/>
            <w:numPr>
              <w:numId w:val="12"/>
            </w:numPr>
            <w:tabs>
              <w:tab w:val="left" w:pos="780"/>
            </w:tabs>
            <w:spacing w:after="120" w:line="240" w:lineRule="auto"/>
            <w:ind w:hanging="360"/>
          </w:pPr>
        </w:pPrChange>
      </w:pPr>
      <w:del w:id="791" w:author="Zhang, James" w:date="2016-02-03T18:02:00Z">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di</w:delText>
        </w:r>
        <w:r w:rsidRPr="00E25959" w:rsidDel="00816A6A">
          <w:rPr>
            <w:rFonts w:ascii="Times New Roman" w:eastAsia="Segoe UI" w:hAnsi="Times New Roman" w:cs="Times New Roman"/>
            <w:color w:val="231F20"/>
            <w:spacing w:val="2"/>
            <w:sz w:val="19"/>
            <w:szCs w:val="19"/>
          </w:rPr>
          <w:delText>men</w:delText>
        </w:r>
        <w:r w:rsidRPr="00E25959" w:rsidDel="00816A6A">
          <w:rPr>
            <w:rFonts w:ascii="Times New Roman" w:eastAsia="Segoe UI" w:hAnsi="Times New Roman" w:cs="Times New Roman"/>
            <w:color w:val="231F20"/>
            <w:spacing w:val="1"/>
            <w:sz w:val="19"/>
            <w:szCs w:val="19"/>
          </w:rPr>
          <w:delText>siona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9"/>
            <w:sz w:val="19"/>
            <w:szCs w:val="19"/>
          </w:rPr>
          <w:delText xml:space="preserve"> </w:delText>
        </w:r>
        <w:r w:rsidRPr="00E25959" w:rsidDel="00816A6A">
          <w:rPr>
            <w:rFonts w:ascii="Times New Roman" w:eastAsia="Segoe UI" w:hAnsi="Times New Roman" w:cs="Times New Roman"/>
            <w:color w:val="231F20"/>
            <w:spacing w:val="1"/>
            <w:sz w:val="19"/>
            <w:szCs w:val="19"/>
          </w:rPr>
          <w:delText>B</w:delText>
        </w:r>
        <w:r w:rsidRPr="00E25959" w:rsidDel="00816A6A">
          <w:rPr>
            <w:rFonts w:ascii="Times New Roman" w:eastAsia="Segoe UI" w:hAnsi="Times New Roman" w:cs="Times New Roman"/>
            <w:color w:val="231F20"/>
            <w:sz w:val="19"/>
            <w:szCs w:val="19"/>
          </w:rPr>
          <w:delText xml:space="preserve">I </w:delText>
        </w:r>
        <w:r w:rsidRPr="00E25959" w:rsidDel="00816A6A">
          <w:rPr>
            <w:rFonts w:ascii="Times New Roman" w:eastAsia="Segoe UI" w:hAnsi="Times New Roman" w:cs="Times New Roman"/>
            <w:color w:val="231F20"/>
            <w:spacing w:val="2"/>
            <w:sz w:val="19"/>
            <w:szCs w:val="19"/>
          </w:rPr>
          <w:delText>se</w:delText>
        </w:r>
        <w:r w:rsidRPr="00E25959" w:rsidDel="00816A6A">
          <w:rPr>
            <w:rFonts w:ascii="Times New Roman" w:eastAsia="Segoe UI" w:hAnsi="Times New Roman" w:cs="Times New Roman"/>
            <w:color w:val="231F20"/>
            <w:spacing w:val="1"/>
            <w:sz w:val="19"/>
            <w:szCs w:val="19"/>
          </w:rPr>
          <w:delText>ma</w:delText>
        </w:r>
        <w:r w:rsidRPr="00E25959" w:rsidDel="00816A6A">
          <w:rPr>
            <w:rFonts w:ascii="Times New Roman" w:eastAsia="Segoe UI" w:hAnsi="Times New Roman" w:cs="Times New Roman"/>
            <w:color w:val="231F20"/>
            <w:sz w:val="19"/>
            <w:szCs w:val="19"/>
          </w:rPr>
          <w:delText>nt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pacing w:val="2"/>
            <w:sz w:val="19"/>
            <w:szCs w:val="19"/>
          </w:rPr>
          <w:delText>mo</w:delText>
        </w:r>
        <w:r w:rsidRPr="00E25959" w:rsidDel="00816A6A">
          <w:rPr>
            <w:rFonts w:ascii="Times New Roman" w:eastAsia="Segoe UI" w:hAnsi="Times New Roman" w:cs="Times New Roman"/>
            <w:color w:val="231F20"/>
            <w:spacing w:val="1"/>
            <w:sz w:val="19"/>
            <w:szCs w:val="19"/>
          </w:rPr>
          <w:delText>d</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l</w:delText>
        </w:r>
      </w:del>
    </w:p>
    <w:p w14:paraId="29390200" w14:textId="11FEC067" w:rsidR="007F70F0" w:rsidRPr="00E25959" w:rsidDel="00816A6A" w:rsidRDefault="007F70F0" w:rsidP="00816A6A">
      <w:pPr>
        <w:spacing w:after="120" w:line="260" w:lineRule="auto"/>
        <w:rPr>
          <w:del w:id="792" w:author="Zhang, James" w:date="2016-02-03T18:02:00Z"/>
          <w:rFonts w:ascii="Times New Roman" w:eastAsia="Segoe UI" w:hAnsi="Times New Roman" w:cs="Times New Roman"/>
          <w:sz w:val="19"/>
          <w:szCs w:val="19"/>
        </w:rPr>
        <w:pPrChange w:id="793" w:author="Zhang, James" w:date="2016-02-03T18:02:00Z">
          <w:pPr>
            <w:pStyle w:val="ListParagraph"/>
            <w:numPr>
              <w:numId w:val="12"/>
            </w:numPr>
            <w:tabs>
              <w:tab w:val="left" w:pos="780"/>
            </w:tabs>
            <w:spacing w:after="120" w:line="240" w:lineRule="auto"/>
            <w:ind w:hanging="360"/>
          </w:pPr>
        </w:pPrChange>
      </w:pPr>
      <w:del w:id="794" w:author="Zhang, James" w:date="2016-02-03T18:02:00Z">
        <w:r w:rsidRPr="00E25959" w:rsidDel="00816A6A">
          <w:rPr>
            <w:rFonts w:ascii="Times New Roman" w:eastAsia="Segoe UI" w:hAnsi="Times New Roman" w:cs="Times New Roman"/>
            <w:color w:val="231F20"/>
            <w:spacing w:val="2"/>
            <w:sz w:val="19"/>
            <w:szCs w:val="19"/>
          </w:rPr>
          <w:delText>Al</w:delText>
        </w:r>
        <w:r w:rsidRPr="00E25959" w:rsidDel="00816A6A">
          <w:rPr>
            <w:rFonts w:ascii="Times New Roman" w:eastAsia="Segoe UI" w:hAnsi="Times New Roman" w:cs="Times New Roman"/>
            <w:color w:val="231F20"/>
            <w:sz w:val="19"/>
            <w:szCs w:val="19"/>
          </w:rPr>
          <w:delText>wa</w:delText>
        </w:r>
        <w:r w:rsidRPr="00E25959" w:rsidDel="00816A6A">
          <w:rPr>
            <w:rFonts w:ascii="Times New Roman" w:eastAsia="Segoe UI" w:hAnsi="Times New Roman" w:cs="Times New Roman"/>
            <w:color w:val="231F20"/>
            <w:spacing w:val="2"/>
            <w:sz w:val="19"/>
            <w:szCs w:val="19"/>
          </w:rPr>
          <w:delText>y</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pacing w:val="2"/>
            <w:sz w:val="19"/>
            <w:szCs w:val="19"/>
          </w:rPr>
          <w:delText>O</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10"/>
            <w:sz w:val="19"/>
            <w:szCs w:val="19"/>
          </w:rPr>
          <w:delText xml:space="preserve"> </w:delText>
        </w:r>
        <w:r w:rsidRPr="00E25959" w:rsidDel="00816A6A">
          <w:rPr>
            <w:rFonts w:ascii="Times New Roman" w:eastAsia="Segoe UI" w:hAnsi="Times New Roman" w:cs="Times New Roman"/>
            <w:color w:val="231F20"/>
            <w:spacing w:val="-5"/>
            <w:sz w:val="19"/>
            <w:szCs w:val="19"/>
          </w:rPr>
          <w:delText>2</w:delText>
        </w:r>
        <w:r w:rsidRPr="00E25959" w:rsidDel="00816A6A">
          <w:rPr>
            <w:rFonts w:ascii="Times New Roman" w:eastAsia="Segoe UI" w:hAnsi="Times New Roman" w:cs="Times New Roman"/>
            <w:color w:val="231F20"/>
            <w:spacing w:val="2"/>
            <w:sz w:val="19"/>
            <w:szCs w:val="19"/>
          </w:rPr>
          <w:delText>-</w:delText>
        </w:r>
        <w:r w:rsidRPr="00E25959" w:rsidDel="00816A6A">
          <w:rPr>
            <w:rFonts w:ascii="Times New Roman" w:eastAsia="Segoe UI" w:hAnsi="Times New Roman" w:cs="Times New Roman"/>
            <w:color w:val="231F20"/>
            <w:spacing w:val="1"/>
            <w:sz w:val="19"/>
            <w:szCs w:val="19"/>
          </w:rPr>
          <w:delText>N</w:delText>
        </w:r>
        <w:r w:rsidRPr="00E25959" w:rsidDel="00816A6A">
          <w:rPr>
            <w:rFonts w:ascii="Times New Roman" w:eastAsia="Segoe UI" w:hAnsi="Times New Roman" w:cs="Times New Roman"/>
            <w:color w:val="231F20"/>
            <w:spacing w:val="2"/>
            <w:sz w:val="19"/>
            <w:szCs w:val="19"/>
          </w:rPr>
          <w:delText>o</w:delText>
        </w:r>
        <w:r w:rsidRPr="00E25959" w:rsidDel="00816A6A">
          <w:rPr>
            <w:rFonts w:ascii="Times New Roman" w:eastAsia="Segoe UI" w:hAnsi="Times New Roman" w:cs="Times New Roman"/>
            <w:color w:val="231F20"/>
            <w:spacing w:val="1"/>
            <w:sz w:val="19"/>
            <w:szCs w:val="19"/>
          </w:rPr>
          <w:delText>d</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6"/>
            <w:sz w:val="19"/>
            <w:szCs w:val="19"/>
          </w:rPr>
          <w:delText xml:space="preserve"> </w:delText>
        </w:r>
        <w:r w:rsidRPr="00E25959" w:rsidDel="00816A6A">
          <w:rPr>
            <w:rFonts w:ascii="Times New Roman" w:eastAsia="Segoe UI" w:hAnsi="Times New Roman" w:cs="Times New Roman"/>
            <w:color w:val="231F20"/>
            <w:spacing w:val="2"/>
            <w:sz w:val="19"/>
            <w:szCs w:val="19"/>
          </w:rPr>
          <w:delText>f</w:delText>
        </w:r>
        <w:r w:rsidRPr="00E25959" w:rsidDel="00816A6A">
          <w:rPr>
            <w:rFonts w:ascii="Times New Roman" w:eastAsia="Segoe UI" w:hAnsi="Times New Roman" w:cs="Times New Roman"/>
            <w:color w:val="231F20"/>
            <w:sz w:val="19"/>
            <w:szCs w:val="19"/>
          </w:rPr>
          <w:delText>ai</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z w:val="19"/>
            <w:szCs w:val="19"/>
          </w:rPr>
          <w:delText>ov</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pacing w:val="1"/>
            <w:sz w:val="19"/>
            <w:szCs w:val="19"/>
          </w:rPr>
          <w:delText>lu</w:delText>
        </w:r>
        <w:r w:rsidRPr="00E25959" w:rsidDel="00816A6A">
          <w:rPr>
            <w:rFonts w:ascii="Times New Roman" w:eastAsia="Segoe UI" w:hAnsi="Times New Roman" w:cs="Times New Roman"/>
            <w:color w:val="231F20"/>
            <w:spacing w:val="3"/>
            <w:sz w:val="19"/>
            <w:szCs w:val="19"/>
          </w:rPr>
          <w:delText>s</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er</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r w:rsidRPr="00E25959" w:rsidDel="00816A6A">
          <w:rPr>
            <w:rFonts w:ascii="Times New Roman" w:eastAsia="Segoe UI" w:hAnsi="Times New Roman" w:cs="Times New Roman"/>
            <w:color w:val="231F20"/>
            <w:spacing w:val="-12"/>
            <w:sz w:val="19"/>
            <w:szCs w:val="19"/>
          </w:rPr>
          <w:delText xml:space="preserve"> </w:delText>
        </w:r>
        <w:r w:rsidRPr="00E25959" w:rsidDel="00816A6A">
          <w:rPr>
            <w:rFonts w:ascii="Times New Roman" w:eastAsia="Segoe UI" w:hAnsi="Times New Roman" w:cs="Times New Roman"/>
            <w:color w:val="231F20"/>
            <w:sz w:val="19"/>
            <w:szCs w:val="19"/>
          </w:rPr>
          <w:delText>to</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z w:val="19"/>
            <w:szCs w:val="19"/>
          </w:rPr>
          <w:delText>h</w:delText>
        </w:r>
        <w:r w:rsidRPr="00E25959" w:rsidDel="00816A6A">
          <w:rPr>
            <w:rFonts w:ascii="Times New Roman" w:eastAsia="Segoe UI" w:hAnsi="Times New Roman" w:cs="Times New Roman"/>
            <w:color w:val="231F20"/>
            <w:spacing w:val="1"/>
            <w:sz w:val="19"/>
            <w:szCs w:val="19"/>
          </w:rPr>
          <w:delText>ie</w:delText>
        </w:r>
        <w:r w:rsidRPr="00E25959" w:rsidDel="00816A6A">
          <w:rPr>
            <w:rFonts w:ascii="Times New Roman" w:eastAsia="Segoe UI" w:hAnsi="Times New Roman" w:cs="Times New Roman"/>
            <w:color w:val="231F20"/>
            <w:sz w:val="19"/>
            <w:szCs w:val="19"/>
          </w:rPr>
          <w:delText>ve</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2"/>
            <w:sz w:val="19"/>
            <w:szCs w:val="19"/>
          </w:rPr>
          <w:delText>ba</w:delText>
        </w:r>
        <w:r w:rsidRPr="00E25959" w:rsidDel="00816A6A">
          <w:rPr>
            <w:rFonts w:ascii="Times New Roman" w:eastAsia="Segoe UI" w:hAnsi="Times New Roman" w:cs="Times New Roman"/>
            <w:color w:val="231F20"/>
            <w:spacing w:val="1"/>
            <w:sz w:val="19"/>
            <w:szCs w:val="19"/>
          </w:rPr>
          <w:delText>si</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9"/>
            <w:sz w:val="19"/>
            <w:szCs w:val="19"/>
          </w:rPr>
          <w:delText xml:space="preserve"> </w:delText>
        </w:r>
        <w:r w:rsidRPr="00E25959" w:rsidDel="00816A6A">
          <w:rPr>
            <w:rFonts w:ascii="Times New Roman" w:eastAsia="Segoe UI" w:hAnsi="Times New Roman" w:cs="Times New Roman"/>
            <w:color w:val="231F20"/>
            <w:sz w:val="19"/>
            <w:szCs w:val="19"/>
          </w:rPr>
          <w:delText>h</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gh</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z w:val="19"/>
            <w:szCs w:val="19"/>
          </w:rPr>
          <w:delText>a</w:delText>
        </w:r>
        <w:r w:rsidRPr="00E25959" w:rsidDel="00816A6A">
          <w:rPr>
            <w:rFonts w:ascii="Times New Roman" w:eastAsia="Segoe UI" w:hAnsi="Times New Roman" w:cs="Times New Roman"/>
            <w:color w:val="231F20"/>
            <w:spacing w:val="1"/>
            <w:sz w:val="19"/>
            <w:szCs w:val="19"/>
          </w:rPr>
          <w:delText>v</w:delText>
        </w:r>
        <w:r w:rsidRPr="00E25959" w:rsidDel="00816A6A">
          <w:rPr>
            <w:rFonts w:ascii="Times New Roman" w:eastAsia="Segoe UI" w:hAnsi="Times New Roman" w:cs="Times New Roman"/>
            <w:color w:val="231F20"/>
            <w:sz w:val="19"/>
            <w:szCs w:val="19"/>
          </w:rPr>
          <w:delText>ai</w:delText>
        </w:r>
        <w:r w:rsidRPr="00E25959" w:rsidDel="00816A6A">
          <w:rPr>
            <w:rFonts w:ascii="Times New Roman" w:eastAsia="Segoe UI" w:hAnsi="Times New Roman" w:cs="Times New Roman"/>
            <w:color w:val="231F20"/>
            <w:spacing w:val="1"/>
            <w:sz w:val="19"/>
            <w:szCs w:val="19"/>
          </w:rPr>
          <w:delText>lab</w:delText>
        </w:r>
        <w:r w:rsidRPr="00E25959" w:rsidDel="00816A6A">
          <w:rPr>
            <w:rFonts w:ascii="Times New Roman" w:eastAsia="Segoe UI" w:hAnsi="Times New Roman" w:cs="Times New Roman"/>
            <w:color w:val="231F20"/>
            <w:sz w:val="19"/>
            <w:szCs w:val="19"/>
          </w:rPr>
          <w:delText>il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7"/>
            <w:sz w:val="19"/>
            <w:szCs w:val="19"/>
          </w:rPr>
          <w:delText>t</w:delText>
        </w:r>
        <w:r w:rsidRPr="00E25959" w:rsidDel="00816A6A">
          <w:rPr>
            <w:rFonts w:ascii="Times New Roman" w:eastAsia="Segoe UI" w:hAnsi="Times New Roman" w:cs="Times New Roman"/>
            <w:color w:val="231F20"/>
            <w:sz w:val="19"/>
            <w:szCs w:val="19"/>
          </w:rPr>
          <w:delText>y</w:delText>
        </w:r>
      </w:del>
    </w:p>
    <w:p w14:paraId="0B0E83BC" w14:textId="768A19A4" w:rsidR="007F70F0" w:rsidRPr="003B4210" w:rsidRDefault="007F70F0" w:rsidP="00816A6A">
      <w:pPr>
        <w:spacing w:after="120" w:line="260" w:lineRule="auto"/>
        <w:rPr>
          <w:rFonts w:ascii="Times New Roman" w:eastAsia="Segoe UI" w:hAnsi="Times New Roman" w:cs="Times New Roman"/>
          <w:sz w:val="19"/>
          <w:szCs w:val="19"/>
        </w:rPr>
        <w:pPrChange w:id="795" w:author="Zhang, James" w:date="2016-02-03T18:02:00Z">
          <w:pPr>
            <w:pStyle w:val="ListParagraph"/>
            <w:numPr>
              <w:numId w:val="12"/>
            </w:numPr>
            <w:tabs>
              <w:tab w:val="left" w:pos="780"/>
            </w:tabs>
            <w:spacing w:after="120" w:line="260" w:lineRule="auto"/>
            <w:ind w:hanging="360"/>
          </w:pPr>
        </w:pPrChange>
      </w:pPr>
      <w:del w:id="796" w:author="Zhang, James" w:date="2016-02-03T18:02:00Z">
        <w:r w:rsidRPr="00E25959" w:rsidDel="00816A6A">
          <w:rPr>
            <w:rFonts w:ascii="Times New Roman" w:eastAsia="Segoe UI" w:hAnsi="Times New Roman" w:cs="Times New Roman"/>
            <w:color w:val="231F20"/>
            <w:sz w:val="19"/>
            <w:szCs w:val="19"/>
          </w:rPr>
          <w:delText>Up</w:delText>
        </w:r>
        <w:r w:rsidRPr="00E25959" w:rsidDel="00816A6A">
          <w:rPr>
            <w:rFonts w:ascii="Times New Roman" w:eastAsia="Segoe UI" w:hAnsi="Times New Roman" w:cs="Times New Roman"/>
            <w:color w:val="231F20"/>
            <w:spacing w:val="-1"/>
            <w:sz w:val="19"/>
            <w:szCs w:val="19"/>
          </w:rPr>
          <w:delText xml:space="preserve"> </w:delText>
        </w:r>
        <w:r w:rsidRPr="00E25959" w:rsidDel="00816A6A">
          <w:rPr>
            <w:rFonts w:ascii="Times New Roman" w:eastAsia="Segoe UI" w:hAnsi="Times New Roman" w:cs="Times New Roman"/>
            <w:color w:val="231F20"/>
            <w:sz w:val="19"/>
            <w:szCs w:val="19"/>
          </w:rPr>
          <w:delText>to</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1"/>
            <w:sz w:val="19"/>
            <w:szCs w:val="19"/>
          </w:rPr>
          <w:delText>f</w:delText>
        </w:r>
        <w:r w:rsidRPr="00E25959" w:rsidDel="00816A6A">
          <w:rPr>
            <w:rFonts w:ascii="Times New Roman" w:eastAsia="Segoe UI" w:hAnsi="Times New Roman" w:cs="Times New Roman"/>
            <w:color w:val="231F20"/>
            <w:spacing w:val="2"/>
            <w:sz w:val="19"/>
            <w:szCs w:val="19"/>
          </w:rPr>
          <w:delText>o</w:delText>
        </w:r>
        <w:r w:rsidRPr="00E25959" w:rsidDel="00816A6A">
          <w:rPr>
            <w:rFonts w:ascii="Times New Roman" w:eastAsia="Segoe UI" w:hAnsi="Times New Roman" w:cs="Times New Roman"/>
            <w:color w:val="231F20"/>
            <w:sz w:val="19"/>
            <w:szCs w:val="19"/>
          </w:rPr>
          <w:delText>ur</w:delText>
        </w:r>
        <w:r w:rsidRPr="00E25959" w:rsidDel="00816A6A">
          <w:rPr>
            <w:rFonts w:ascii="Times New Roman" w:eastAsia="Segoe UI" w:hAnsi="Times New Roman" w:cs="Times New Roman"/>
            <w:color w:val="231F20"/>
            <w:spacing w:val="-4"/>
            <w:sz w:val="19"/>
            <w:szCs w:val="19"/>
          </w:rPr>
          <w:delText xml:space="preserve"> </w:delText>
        </w:r>
        <w:r w:rsidRPr="00E25959" w:rsidDel="00816A6A">
          <w:rPr>
            <w:rFonts w:ascii="Times New Roman" w:eastAsia="Segoe UI" w:hAnsi="Times New Roman" w:cs="Times New Roman"/>
            <w:color w:val="231F20"/>
            <w:spacing w:val="1"/>
            <w:w w:val="97"/>
            <w:sz w:val="19"/>
            <w:szCs w:val="19"/>
          </w:rPr>
          <w:delText>p</w:delText>
        </w:r>
        <w:r w:rsidRPr="00E25959" w:rsidDel="00816A6A">
          <w:rPr>
            <w:rFonts w:ascii="Times New Roman" w:eastAsia="Segoe UI" w:hAnsi="Times New Roman" w:cs="Times New Roman"/>
            <w:color w:val="231F20"/>
            <w:spacing w:val="2"/>
            <w:w w:val="97"/>
            <w:sz w:val="19"/>
            <w:szCs w:val="19"/>
          </w:rPr>
          <w:delText>ro</w:delText>
        </w:r>
        <w:r w:rsidRPr="00E25959" w:rsidDel="00816A6A">
          <w:rPr>
            <w:rFonts w:ascii="Times New Roman" w:eastAsia="Segoe UI" w:hAnsi="Times New Roman" w:cs="Times New Roman"/>
            <w:color w:val="231F20"/>
            <w:w w:val="97"/>
            <w:sz w:val="19"/>
            <w:szCs w:val="19"/>
          </w:rPr>
          <w:delText>c</w:delText>
        </w:r>
        <w:r w:rsidRPr="00E25959" w:rsidDel="00816A6A">
          <w:rPr>
            <w:rFonts w:ascii="Times New Roman" w:eastAsia="Segoe UI" w:hAnsi="Times New Roman" w:cs="Times New Roman"/>
            <w:color w:val="231F20"/>
            <w:spacing w:val="2"/>
            <w:w w:val="97"/>
            <w:sz w:val="19"/>
            <w:szCs w:val="19"/>
          </w:rPr>
          <w:delText>e</w:delText>
        </w:r>
        <w:r w:rsidRPr="00E25959" w:rsidDel="00816A6A">
          <w:rPr>
            <w:rFonts w:ascii="Times New Roman" w:eastAsia="Segoe UI" w:hAnsi="Times New Roman" w:cs="Times New Roman"/>
            <w:color w:val="231F20"/>
            <w:spacing w:val="3"/>
            <w:w w:val="97"/>
            <w:sz w:val="19"/>
            <w:szCs w:val="19"/>
          </w:rPr>
          <w:delText>s</w:delText>
        </w:r>
        <w:r w:rsidRPr="00E25959" w:rsidDel="00816A6A">
          <w:rPr>
            <w:rFonts w:ascii="Times New Roman" w:eastAsia="Segoe UI" w:hAnsi="Times New Roman" w:cs="Times New Roman"/>
            <w:color w:val="231F20"/>
            <w:spacing w:val="2"/>
            <w:w w:val="97"/>
            <w:sz w:val="19"/>
            <w:szCs w:val="19"/>
          </w:rPr>
          <w:delText>s</w:delText>
        </w:r>
        <w:r w:rsidRPr="00E25959" w:rsidDel="00816A6A">
          <w:rPr>
            <w:rFonts w:ascii="Times New Roman" w:eastAsia="Segoe UI" w:hAnsi="Times New Roman" w:cs="Times New Roman"/>
            <w:color w:val="231F20"/>
            <w:spacing w:val="1"/>
            <w:w w:val="97"/>
            <w:sz w:val="19"/>
            <w:szCs w:val="19"/>
          </w:rPr>
          <w:delText>o</w:delText>
        </w:r>
        <w:r w:rsidRPr="00E25959" w:rsidDel="00816A6A">
          <w:rPr>
            <w:rFonts w:ascii="Times New Roman" w:eastAsia="Segoe UI" w:hAnsi="Times New Roman" w:cs="Times New Roman"/>
            <w:color w:val="231F20"/>
            <w:spacing w:val="5"/>
            <w:w w:val="97"/>
            <w:sz w:val="19"/>
            <w:szCs w:val="19"/>
          </w:rPr>
          <w:delText>r</w:delText>
        </w:r>
        <w:r w:rsidRPr="00E25959" w:rsidDel="00816A6A">
          <w:rPr>
            <w:rFonts w:ascii="Times New Roman" w:eastAsia="Segoe UI" w:hAnsi="Times New Roman" w:cs="Times New Roman"/>
            <w:color w:val="231F20"/>
            <w:spacing w:val="4"/>
            <w:w w:val="97"/>
            <w:sz w:val="19"/>
            <w:szCs w:val="19"/>
          </w:rPr>
          <w:delText>s</w:delText>
        </w:r>
        <w:r w:rsidRPr="00E25959" w:rsidDel="00816A6A">
          <w:rPr>
            <w:rFonts w:ascii="Times New Roman" w:eastAsia="Segoe UI" w:hAnsi="Times New Roman" w:cs="Times New Roman"/>
            <w:color w:val="231F20"/>
            <w:w w:val="97"/>
            <w:sz w:val="19"/>
            <w:szCs w:val="19"/>
          </w:rPr>
          <w:delText>,</w:delText>
        </w:r>
        <w:r w:rsidRPr="00E25959" w:rsidDel="00816A6A">
          <w:rPr>
            <w:rFonts w:ascii="Times New Roman" w:eastAsia="Segoe UI" w:hAnsi="Times New Roman" w:cs="Times New Roman"/>
            <w:color w:val="231F20"/>
            <w:spacing w:val="2"/>
            <w:w w:val="97"/>
            <w:sz w:val="19"/>
            <w:szCs w:val="19"/>
          </w:rPr>
          <w:delText xml:space="preserve"> </w:delText>
        </w:r>
        <w:r w:rsidRPr="00E25959" w:rsidDel="00816A6A">
          <w:rPr>
            <w:rFonts w:ascii="Times New Roman" w:eastAsia="Segoe UI" w:hAnsi="Times New Roman" w:cs="Times New Roman"/>
            <w:color w:val="231F20"/>
            <w:sz w:val="19"/>
            <w:szCs w:val="19"/>
          </w:rPr>
          <w:delText>up</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z w:val="19"/>
            <w:szCs w:val="19"/>
          </w:rPr>
          <w:delText>to</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6"/>
            <w:sz w:val="19"/>
            <w:szCs w:val="19"/>
          </w:rPr>
          <w:delText>6</w:delText>
        </w:r>
        <w:r w:rsidRPr="00E25959" w:rsidDel="00816A6A">
          <w:rPr>
            <w:rFonts w:ascii="Times New Roman" w:eastAsia="Segoe UI" w:hAnsi="Times New Roman" w:cs="Times New Roman"/>
            <w:color w:val="231F20"/>
            <w:sz w:val="19"/>
            <w:szCs w:val="19"/>
          </w:rPr>
          <w:delText xml:space="preserve">4 </w:delText>
        </w:r>
        <w:r w:rsidRPr="00E25959" w:rsidDel="00816A6A">
          <w:rPr>
            <w:rFonts w:ascii="Times New Roman" w:eastAsia="Segoe UI" w:hAnsi="Times New Roman" w:cs="Times New Roman"/>
            <w:color w:val="231F20"/>
            <w:spacing w:val="1"/>
            <w:sz w:val="19"/>
            <w:szCs w:val="19"/>
          </w:rPr>
          <w:delText>G</w:delText>
        </w:r>
        <w:r w:rsidRPr="00E25959" w:rsidDel="00816A6A">
          <w:rPr>
            <w:rFonts w:ascii="Times New Roman" w:eastAsia="Segoe UI" w:hAnsi="Times New Roman" w:cs="Times New Roman"/>
            <w:color w:val="231F20"/>
            <w:sz w:val="19"/>
            <w:szCs w:val="19"/>
          </w:rPr>
          <w:delText>B of</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6"/>
            <w:sz w:val="19"/>
            <w:szCs w:val="19"/>
          </w:rPr>
          <w:delText>R</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3"/>
            <w:sz w:val="19"/>
            <w:szCs w:val="19"/>
          </w:rPr>
          <w:delText>M</w:delText>
        </w:r>
        <w:r w:rsidRPr="00E25959" w:rsidDel="00816A6A">
          <w:rPr>
            <w:rFonts w:ascii="Times New Roman" w:eastAsia="Segoe UI" w:hAnsi="Times New Roman" w:cs="Times New Roman"/>
            <w:color w:val="231F20"/>
            <w:sz w:val="19"/>
            <w:szCs w:val="19"/>
          </w:rPr>
          <w:delText>,</w:delText>
        </w:r>
        <w:r w:rsidRPr="00E25959" w:rsidDel="00816A6A">
          <w:rPr>
            <w:rFonts w:ascii="Times New Roman" w:eastAsia="Segoe UI" w:hAnsi="Times New Roman" w:cs="Times New Roman"/>
            <w:color w:val="231F20"/>
            <w:spacing w:val="-6"/>
            <w:sz w:val="19"/>
            <w:szCs w:val="19"/>
          </w:rPr>
          <w:delText xml:space="preserve"> </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2"/>
            <w:sz w:val="19"/>
            <w:szCs w:val="19"/>
          </w:rPr>
          <w:delText>v</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pacing w:val="1"/>
            <w:sz w:val="19"/>
            <w:szCs w:val="19"/>
          </w:rPr>
          <w:delText>tua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z w:val="19"/>
            <w:szCs w:val="19"/>
          </w:rPr>
          <w:delText>hi</w:delText>
        </w:r>
        <w:r w:rsidRPr="00E25959" w:rsidDel="00816A6A">
          <w:rPr>
            <w:rFonts w:ascii="Times New Roman" w:eastAsia="Segoe UI" w:hAnsi="Times New Roman" w:cs="Times New Roman"/>
            <w:color w:val="231F20"/>
            <w:spacing w:val="2"/>
            <w:sz w:val="19"/>
            <w:szCs w:val="19"/>
          </w:rPr>
          <w:delText>ne</w:delText>
        </w:r>
        <w:r w:rsidRPr="00E25959" w:rsidDel="00816A6A">
          <w:rPr>
            <w:rFonts w:ascii="Times New Roman" w:eastAsia="Segoe UI" w:hAnsi="Times New Roman" w:cs="Times New Roman"/>
            <w:color w:val="231F20"/>
            <w:sz w:val="19"/>
            <w:szCs w:val="19"/>
          </w:rPr>
          <w:delText>,</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6"/>
            <w:sz w:val="19"/>
            <w:szCs w:val="19"/>
          </w:rPr>
          <w:delText>t</w:delText>
        </w:r>
        <w:r w:rsidRPr="00E25959" w:rsidDel="00816A6A">
          <w:rPr>
            <w:rFonts w:ascii="Times New Roman" w:eastAsia="Segoe UI" w:hAnsi="Times New Roman" w:cs="Times New Roman"/>
            <w:color w:val="231F20"/>
            <w:sz w:val="19"/>
            <w:szCs w:val="19"/>
          </w:rPr>
          <w:delText>wo</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2"/>
            <w:sz w:val="19"/>
            <w:szCs w:val="19"/>
          </w:rPr>
          <w:delText>f</w:delText>
        </w:r>
        <w:r w:rsidRPr="00E25959" w:rsidDel="00816A6A">
          <w:rPr>
            <w:rFonts w:ascii="Times New Roman" w:eastAsia="Segoe UI" w:hAnsi="Times New Roman" w:cs="Times New Roman"/>
            <w:color w:val="231F20"/>
            <w:sz w:val="19"/>
            <w:szCs w:val="19"/>
          </w:rPr>
          <w:delText>ai</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z w:val="19"/>
            <w:szCs w:val="19"/>
          </w:rPr>
          <w:delText>ov</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pacing w:val="1"/>
            <w:sz w:val="19"/>
            <w:szCs w:val="19"/>
          </w:rPr>
          <w:delText>lu</w:delText>
        </w:r>
        <w:r w:rsidRPr="00E25959" w:rsidDel="00816A6A">
          <w:rPr>
            <w:rFonts w:ascii="Times New Roman" w:eastAsia="Segoe UI" w:hAnsi="Times New Roman" w:cs="Times New Roman"/>
            <w:color w:val="231F20"/>
            <w:spacing w:val="3"/>
            <w:sz w:val="19"/>
            <w:szCs w:val="19"/>
          </w:rPr>
          <w:delText>s</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er</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 xml:space="preserve">g </w:delText>
        </w:r>
        <w:r w:rsidRPr="00E25959" w:rsidDel="00816A6A">
          <w:rPr>
            <w:rFonts w:ascii="Times New Roman" w:eastAsia="Segoe UI" w:hAnsi="Times New Roman" w:cs="Times New Roman"/>
            <w:color w:val="231F20"/>
            <w:spacing w:val="2"/>
            <w:sz w:val="19"/>
            <w:szCs w:val="19"/>
          </w:rPr>
          <w:delText>no</w:delText>
        </w:r>
        <w:r w:rsidRPr="00E25959" w:rsidDel="00816A6A">
          <w:rPr>
            <w:rFonts w:ascii="Times New Roman" w:eastAsia="Segoe UI" w:hAnsi="Times New Roman" w:cs="Times New Roman"/>
            <w:color w:val="231F20"/>
            <w:spacing w:val="1"/>
            <w:sz w:val="19"/>
            <w:szCs w:val="19"/>
          </w:rPr>
          <w:delText>d</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s</w:delText>
        </w:r>
      </w:del>
    </w:p>
    <w:p w14:paraId="46E06C95" w14:textId="41FC262C" w:rsidR="00127CB1" w:rsidRPr="001A5FBC" w:rsidRDefault="00AF5242" w:rsidP="00BB30A5">
      <w:pPr>
        <w:pStyle w:val="Heading3"/>
        <w:rPr>
          <w:rFonts w:eastAsia="Segoe UI"/>
        </w:rPr>
      </w:pPr>
      <w:bookmarkStart w:id="797" w:name="_Toc442343164"/>
      <w:r w:rsidRPr="001A5FBC">
        <w:rPr>
          <w:rFonts w:eastAsia="Segoe UI"/>
          <w:spacing w:val="-1"/>
        </w:rPr>
        <w:t>E</w:t>
      </w:r>
      <w:r w:rsidRPr="001A5FBC">
        <w:rPr>
          <w:rFonts w:eastAsia="Segoe UI"/>
          <w:spacing w:val="-2"/>
        </w:rPr>
        <w:t>nt</w:t>
      </w:r>
      <w:r w:rsidRPr="001A5FBC">
        <w:rPr>
          <w:rFonts w:eastAsia="Segoe UI"/>
        </w:rPr>
        <w:t>er</w:t>
      </w:r>
      <w:r w:rsidRPr="001A5FBC">
        <w:rPr>
          <w:rFonts w:eastAsia="Segoe UI"/>
          <w:spacing w:val="-1"/>
        </w:rPr>
        <w:t>p</w:t>
      </w:r>
      <w:r w:rsidRPr="001A5FBC">
        <w:rPr>
          <w:rFonts w:eastAsia="Segoe UI"/>
        </w:rPr>
        <w:t>r</w:t>
      </w:r>
      <w:r w:rsidRPr="001A5FBC">
        <w:rPr>
          <w:rFonts w:eastAsia="Segoe UI"/>
          <w:spacing w:val="-2"/>
        </w:rPr>
        <w:t>i</w:t>
      </w:r>
      <w:r w:rsidRPr="001A5FBC">
        <w:rPr>
          <w:rFonts w:eastAsia="Segoe UI"/>
        </w:rPr>
        <w:t>se</w:t>
      </w:r>
      <w:r w:rsidRPr="001A5FBC">
        <w:rPr>
          <w:rFonts w:eastAsia="Segoe UI"/>
          <w:spacing w:val="32"/>
        </w:rPr>
        <w:t xml:space="preserve"> </w:t>
      </w:r>
      <w:r w:rsidRPr="001A5FBC">
        <w:rPr>
          <w:rFonts w:eastAsia="Segoe UI"/>
          <w:spacing w:val="2"/>
        </w:rPr>
        <w:t>e</w:t>
      </w:r>
      <w:r w:rsidRPr="001A5FBC">
        <w:rPr>
          <w:rFonts w:eastAsia="Segoe UI"/>
          <w:spacing w:val="-4"/>
          <w:w w:val="102"/>
        </w:rPr>
        <w:t>d</w:t>
      </w:r>
      <w:r w:rsidRPr="001A5FBC">
        <w:rPr>
          <w:rFonts w:eastAsia="Segoe UI"/>
          <w:spacing w:val="-3"/>
          <w:w w:val="109"/>
        </w:rPr>
        <w:t>i</w:t>
      </w:r>
      <w:r w:rsidRPr="001A5FBC">
        <w:rPr>
          <w:rFonts w:eastAsia="Segoe UI"/>
          <w:spacing w:val="-4"/>
          <w:w w:val="108"/>
        </w:rPr>
        <w:t>t</w:t>
      </w:r>
      <w:r w:rsidRPr="001A5FBC">
        <w:rPr>
          <w:rFonts w:eastAsia="Segoe UI"/>
          <w:spacing w:val="-3"/>
          <w:w w:val="109"/>
        </w:rPr>
        <w:t>i</w:t>
      </w:r>
      <w:r w:rsidRPr="001A5FBC">
        <w:rPr>
          <w:rFonts w:eastAsia="Segoe UI"/>
          <w:spacing w:val="-2"/>
          <w:w w:val="102"/>
        </w:rPr>
        <w:t>on</w:t>
      </w:r>
      <w:bookmarkEnd w:id="797"/>
    </w:p>
    <w:p w14:paraId="2AB26D31" w14:textId="77777777" w:rsidR="00127CB1" w:rsidRPr="00E25959" w:rsidRDefault="00AF5242" w:rsidP="00BF7596">
      <w:pPr>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perm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
          <w:sz w:val="19"/>
          <w:szCs w:val="19"/>
        </w:rPr>
        <w:t>K</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mium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It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reho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by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w w:val="98"/>
          <w:sz w:val="19"/>
          <w:szCs w:val="19"/>
        </w:rPr>
        <w:t>m</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spacing w:val="2"/>
          <w:w w:val="98"/>
          <w:sz w:val="19"/>
          <w:szCs w:val="19"/>
        </w:rPr>
        <w:t>s</w:t>
      </w:r>
      <w:r w:rsidRPr="00E25959">
        <w:rPr>
          <w:rFonts w:ascii="Times New Roman" w:eastAsia="Segoe UI" w:hAnsi="Times New Roman" w:cs="Times New Roman"/>
          <w:color w:val="231F20"/>
          <w:spacing w:val="1"/>
          <w:w w:val="98"/>
          <w:sz w:val="19"/>
          <w:szCs w:val="19"/>
        </w:rPr>
        <w:t>sion</w:t>
      </w:r>
      <w:r w:rsidRPr="00E25959">
        <w:rPr>
          <w:rFonts w:ascii="Times New Roman" w:eastAsia="Segoe UI" w:hAnsi="Times New Roman" w:cs="Times New Roman"/>
          <w:color w:val="231F20"/>
          <w:spacing w:val="3"/>
          <w:w w:val="98"/>
          <w:sz w:val="19"/>
          <w:szCs w:val="19"/>
        </w:rPr>
        <w:t>-</w:t>
      </w:r>
      <w:r w:rsidRPr="00E25959">
        <w:rPr>
          <w:rFonts w:ascii="Times New Roman" w:eastAsia="Segoe UI" w:hAnsi="Times New Roman" w:cs="Times New Roman"/>
          <w:color w:val="231F20"/>
          <w:spacing w:val="-1"/>
          <w:w w:val="98"/>
          <w:sz w:val="19"/>
          <w:szCs w:val="19"/>
        </w:rPr>
        <w:t>c</w:t>
      </w:r>
      <w:r w:rsidRPr="00E25959">
        <w:rPr>
          <w:rFonts w:ascii="Times New Roman" w:eastAsia="Segoe UI" w:hAnsi="Times New Roman" w:cs="Times New Roman"/>
          <w:color w:val="231F20"/>
          <w:spacing w:val="2"/>
          <w:w w:val="98"/>
          <w:sz w:val="19"/>
          <w:szCs w:val="19"/>
        </w:rPr>
        <w:t>r</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w w:val="98"/>
          <w:sz w:val="19"/>
          <w:szCs w:val="19"/>
        </w:rPr>
        <w:t>t</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spacing w:val="3"/>
          <w:w w:val="98"/>
          <w:sz w:val="19"/>
          <w:szCs w:val="19"/>
        </w:rPr>
        <w:t>c</w:t>
      </w:r>
      <w:r w:rsidRPr="00E25959">
        <w:rPr>
          <w:rFonts w:ascii="Times New Roman" w:eastAsia="Segoe UI" w:hAnsi="Times New Roman" w:cs="Times New Roman"/>
          <w:color w:val="231F20"/>
          <w:spacing w:val="1"/>
          <w:w w:val="98"/>
          <w:sz w:val="19"/>
          <w:szCs w:val="19"/>
        </w:rPr>
        <w:t>a</w:t>
      </w:r>
      <w:r w:rsidRPr="00E25959">
        <w:rPr>
          <w:rFonts w:ascii="Times New Roman" w:eastAsia="Segoe UI" w:hAnsi="Times New Roman" w:cs="Times New Roman"/>
          <w:color w:val="231F20"/>
          <w:w w:val="98"/>
          <w:sz w:val="19"/>
          <w:szCs w:val="19"/>
        </w:rPr>
        <w:t>l</w:t>
      </w:r>
      <w:r w:rsidRPr="00E25959">
        <w:rPr>
          <w:rFonts w:ascii="Times New Roman" w:eastAsia="Segoe UI" w:hAnsi="Times New Roman" w:cs="Times New Roman"/>
          <w:color w:val="231F20"/>
          <w:spacing w:val="4"/>
          <w:w w:val="98"/>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v</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1"/>
          <w:sz w:val="19"/>
          <w:szCs w:val="19"/>
        </w:rPr>
        <w:t>lab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 xml:space="preserve">1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00BF7596"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z w:val="19"/>
          <w:szCs w:val="19"/>
        </w:rPr>
        <w:t>oy</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ri</w:t>
      </w:r>
      <w:r w:rsidRPr="00E25959">
        <w:rPr>
          <w:rFonts w:ascii="Times New Roman" w:eastAsia="Segoe UI" w:hAnsi="Times New Roman" w:cs="Times New Roman"/>
          <w:color w:val="231F20"/>
          <w:spacing w:val="1"/>
          <w:sz w:val="19"/>
          <w:szCs w:val="19"/>
        </w:rPr>
        <w:t>vat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tua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pacing w:val="2"/>
          <w:sz w:val="19"/>
          <w:szCs w:val="19"/>
        </w:rPr>
        <w:t>fa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g </w:t>
      </w:r>
      <w:r w:rsidRPr="00E25959">
        <w:rPr>
          <w:rFonts w:ascii="Times New Roman" w:eastAsia="Segoe UI" w:hAnsi="Times New Roman" w:cs="Times New Roman"/>
          <w:color w:val="231F20"/>
          <w:spacing w:val="2"/>
          <w:w w:val="98"/>
          <w:sz w:val="19"/>
          <w:szCs w:val="19"/>
        </w:rPr>
        <w:t>b</w:t>
      </w:r>
      <w:r w:rsidRPr="00E25959">
        <w:rPr>
          <w:rFonts w:ascii="Times New Roman" w:eastAsia="Segoe UI" w:hAnsi="Times New Roman" w:cs="Times New Roman"/>
          <w:color w:val="231F20"/>
          <w:spacing w:val="1"/>
          <w:w w:val="98"/>
          <w:sz w:val="19"/>
          <w:szCs w:val="19"/>
        </w:rPr>
        <w:t>us</w:t>
      </w:r>
      <w:r w:rsidRPr="00E25959">
        <w:rPr>
          <w:rFonts w:ascii="Times New Roman" w:eastAsia="Segoe UI" w:hAnsi="Times New Roman" w:cs="Times New Roman"/>
          <w:color w:val="231F20"/>
          <w:w w:val="98"/>
          <w:sz w:val="19"/>
          <w:szCs w:val="19"/>
        </w:rPr>
        <w:t>i</w:t>
      </w:r>
      <w:r w:rsidRPr="00E25959">
        <w:rPr>
          <w:rFonts w:ascii="Times New Roman" w:eastAsia="Segoe UI" w:hAnsi="Times New Roman" w:cs="Times New Roman"/>
          <w:color w:val="231F20"/>
          <w:spacing w:val="2"/>
          <w:w w:val="98"/>
          <w:sz w:val="19"/>
          <w:szCs w:val="19"/>
        </w:rPr>
        <w:t>nes</w:t>
      </w:r>
      <w:r w:rsidRPr="00E25959">
        <w:rPr>
          <w:rFonts w:ascii="Times New Roman" w:eastAsia="Segoe UI" w:hAnsi="Times New Roman" w:cs="Times New Roman"/>
          <w:color w:val="231F20"/>
          <w:spacing w:val="-1"/>
          <w:w w:val="98"/>
          <w:sz w:val="19"/>
          <w:szCs w:val="19"/>
        </w:rPr>
        <w:t>s</w:t>
      </w:r>
      <w:r w:rsidRPr="00E25959">
        <w:rPr>
          <w:rFonts w:ascii="Times New Roman" w:eastAsia="Segoe UI" w:hAnsi="Times New Roman" w:cs="Times New Roman"/>
          <w:color w:val="231F20"/>
          <w:w w:val="98"/>
          <w:sz w:val="19"/>
          <w:szCs w:val="19"/>
        </w:rPr>
        <w:t>-in</w:t>
      </w:r>
      <w:r w:rsidRPr="00E25959">
        <w:rPr>
          <w:rFonts w:ascii="Times New Roman" w:eastAsia="Segoe UI" w:hAnsi="Times New Roman" w:cs="Times New Roman"/>
          <w:color w:val="231F20"/>
          <w:spacing w:val="1"/>
          <w:w w:val="98"/>
          <w:sz w:val="19"/>
          <w:szCs w:val="19"/>
        </w:rPr>
        <w:t>t</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ll</w:t>
      </w:r>
      <w:r w:rsidRPr="00E25959">
        <w:rPr>
          <w:rFonts w:ascii="Times New Roman" w:eastAsia="Segoe UI" w:hAnsi="Times New Roman" w:cs="Times New Roman"/>
          <w:color w:val="231F20"/>
          <w:spacing w:val="1"/>
          <w:w w:val="98"/>
          <w:sz w:val="19"/>
          <w:szCs w:val="19"/>
        </w:rPr>
        <w:t>ig</w:t>
      </w:r>
      <w:r w:rsidRPr="00E25959">
        <w:rPr>
          <w:rFonts w:ascii="Times New Roman" w:eastAsia="Segoe UI" w:hAnsi="Times New Roman" w:cs="Times New Roman"/>
          <w:color w:val="231F20"/>
          <w:spacing w:val="2"/>
          <w:w w:val="98"/>
          <w:sz w:val="19"/>
          <w:szCs w:val="19"/>
        </w:rPr>
        <w:t>en</w:t>
      </w:r>
      <w:r w:rsidRPr="00E25959">
        <w:rPr>
          <w:rFonts w:ascii="Times New Roman" w:eastAsia="Segoe UI" w:hAnsi="Times New Roman" w:cs="Times New Roman"/>
          <w:color w:val="231F20"/>
          <w:w w:val="98"/>
          <w:sz w:val="19"/>
          <w:szCs w:val="19"/>
        </w:rPr>
        <w:t>ce</w:t>
      </w:r>
      <w:r w:rsidRPr="00E25959">
        <w:rPr>
          <w:rFonts w:ascii="Times New Roman" w:eastAsia="Segoe UI" w:hAnsi="Times New Roman" w:cs="Times New Roman"/>
          <w:color w:val="231F20"/>
          <w:spacing w:val="2"/>
          <w:w w:val="98"/>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1A13BB35" w14:textId="3B6B6A85" w:rsidR="00127CB1" w:rsidRPr="00E25959" w:rsidDel="00816A6A" w:rsidRDefault="00AF5242" w:rsidP="001A5FBC">
      <w:pPr>
        <w:spacing w:after="120" w:line="240" w:lineRule="auto"/>
        <w:rPr>
          <w:del w:id="798" w:author="Zhang, James" w:date="2016-02-03T18:02:00Z"/>
          <w:rFonts w:ascii="Times New Roman" w:eastAsia="Segoe UI" w:hAnsi="Times New Roman" w:cs="Times New Roman"/>
          <w:sz w:val="19"/>
          <w:szCs w:val="19"/>
        </w:rPr>
      </w:pPr>
      <w:del w:id="799" w:author="Zhang, James" w:date="2016-02-03T18:02:00Z">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4"/>
            <w:sz w:val="19"/>
            <w:szCs w:val="19"/>
          </w:rPr>
          <w:delText xml:space="preserve"> </w:delText>
        </w:r>
        <w:r w:rsidRPr="00E25959" w:rsidDel="00816A6A">
          <w:rPr>
            <w:rFonts w:ascii="Times New Roman" w:eastAsia="Segoe UI" w:hAnsi="Times New Roman" w:cs="Times New Roman"/>
            <w:color w:val="231F20"/>
            <w:spacing w:val="-1"/>
            <w:sz w:val="19"/>
            <w:szCs w:val="19"/>
          </w:rPr>
          <w:delText>E</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er</w:delText>
        </w:r>
        <w:r w:rsidRPr="00E25959" w:rsidDel="00816A6A">
          <w:rPr>
            <w:rFonts w:ascii="Times New Roman" w:eastAsia="Segoe UI" w:hAnsi="Times New Roman" w:cs="Times New Roman"/>
            <w:color w:val="231F20"/>
            <w:spacing w:val="1"/>
            <w:sz w:val="19"/>
            <w:szCs w:val="19"/>
          </w:rPr>
          <w:delText>p</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2"/>
            <w:sz w:val="19"/>
            <w:szCs w:val="19"/>
          </w:rPr>
          <w:delText>s</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1"/>
            <w:sz w:val="19"/>
            <w:szCs w:val="19"/>
          </w:rPr>
          <w:delText>f</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pacing w:val="1"/>
            <w:sz w:val="19"/>
            <w:szCs w:val="19"/>
          </w:rPr>
          <w:delText>at</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2"/>
            <w:sz w:val="19"/>
            <w:szCs w:val="19"/>
          </w:rPr>
          <w:delText>re</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pacing w:val="1"/>
            <w:sz w:val="19"/>
            <w:szCs w:val="19"/>
          </w:rPr>
          <w:delText>lud</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1"/>
            <w:sz w:val="19"/>
            <w:szCs w:val="19"/>
          </w:rPr>
          <w:delText>fo</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z w:val="19"/>
            <w:szCs w:val="19"/>
          </w:rPr>
          <w:delText>o</w:delText>
        </w:r>
        <w:r w:rsidRPr="00E25959" w:rsidDel="00816A6A">
          <w:rPr>
            <w:rFonts w:ascii="Times New Roman" w:eastAsia="Segoe UI" w:hAnsi="Times New Roman" w:cs="Times New Roman"/>
            <w:color w:val="231F20"/>
            <w:spacing w:val="2"/>
            <w:sz w:val="19"/>
            <w:szCs w:val="19"/>
          </w:rPr>
          <w:delText>w</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g</w:delText>
        </w:r>
        <w:r w:rsidRPr="00E25959" w:rsidDel="00816A6A">
          <w:rPr>
            <w:rFonts w:ascii="Times New Roman" w:eastAsia="Segoe UI" w:hAnsi="Times New Roman" w:cs="Times New Roman"/>
            <w:color w:val="231F20"/>
            <w:sz w:val="19"/>
            <w:szCs w:val="19"/>
          </w:rPr>
          <w:delText>:</w:delText>
        </w:r>
      </w:del>
    </w:p>
    <w:p w14:paraId="0201A1E5" w14:textId="660CB47E" w:rsidR="00127CB1" w:rsidRPr="00E25959" w:rsidDel="00816A6A" w:rsidRDefault="00AF5242" w:rsidP="00BB30A5">
      <w:pPr>
        <w:pStyle w:val="ListParagraph"/>
        <w:numPr>
          <w:ilvl w:val="0"/>
          <w:numId w:val="10"/>
        </w:numPr>
        <w:tabs>
          <w:tab w:val="left" w:pos="1340"/>
        </w:tabs>
        <w:spacing w:after="120" w:line="240" w:lineRule="auto"/>
        <w:rPr>
          <w:del w:id="800" w:author="Zhang, James" w:date="2016-02-03T18:02:00Z"/>
          <w:rFonts w:ascii="Times New Roman" w:eastAsia="Segoe UI" w:hAnsi="Times New Roman" w:cs="Times New Roman"/>
          <w:sz w:val="19"/>
          <w:szCs w:val="19"/>
        </w:rPr>
      </w:pPr>
      <w:del w:id="801" w:author="Zhang, James" w:date="2016-02-03T18:02:00Z">
        <w:r w:rsidRPr="00E25959" w:rsidDel="00816A6A">
          <w:rPr>
            <w:rFonts w:ascii="Times New Roman" w:eastAsia="Segoe UI" w:hAnsi="Times New Roman" w:cs="Times New Roman"/>
            <w:color w:val="231F20"/>
            <w:sz w:val="19"/>
            <w:szCs w:val="19"/>
          </w:rPr>
          <w:delText xml:space="preserve">A </w:delText>
        </w:r>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pacing w:val="3"/>
            <w:sz w:val="19"/>
            <w:szCs w:val="19"/>
          </w:rPr>
          <w:delText>a</w:delText>
        </w:r>
        <w:r w:rsidRPr="00E25959" w:rsidDel="00816A6A">
          <w:rPr>
            <w:rFonts w:ascii="Times New Roman" w:eastAsia="Segoe UI" w:hAnsi="Times New Roman" w:cs="Times New Roman"/>
            <w:color w:val="231F20"/>
            <w:spacing w:val="1"/>
            <w:sz w:val="19"/>
            <w:szCs w:val="19"/>
          </w:rPr>
          <w:delText>x</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z w:val="19"/>
            <w:szCs w:val="19"/>
          </w:rPr>
          <w:delText>um</w:delText>
        </w:r>
        <w:r w:rsidRPr="00E25959" w:rsidDel="00816A6A">
          <w:rPr>
            <w:rFonts w:ascii="Times New Roman" w:eastAsia="Segoe UI" w:hAnsi="Times New Roman" w:cs="Times New Roman"/>
            <w:color w:val="231F20"/>
            <w:spacing w:val="-6"/>
            <w:sz w:val="19"/>
            <w:szCs w:val="19"/>
          </w:rPr>
          <w:delText xml:space="preserve"> </w:delText>
        </w:r>
        <w:r w:rsidRPr="00E25959" w:rsidDel="00816A6A">
          <w:rPr>
            <w:rFonts w:ascii="Times New Roman" w:eastAsia="Segoe UI" w:hAnsi="Times New Roman" w:cs="Times New Roman"/>
            <w:color w:val="231F20"/>
            <w:spacing w:val="1"/>
            <w:sz w:val="19"/>
            <w:szCs w:val="19"/>
          </w:rPr>
          <w:delText>n</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pacing w:val="2"/>
            <w:sz w:val="19"/>
            <w:szCs w:val="19"/>
          </w:rPr>
          <w:delText>be</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z w:val="19"/>
            <w:szCs w:val="19"/>
          </w:rPr>
          <w:delText>of</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re</w:delText>
        </w:r>
        <w:r w:rsidRPr="00E25959" w:rsidDel="00816A6A">
          <w:rPr>
            <w:rFonts w:ascii="Times New Roman" w:eastAsia="Segoe UI" w:hAnsi="Times New Roman" w:cs="Times New Roman"/>
            <w:color w:val="231F20"/>
            <w:spacing w:val="4"/>
            <w:sz w:val="19"/>
            <w:szCs w:val="19"/>
          </w:rPr>
          <w:delText>s</w:delText>
        </w:r>
        <w:r w:rsidRPr="00E25959" w:rsidDel="00816A6A">
          <w:rPr>
            <w:rFonts w:ascii="Times New Roman" w:eastAsia="Segoe UI" w:hAnsi="Times New Roman" w:cs="Times New Roman"/>
            <w:color w:val="231F20"/>
            <w:sz w:val="19"/>
            <w:szCs w:val="19"/>
          </w:rPr>
          <w:delText>,</w:delText>
        </w:r>
        <w:r w:rsidRPr="00E25959" w:rsidDel="00816A6A">
          <w:rPr>
            <w:rFonts w:ascii="Times New Roman" w:eastAsia="Segoe UI" w:hAnsi="Times New Roman" w:cs="Times New Roman"/>
            <w:color w:val="231F20"/>
            <w:spacing w:val="-12"/>
            <w:sz w:val="19"/>
            <w:szCs w:val="19"/>
          </w:rPr>
          <w:delText xml:space="preserve"> </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bj</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pacing w:val="4"/>
            <w:sz w:val="19"/>
            <w:szCs w:val="19"/>
          </w:rPr>
          <w:delText>c</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2"/>
            <w:sz w:val="19"/>
            <w:szCs w:val="19"/>
          </w:rPr>
          <w:delText xml:space="preserve"> </w:delText>
        </w:r>
        <w:r w:rsidRPr="00E25959" w:rsidDel="00816A6A">
          <w:rPr>
            <w:rFonts w:ascii="Times New Roman" w:eastAsia="Segoe UI" w:hAnsi="Times New Roman" w:cs="Times New Roman"/>
            <w:color w:val="231F20"/>
            <w:sz w:val="19"/>
            <w:szCs w:val="19"/>
          </w:rPr>
          <w:delText>to</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pe</w:delText>
        </w:r>
        <w:r w:rsidRPr="00E25959" w:rsidDel="00816A6A">
          <w:rPr>
            <w:rFonts w:ascii="Times New Roman" w:eastAsia="Segoe UI" w:hAnsi="Times New Roman" w:cs="Times New Roman"/>
            <w:color w:val="231F20"/>
            <w:spacing w:val="1"/>
            <w:sz w:val="19"/>
            <w:szCs w:val="19"/>
          </w:rPr>
          <w:delText>ra</w:delText>
        </w:r>
        <w:r w:rsidRPr="00E25959" w:rsidDel="00816A6A">
          <w:rPr>
            <w:rFonts w:ascii="Times New Roman" w:eastAsia="Segoe UI" w:hAnsi="Times New Roman" w:cs="Times New Roman"/>
            <w:color w:val="231F20"/>
            <w:sz w:val="19"/>
            <w:szCs w:val="19"/>
          </w:rPr>
          <w:delText>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r w:rsidRPr="00E25959" w:rsidDel="00816A6A">
          <w:rPr>
            <w:rFonts w:ascii="Times New Roman" w:eastAsia="Segoe UI" w:hAnsi="Times New Roman" w:cs="Times New Roman"/>
            <w:color w:val="231F20"/>
            <w:spacing w:val="-8"/>
            <w:sz w:val="19"/>
            <w:szCs w:val="19"/>
          </w:rPr>
          <w:delText xml:space="preserve"> </w:delText>
        </w:r>
        <w:r w:rsidRPr="00E25959" w:rsidDel="00816A6A">
          <w:rPr>
            <w:rFonts w:ascii="Times New Roman" w:eastAsia="Segoe UI" w:hAnsi="Times New Roman" w:cs="Times New Roman"/>
            <w:color w:val="231F20"/>
            <w:spacing w:val="4"/>
            <w:sz w:val="19"/>
            <w:szCs w:val="19"/>
          </w:rPr>
          <w:delText>s</w:delText>
        </w:r>
        <w:r w:rsidRPr="00E25959" w:rsidDel="00816A6A">
          <w:rPr>
            <w:rFonts w:ascii="Times New Roman" w:eastAsia="Segoe UI" w:hAnsi="Times New Roman" w:cs="Times New Roman"/>
            <w:color w:val="231F20"/>
            <w:spacing w:val="2"/>
            <w:sz w:val="19"/>
            <w:szCs w:val="19"/>
          </w:rPr>
          <w:delText>y</w:delText>
        </w:r>
        <w:r w:rsidRPr="00E25959" w:rsidDel="00816A6A">
          <w:rPr>
            <w:rFonts w:ascii="Times New Roman" w:eastAsia="Segoe UI" w:hAnsi="Times New Roman" w:cs="Times New Roman"/>
            <w:color w:val="231F20"/>
            <w:spacing w:val="3"/>
            <w:sz w:val="19"/>
            <w:szCs w:val="19"/>
          </w:rPr>
          <w:delText>s</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m</w:delText>
        </w:r>
        <w:r w:rsidRPr="00E25959" w:rsidDel="00816A6A">
          <w:rPr>
            <w:rFonts w:ascii="Times New Roman" w:eastAsia="Segoe UI" w:hAnsi="Times New Roman" w:cs="Times New Roman"/>
            <w:color w:val="231F20"/>
            <w:spacing w:val="-17"/>
            <w:sz w:val="19"/>
            <w:szCs w:val="19"/>
          </w:rPr>
          <w:delText xml:space="preserve"> </w:delText>
        </w:r>
        <w:r w:rsidRPr="00E25959" w:rsidDel="00816A6A">
          <w:rPr>
            <w:rFonts w:ascii="Times New Roman" w:eastAsia="Segoe UI" w:hAnsi="Times New Roman" w:cs="Times New Roman"/>
            <w:color w:val="231F20"/>
            <w:spacing w:val="2"/>
            <w:sz w:val="19"/>
            <w:szCs w:val="19"/>
          </w:rPr>
          <w:delText>be</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r w:rsidRPr="00E25959" w:rsidDel="00816A6A">
          <w:rPr>
            <w:rFonts w:ascii="Times New Roman" w:eastAsia="Segoe UI" w:hAnsi="Times New Roman" w:cs="Times New Roman"/>
            <w:color w:val="231F20"/>
            <w:spacing w:val="-4"/>
            <w:sz w:val="19"/>
            <w:szCs w:val="19"/>
          </w:rPr>
          <w:delText xml:space="preserve"> </w:delText>
        </w:r>
        <w:r w:rsidRPr="00E25959" w:rsidDel="00816A6A">
          <w:rPr>
            <w:rFonts w:ascii="Times New Roman" w:eastAsia="Segoe UI" w:hAnsi="Times New Roman" w:cs="Times New Roman"/>
            <w:color w:val="231F20"/>
            <w:spacing w:val="1"/>
            <w:sz w:val="19"/>
            <w:szCs w:val="19"/>
          </w:rPr>
          <w:delText>u</w:delText>
        </w:r>
        <w:r w:rsidRPr="00E25959" w:rsidDel="00816A6A">
          <w:rPr>
            <w:rFonts w:ascii="Times New Roman" w:eastAsia="Segoe UI" w:hAnsi="Times New Roman" w:cs="Times New Roman"/>
            <w:color w:val="231F20"/>
            <w:spacing w:val="2"/>
            <w:sz w:val="19"/>
            <w:szCs w:val="19"/>
          </w:rPr>
          <w:delText>s</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del>
    </w:p>
    <w:p w14:paraId="13AC862A" w14:textId="15A2A2A3" w:rsidR="00127CB1" w:rsidRPr="00E25959" w:rsidDel="00816A6A" w:rsidRDefault="00AF5242" w:rsidP="00BB30A5">
      <w:pPr>
        <w:pStyle w:val="ListParagraph"/>
        <w:numPr>
          <w:ilvl w:val="0"/>
          <w:numId w:val="10"/>
        </w:numPr>
        <w:tabs>
          <w:tab w:val="left" w:pos="1340"/>
        </w:tabs>
        <w:spacing w:after="120" w:line="240" w:lineRule="auto"/>
        <w:rPr>
          <w:del w:id="802" w:author="Zhang, James" w:date="2016-02-03T18:02:00Z"/>
          <w:rFonts w:ascii="Times New Roman" w:eastAsia="Segoe UI" w:hAnsi="Times New Roman" w:cs="Times New Roman"/>
          <w:sz w:val="19"/>
          <w:szCs w:val="19"/>
        </w:rPr>
      </w:pPr>
      <w:del w:id="803" w:author="Zhang, James" w:date="2016-02-03T18:02:00Z">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n</w:delText>
        </w:r>
        <w:r w:rsidRPr="00E25959" w:rsidDel="00816A6A">
          <w:rPr>
            <w:rFonts w:ascii="Times New Roman" w:eastAsia="Segoe UI" w:hAnsi="Times New Roman" w:cs="Times New Roman"/>
            <w:color w:val="231F20"/>
            <w:sz w:val="19"/>
            <w:szCs w:val="19"/>
          </w:rPr>
          <w:delText>lim</w:delText>
        </w:r>
        <w:r w:rsidRPr="00E25959" w:rsidDel="00816A6A">
          <w:rPr>
            <w:rFonts w:ascii="Times New Roman" w:eastAsia="Segoe UI" w:hAnsi="Times New Roman" w:cs="Times New Roman"/>
            <w:color w:val="231F20"/>
            <w:spacing w:val="1"/>
            <w:sz w:val="19"/>
            <w:szCs w:val="19"/>
          </w:rPr>
          <w:delText>it</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2"/>
            <w:sz w:val="19"/>
            <w:szCs w:val="19"/>
          </w:rPr>
          <w:delText>v</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pacing w:val="1"/>
            <w:sz w:val="19"/>
            <w:szCs w:val="19"/>
          </w:rPr>
          <w:delText>tua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3"/>
            <w:sz w:val="19"/>
            <w:szCs w:val="19"/>
          </w:rPr>
          <w:delText>z</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w:delText>
        </w:r>
      </w:del>
    </w:p>
    <w:p w14:paraId="5CA3C709" w14:textId="2F34A18F" w:rsidR="00127CB1" w:rsidRPr="00E25959" w:rsidDel="00816A6A" w:rsidRDefault="00AF5242" w:rsidP="00BB30A5">
      <w:pPr>
        <w:pStyle w:val="ListParagraph"/>
        <w:numPr>
          <w:ilvl w:val="0"/>
          <w:numId w:val="10"/>
        </w:numPr>
        <w:tabs>
          <w:tab w:val="left" w:pos="1340"/>
        </w:tabs>
        <w:spacing w:after="120" w:line="240" w:lineRule="auto"/>
        <w:rPr>
          <w:del w:id="804" w:author="Zhang, James" w:date="2016-02-03T18:02:00Z"/>
          <w:rFonts w:ascii="Times New Roman" w:eastAsia="Segoe UI" w:hAnsi="Times New Roman" w:cs="Times New Roman"/>
          <w:sz w:val="19"/>
          <w:szCs w:val="19"/>
        </w:rPr>
      </w:pPr>
      <w:del w:id="805" w:author="Zhang, James" w:date="2016-02-03T18:02:00Z">
        <w:r w:rsidRPr="00E25959" w:rsidDel="00816A6A">
          <w:rPr>
            <w:rFonts w:ascii="Times New Roman" w:eastAsia="Segoe UI" w:hAnsi="Times New Roman" w:cs="Times New Roman"/>
            <w:color w:val="231F20"/>
            <w:spacing w:val="2"/>
            <w:sz w:val="19"/>
            <w:szCs w:val="19"/>
          </w:rPr>
          <w:delText>Al</w:delText>
        </w:r>
        <w:r w:rsidRPr="00E25959" w:rsidDel="00816A6A">
          <w:rPr>
            <w:rFonts w:ascii="Times New Roman" w:eastAsia="Segoe UI" w:hAnsi="Times New Roman" w:cs="Times New Roman"/>
            <w:color w:val="231F20"/>
            <w:sz w:val="19"/>
            <w:szCs w:val="19"/>
          </w:rPr>
          <w:delText>wa</w:delText>
        </w:r>
        <w:r w:rsidRPr="00E25959" w:rsidDel="00816A6A">
          <w:rPr>
            <w:rFonts w:ascii="Times New Roman" w:eastAsia="Segoe UI" w:hAnsi="Times New Roman" w:cs="Times New Roman"/>
            <w:color w:val="231F20"/>
            <w:spacing w:val="2"/>
            <w:sz w:val="19"/>
            <w:szCs w:val="19"/>
          </w:rPr>
          <w:delText>y</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pacing w:val="2"/>
            <w:sz w:val="19"/>
            <w:szCs w:val="19"/>
          </w:rPr>
          <w:delText>O</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10"/>
            <w:sz w:val="19"/>
            <w:szCs w:val="19"/>
          </w:rPr>
          <w:delText xml:space="preserve"> </w:delText>
        </w:r>
        <w:r w:rsidRPr="00E25959" w:rsidDel="00816A6A">
          <w:rPr>
            <w:rFonts w:ascii="Times New Roman" w:eastAsia="Segoe UI" w:hAnsi="Times New Roman" w:cs="Times New Roman"/>
            <w:color w:val="231F20"/>
            <w:sz w:val="19"/>
            <w:szCs w:val="19"/>
          </w:rPr>
          <w:delText>to</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z w:val="19"/>
            <w:szCs w:val="19"/>
          </w:rPr>
          <w:delText>h</w:delText>
        </w:r>
        <w:r w:rsidRPr="00E25959" w:rsidDel="00816A6A">
          <w:rPr>
            <w:rFonts w:ascii="Times New Roman" w:eastAsia="Segoe UI" w:hAnsi="Times New Roman" w:cs="Times New Roman"/>
            <w:color w:val="231F20"/>
            <w:spacing w:val="1"/>
            <w:sz w:val="19"/>
            <w:szCs w:val="19"/>
          </w:rPr>
          <w:delText>ie</w:delText>
        </w:r>
        <w:r w:rsidRPr="00E25959" w:rsidDel="00816A6A">
          <w:rPr>
            <w:rFonts w:ascii="Times New Roman" w:eastAsia="Segoe UI" w:hAnsi="Times New Roman" w:cs="Times New Roman"/>
            <w:color w:val="231F20"/>
            <w:sz w:val="19"/>
            <w:szCs w:val="19"/>
          </w:rPr>
          <w:delText>ve</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2"/>
            <w:sz w:val="19"/>
            <w:szCs w:val="19"/>
          </w:rPr>
          <w:delText>ad</w:delText>
        </w:r>
        <w:r w:rsidRPr="00E25959" w:rsidDel="00816A6A">
          <w:rPr>
            <w:rFonts w:ascii="Times New Roman" w:eastAsia="Segoe UI" w:hAnsi="Times New Roman" w:cs="Times New Roman"/>
            <w:color w:val="231F20"/>
            <w:spacing w:val="1"/>
            <w:sz w:val="19"/>
            <w:szCs w:val="19"/>
          </w:rPr>
          <w:delText>va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8"/>
            <w:sz w:val="19"/>
            <w:szCs w:val="19"/>
          </w:rPr>
          <w:delText xml:space="preserve"> </w:delText>
        </w:r>
        <w:r w:rsidRPr="00E25959" w:rsidDel="00816A6A">
          <w:rPr>
            <w:rFonts w:ascii="Times New Roman" w:eastAsia="Segoe UI" w:hAnsi="Times New Roman" w:cs="Times New Roman"/>
            <w:color w:val="231F20"/>
            <w:sz w:val="19"/>
            <w:szCs w:val="19"/>
          </w:rPr>
          <w:delText>h</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gh</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z w:val="19"/>
            <w:szCs w:val="19"/>
          </w:rPr>
          <w:delText>a</w:delText>
        </w:r>
        <w:r w:rsidRPr="00E25959" w:rsidDel="00816A6A">
          <w:rPr>
            <w:rFonts w:ascii="Times New Roman" w:eastAsia="Segoe UI" w:hAnsi="Times New Roman" w:cs="Times New Roman"/>
            <w:color w:val="231F20"/>
            <w:spacing w:val="1"/>
            <w:sz w:val="19"/>
            <w:szCs w:val="19"/>
          </w:rPr>
          <w:delText>v</w:delText>
        </w:r>
        <w:r w:rsidRPr="00E25959" w:rsidDel="00816A6A">
          <w:rPr>
            <w:rFonts w:ascii="Times New Roman" w:eastAsia="Segoe UI" w:hAnsi="Times New Roman" w:cs="Times New Roman"/>
            <w:color w:val="231F20"/>
            <w:sz w:val="19"/>
            <w:szCs w:val="19"/>
          </w:rPr>
          <w:delText>ai</w:delText>
        </w:r>
        <w:r w:rsidRPr="00E25959" w:rsidDel="00816A6A">
          <w:rPr>
            <w:rFonts w:ascii="Times New Roman" w:eastAsia="Segoe UI" w:hAnsi="Times New Roman" w:cs="Times New Roman"/>
            <w:color w:val="231F20"/>
            <w:spacing w:val="1"/>
            <w:sz w:val="19"/>
            <w:szCs w:val="19"/>
          </w:rPr>
          <w:delText>lab</w:delText>
        </w:r>
        <w:r w:rsidRPr="00E25959" w:rsidDel="00816A6A">
          <w:rPr>
            <w:rFonts w:ascii="Times New Roman" w:eastAsia="Segoe UI" w:hAnsi="Times New Roman" w:cs="Times New Roman"/>
            <w:color w:val="231F20"/>
            <w:sz w:val="19"/>
            <w:szCs w:val="19"/>
          </w:rPr>
          <w:delText>il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7"/>
            <w:sz w:val="19"/>
            <w:szCs w:val="19"/>
          </w:rPr>
          <w:delText>t</w:delText>
        </w:r>
        <w:r w:rsidRPr="00E25959" w:rsidDel="00816A6A">
          <w:rPr>
            <w:rFonts w:ascii="Times New Roman" w:eastAsia="Segoe UI" w:hAnsi="Times New Roman" w:cs="Times New Roman"/>
            <w:color w:val="231F20"/>
            <w:sz w:val="19"/>
            <w:szCs w:val="19"/>
          </w:rPr>
          <w:delText>y</w:delText>
        </w:r>
      </w:del>
    </w:p>
    <w:p w14:paraId="12178395" w14:textId="4CBF8C1F" w:rsidR="00127CB1" w:rsidRPr="00E25959" w:rsidDel="00816A6A" w:rsidRDefault="00AF5242" w:rsidP="00BB30A5">
      <w:pPr>
        <w:pStyle w:val="ListParagraph"/>
        <w:numPr>
          <w:ilvl w:val="0"/>
          <w:numId w:val="10"/>
        </w:numPr>
        <w:tabs>
          <w:tab w:val="left" w:pos="1340"/>
        </w:tabs>
        <w:spacing w:after="120" w:line="240" w:lineRule="auto"/>
        <w:rPr>
          <w:del w:id="806" w:author="Zhang, James" w:date="2016-02-03T18:02:00Z"/>
          <w:rFonts w:ascii="Times New Roman" w:eastAsia="Segoe UI" w:hAnsi="Times New Roman" w:cs="Times New Roman"/>
          <w:sz w:val="19"/>
          <w:szCs w:val="19"/>
        </w:rPr>
      </w:pPr>
      <w:del w:id="807" w:author="Zhang, James" w:date="2016-02-03T18:02:00Z">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n</w:delText>
        </w:r>
        <w:r w:rsidRPr="00E25959" w:rsidDel="00816A6A">
          <w:rPr>
            <w:rFonts w:ascii="Times New Roman" w:eastAsia="Segoe UI" w:hAnsi="Times New Roman" w:cs="Times New Roman"/>
            <w:color w:val="231F20"/>
            <w:sz w:val="19"/>
            <w:szCs w:val="19"/>
          </w:rPr>
          <w:delText>lim</w:delText>
        </w:r>
        <w:r w:rsidRPr="00E25959" w:rsidDel="00816A6A">
          <w:rPr>
            <w:rFonts w:ascii="Times New Roman" w:eastAsia="Segoe UI" w:hAnsi="Times New Roman" w:cs="Times New Roman"/>
            <w:color w:val="231F20"/>
            <w:spacing w:val="1"/>
            <w:sz w:val="19"/>
            <w:szCs w:val="19"/>
          </w:rPr>
          <w:delText>it</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2"/>
            <w:sz w:val="19"/>
            <w:szCs w:val="19"/>
          </w:rPr>
          <w:delText>v</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pacing w:val="1"/>
            <w:sz w:val="19"/>
            <w:szCs w:val="19"/>
          </w:rPr>
          <w:delText>tua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3"/>
            <w:sz w:val="19"/>
            <w:szCs w:val="19"/>
          </w:rPr>
          <w:delText>z</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1"/>
            <w:sz w:val="19"/>
            <w:szCs w:val="19"/>
          </w:rPr>
          <w:delText>fo</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pacing w:val="1"/>
            <w:sz w:val="19"/>
            <w:szCs w:val="19"/>
          </w:rPr>
          <w:delText>ga</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3"/>
            <w:sz w:val="19"/>
            <w:szCs w:val="19"/>
          </w:rPr>
          <w:delText>z</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6"/>
            <w:sz w:val="19"/>
            <w:szCs w:val="19"/>
          </w:rPr>
          <w:delText xml:space="preserve"> </w:delText>
        </w:r>
        <w:r w:rsidRPr="00E25959" w:rsidDel="00816A6A">
          <w:rPr>
            <w:rFonts w:ascii="Times New Roman" w:eastAsia="Segoe UI" w:hAnsi="Times New Roman" w:cs="Times New Roman"/>
            <w:color w:val="231F20"/>
            <w:spacing w:val="2"/>
            <w:sz w:val="19"/>
            <w:szCs w:val="19"/>
          </w:rPr>
          <w:delText>w</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th</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2"/>
            <w:sz w:val="19"/>
            <w:szCs w:val="19"/>
          </w:rPr>
          <w:delText>s</w:delText>
        </w:r>
        <w:r w:rsidRPr="00E25959" w:rsidDel="00816A6A">
          <w:rPr>
            <w:rFonts w:ascii="Times New Roman" w:eastAsia="Segoe UI" w:hAnsi="Times New Roman" w:cs="Times New Roman"/>
            <w:color w:val="231F20"/>
            <w:sz w:val="19"/>
            <w:szCs w:val="19"/>
          </w:rPr>
          <w:delText>o</w:delText>
        </w:r>
        <w:r w:rsidRPr="00E25959" w:rsidDel="00816A6A">
          <w:rPr>
            <w:rFonts w:ascii="Times New Roman" w:eastAsia="Segoe UI" w:hAnsi="Times New Roman" w:cs="Times New Roman"/>
            <w:color w:val="231F20"/>
            <w:spacing w:val="7"/>
            <w:sz w:val="19"/>
            <w:szCs w:val="19"/>
          </w:rPr>
          <w:delText>f</w:delText>
        </w:r>
        <w:r w:rsidRPr="00E25959" w:rsidDel="00816A6A">
          <w:rPr>
            <w:rFonts w:ascii="Times New Roman" w:eastAsia="Segoe UI" w:hAnsi="Times New Roman" w:cs="Times New Roman"/>
            <w:color w:val="231F20"/>
            <w:spacing w:val="6"/>
            <w:sz w:val="19"/>
            <w:szCs w:val="19"/>
          </w:rPr>
          <w:delText>t</w:delText>
        </w:r>
        <w:r w:rsidRPr="00E25959" w:rsidDel="00816A6A">
          <w:rPr>
            <w:rFonts w:ascii="Times New Roman" w:eastAsia="Segoe UI" w:hAnsi="Times New Roman" w:cs="Times New Roman"/>
            <w:color w:val="231F20"/>
            <w:sz w:val="19"/>
            <w:szCs w:val="19"/>
          </w:rPr>
          <w:delText>w</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11"/>
            <w:sz w:val="19"/>
            <w:szCs w:val="19"/>
          </w:rPr>
          <w:delText xml:space="preserve"> </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3"/>
            <w:sz w:val="19"/>
            <w:szCs w:val="19"/>
          </w:rPr>
          <w:delText>s</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ra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ce</w:delText>
        </w:r>
      </w:del>
    </w:p>
    <w:p w14:paraId="2B1FA068" w14:textId="5B670663" w:rsidR="00127CB1" w:rsidRPr="00E25959" w:rsidDel="00816A6A" w:rsidRDefault="00AF5242" w:rsidP="00BB30A5">
      <w:pPr>
        <w:pStyle w:val="ListParagraph"/>
        <w:numPr>
          <w:ilvl w:val="0"/>
          <w:numId w:val="10"/>
        </w:numPr>
        <w:tabs>
          <w:tab w:val="left" w:pos="1340"/>
        </w:tabs>
        <w:spacing w:after="120" w:line="240" w:lineRule="auto"/>
        <w:rPr>
          <w:del w:id="808" w:author="Zhang, James" w:date="2016-02-03T18:02:00Z"/>
          <w:rFonts w:ascii="Times New Roman" w:eastAsia="Segoe UI" w:hAnsi="Times New Roman" w:cs="Times New Roman"/>
          <w:sz w:val="19"/>
          <w:szCs w:val="19"/>
        </w:rPr>
      </w:pPr>
      <w:del w:id="809" w:author="Zhang, James" w:date="2016-02-03T18:02:00Z">
        <w:r w:rsidRPr="00E25959" w:rsidDel="00816A6A">
          <w:rPr>
            <w:rFonts w:ascii="Times New Roman" w:eastAsia="Segoe UI" w:hAnsi="Times New Roman" w:cs="Times New Roman"/>
            <w:color w:val="231F20"/>
            <w:sz w:val="19"/>
            <w:szCs w:val="19"/>
          </w:rPr>
          <w:delText>Su</w:delText>
        </w:r>
        <w:r w:rsidRPr="00E25959" w:rsidDel="00816A6A">
          <w:rPr>
            <w:rFonts w:ascii="Times New Roman" w:eastAsia="Segoe UI" w:hAnsi="Times New Roman" w:cs="Times New Roman"/>
            <w:color w:val="231F20"/>
            <w:spacing w:val="1"/>
            <w:sz w:val="19"/>
            <w:szCs w:val="19"/>
          </w:rPr>
          <w:delText>p</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pacing w:val="1"/>
            <w:sz w:val="19"/>
            <w:szCs w:val="19"/>
          </w:rPr>
          <w:delText>fo</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2"/>
            <w:sz w:val="19"/>
            <w:szCs w:val="19"/>
          </w:rPr>
          <w:delText>ne</w:delText>
        </w:r>
        <w:r w:rsidRPr="00E25959" w:rsidDel="00816A6A">
          <w:rPr>
            <w:rFonts w:ascii="Times New Roman" w:eastAsia="Segoe UI" w:hAnsi="Times New Roman" w:cs="Times New Roman"/>
            <w:color w:val="231F20"/>
            <w:sz w:val="19"/>
            <w:szCs w:val="19"/>
          </w:rPr>
          <w:delText>w</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1"/>
            <w:sz w:val="19"/>
            <w:szCs w:val="19"/>
          </w:rPr>
          <w:delText>ol</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3"/>
            <w:sz w:val="19"/>
            <w:szCs w:val="19"/>
          </w:rPr>
          <w:delText>s</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18"/>
            <w:sz w:val="19"/>
            <w:szCs w:val="19"/>
          </w:rPr>
          <w:delText xml:space="preserve"> </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dex</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1"/>
            <w:sz w:val="19"/>
            <w:szCs w:val="19"/>
          </w:rPr>
          <w:delText>f</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pacing w:val="1"/>
            <w:sz w:val="19"/>
            <w:szCs w:val="19"/>
          </w:rPr>
          <w:delText>at</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z w:val="19"/>
            <w:szCs w:val="19"/>
          </w:rPr>
          <w:delText>e</w:delText>
        </w:r>
      </w:del>
    </w:p>
    <w:p w14:paraId="77596EE0" w14:textId="6D8D7BA2" w:rsidR="00127CB1" w:rsidRPr="00E25959" w:rsidDel="00816A6A" w:rsidRDefault="00AF5242" w:rsidP="00BB30A5">
      <w:pPr>
        <w:pStyle w:val="ListParagraph"/>
        <w:numPr>
          <w:ilvl w:val="0"/>
          <w:numId w:val="10"/>
        </w:numPr>
        <w:tabs>
          <w:tab w:val="left" w:pos="1340"/>
        </w:tabs>
        <w:spacing w:after="120" w:line="240" w:lineRule="auto"/>
        <w:rPr>
          <w:del w:id="810" w:author="Zhang, James" w:date="2016-02-03T18:02:00Z"/>
          <w:rFonts w:ascii="Times New Roman" w:eastAsia="Segoe UI" w:hAnsi="Times New Roman" w:cs="Times New Roman"/>
          <w:sz w:val="19"/>
          <w:szCs w:val="19"/>
        </w:rPr>
      </w:pPr>
      <w:del w:id="811" w:author="Zhang, James" w:date="2016-02-03T18:02:00Z">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d</w:delText>
        </w:r>
        <w:r w:rsidRPr="00E25959" w:rsidDel="00816A6A">
          <w:rPr>
            <w:rFonts w:ascii="Times New Roman" w:eastAsia="Segoe UI" w:hAnsi="Times New Roman" w:cs="Times New Roman"/>
            <w:color w:val="231F20"/>
            <w:spacing w:val="1"/>
            <w:sz w:val="19"/>
            <w:szCs w:val="19"/>
          </w:rPr>
          <w:delText>va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1"/>
            <w:sz w:val="19"/>
            <w:szCs w:val="19"/>
          </w:rPr>
          <w:delText>au</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del>
    </w:p>
    <w:p w14:paraId="3CFF70F3" w14:textId="5F858C23" w:rsidR="00127CB1" w:rsidRPr="00E25959" w:rsidDel="00816A6A" w:rsidRDefault="00AF5242" w:rsidP="00BB30A5">
      <w:pPr>
        <w:pStyle w:val="ListParagraph"/>
        <w:numPr>
          <w:ilvl w:val="0"/>
          <w:numId w:val="10"/>
        </w:numPr>
        <w:tabs>
          <w:tab w:val="left" w:pos="1340"/>
        </w:tabs>
        <w:spacing w:after="120" w:line="240" w:lineRule="auto"/>
        <w:rPr>
          <w:del w:id="812" w:author="Zhang, James" w:date="2016-02-03T18:02:00Z"/>
          <w:rFonts w:ascii="Times New Roman" w:eastAsia="Segoe UI" w:hAnsi="Times New Roman" w:cs="Times New Roman"/>
          <w:sz w:val="19"/>
          <w:szCs w:val="19"/>
        </w:rPr>
      </w:pPr>
      <w:del w:id="813" w:author="Zhang, James" w:date="2016-02-03T18:02:00Z">
        <w:r w:rsidRPr="00E25959" w:rsidDel="00816A6A">
          <w:rPr>
            <w:rFonts w:ascii="Times New Roman" w:eastAsia="Segoe UI" w:hAnsi="Times New Roman" w:cs="Times New Roman"/>
            <w:color w:val="231F20"/>
            <w:spacing w:val="-10"/>
            <w:sz w:val="19"/>
            <w:szCs w:val="19"/>
          </w:rPr>
          <w:delText>T</w:delText>
        </w:r>
        <w:r w:rsidRPr="00E25959" w:rsidDel="00816A6A">
          <w:rPr>
            <w:rFonts w:ascii="Times New Roman" w:eastAsia="Segoe UI" w:hAnsi="Times New Roman" w:cs="Times New Roman"/>
            <w:color w:val="231F20"/>
            <w:spacing w:val="1"/>
            <w:sz w:val="19"/>
            <w:szCs w:val="19"/>
          </w:rPr>
          <w:delText>ra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s</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re</w:delText>
        </w:r>
        <w:r w:rsidRPr="00E25959" w:rsidDel="00816A6A">
          <w:rPr>
            <w:rFonts w:ascii="Times New Roman" w:eastAsia="Segoe UI" w:hAnsi="Times New Roman" w:cs="Times New Roman"/>
            <w:color w:val="231F20"/>
            <w:sz w:val="19"/>
            <w:szCs w:val="19"/>
          </w:rPr>
          <w:delText>nt</w:delText>
        </w:r>
        <w:r w:rsidRPr="00E25959" w:rsidDel="00816A6A">
          <w:rPr>
            <w:rFonts w:ascii="Times New Roman" w:eastAsia="Segoe UI" w:hAnsi="Times New Roman" w:cs="Times New Roman"/>
            <w:color w:val="231F20"/>
            <w:spacing w:val="-15"/>
            <w:sz w:val="19"/>
            <w:szCs w:val="19"/>
          </w:rPr>
          <w:delText xml:space="preserve"> </w:delText>
        </w:r>
        <w:r w:rsidRPr="00E25959" w:rsidDel="00816A6A">
          <w:rPr>
            <w:rFonts w:ascii="Times New Roman" w:eastAsia="Segoe UI" w:hAnsi="Times New Roman" w:cs="Times New Roman"/>
            <w:color w:val="231F20"/>
            <w:spacing w:val="1"/>
            <w:sz w:val="19"/>
            <w:szCs w:val="19"/>
          </w:rPr>
          <w:delText>da</w:delText>
        </w:r>
        <w:r w:rsidRPr="00E25959" w:rsidDel="00816A6A">
          <w:rPr>
            <w:rFonts w:ascii="Times New Roman" w:eastAsia="Segoe UI" w:hAnsi="Times New Roman" w:cs="Times New Roman"/>
            <w:color w:val="231F20"/>
            <w:spacing w:val="3"/>
            <w:sz w:val="19"/>
            <w:szCs w:val="19"/>
          </w:rPr>
          <w:delText>t</w:delText>
        </w:r>
        <w:r w:rsidRPr="00E25959" w:rsidDel="00816A6A">
          <w:rPr>
            <w:rFonts w:ascii="Times New Roman" w:eastAsia="Segoe UI" w:hAnsi="Times New Roman" w:cs="Times New Roman"/>
            <w:color w:val="231F20"/>
            <w:sz w:val="19"/>
            <w:szCs w:val="19"/>
          </w:rPr>
          <w:delText>a</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2"/>
            <w:sz w:val="19"/>
            <w:szCs w:val="19"/>
          </w:rPr>
          <w:delText>en</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pacing w:val="8"/>
            <w:sz w:val="19"/>
            <w:szCs w:val="19"/>
          </w:rPr>
          <w:delText>r</w:delText>
        </w:r>
        <w:r w:rsidRPr="00E25959" w:rsidDel="00816A6A">
          <w:rPr>
            <w:rFonts w:ascii="Times New Roman" w:eastAsia="Segoe UI" w:hAnsi="Times New Roman" w:cs="Times New Roman"/>
            <w:color w:val="231F20"/>
            <w:spacing w:val="2"/>
            <w:sz w:val="19"/>
            <w:szCs w:val="19"/>
          </w:rPr>
          <w:delText>y</w:delText>
        </w:r>
        <w:r w:rsidRPr="00E25959" w:rsidDel="00816A6A">
          <w:rPr>
            <w:rFonts w:ascii="Times New Roman" w:eastAsia="Segoe UI" w:hAnsi="Times New Roman" w:cs="Times New Roman"/>
            <w:color w:val="231F20"/>
            <w:spacing w:val="1"/>
            <w:sz w:val="19"/>
            <w:szCs w:val="19"/>
          </w:rPr>
          <w:delText>p</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w:delText>
        </w:r>
      </w:del>
    </w:p>
    <w:p w14:paraId="2E9CF192" w14:textId="47DF7666" w:rsidR="00127CB1" w:rsidRPr="00E25959" w:rsidDel="00816A6A" w:rsidRDefault="00AF5242" w:rsidP="00BB30A5">
      <w:pPr>
        <w:pStyle w:val="ListParagraph"/>
        <w:numPr>
          <w:ilvl w:val="0"/>
          <w:numId w:val="10"/>
        </w:numPr>
        <w:tabs>
          <w:tab w:val="left" w:pos="1340"/>
        </w:tabs>
        <w:spacing w:after="120" w:line="240" w:lineRule="auto"/>
        <w:rPr>
          <w:del w:id="814" w:author="Zhang, James" w:date="2016-02-03T18:02:00Z"/>
          <w:rFonts w:ascii="Times New Roman" w:eastAsia="Segoe UI" w:hAnsi="Times New Roman" w:cs="Times New Roman"/>
          <w:sz w:val="19"/>
          <w:szCs w:val="19"/>
        </w:rPr>
      </w:pPr>
      <w:del w:id="815" w:author="Zhang, James" w:date="2016-02-03T18:02:00Z">
        <w:r w:rsidRPr="00E25959" w:rsidDel="00816A6A">
          <w:rPr>
            <w:rFonts w:ascii="Times New Roman" w:eastAsia="Segoe UI" w:hAnsi="Times New Roman" w:cs="Times New Roman"/>
            <w:color w:val="231F20"/>
            <w:w w:val="98"/>
            <w:sz w:val="19"/>
            <w:szCs w:val="19"/>
          </w:rPr>
          <w:delText>C</w:delText>
        </w:r>
        <w:r w:rsidRPr="00E25959" w:rsidDel="00816A6A">
          <w:rPr>
            <w:rFonts w:ascii="Times New Roman" w:eastAsia="Segoe UI" w:hAnsi="Times New Roman" w:cs="Times New Roman"/>
            <w:color w:val="231F20"/>
            <w:spacing w:val="1"/>
            <w:w w:val="98"/>
            <w:sz w:val="19"/>
            <w:szCs w:val="19"/>
          </w:rPr>
          <w:delText>omp</w:delText>
        </w:r>
        <w:r w:rsidRPr="00E25959" w:rsidDel="00816A6A">
          <w:rPr>
            <w:rFonts w:ascii="Times New Roman" w:eastAsia="Segoe UI" w:hAnsi="Times New Roman" w:cs="Times New Roman"/>
            <w:color w:val="231F20"/>
            <w:spacing w:val="2"/>
            <w:w w:val="98"/>
            <w:sz w:val="19"/>
            <w:szCs w:val="19"/>
          </w:rPr>
          <w:delText>re</w:delText>
        </w:r>
        <w:r w:rsidRPr="00E25959" w:rsidDel="00816A6A">
          <w:rPr>
            <w:rFonts w:ascii="Times New Roman" w:eastAsia="Segoe UI" w:hAnsi="Times New Roman" w:cs="Times New Roman"/>
            <w:color w:val="231F20"/>
            <w:spacing w:val="3"/>
            <w:w w:val="98"/>
            <w:sz w:val="19"/>
            <w:szCs w:val="19"/>
          </w:rPr>
          <w:delText>s</w:delText>
        </w:r>
        <w:r w:rsidRPr="00E25959" w:rsidDel="00816A6A">
          <w:rPr>
            <w:rFonts w:ascii="Times New Roman" w:eastAsia="Segoe UI" w:hAnsi="Times New Roman" w:cs="Times New Roman"/>
            <w:color w:val="231F20"/>
            <w:spacing w:val="1"/>
            <w:w w:val="98"/>
            <w:sz w:val="19"/>
            <w:szCs w:val="19"/>
          </w:rPr>
          <w:delText>sio</w:delText>
        </w:r>
        <w:r w:rsidRPr="00E25959" w:rsidDel="00816A6A">
          <w:rPr>
            <w:rFonts w:ascii="Times New Roman" w:eastAsia="Segoe UI" w:hAnsi="Times New Roman" w:cs="Times New Roman"/>
            <w:color w:val="231F20"/>
            <w:w w:val="98"/>
            <w:sz w:val="19"/>
            <w:szCs w:val="19"/>
          </w:rPr>
          <w:delText>n</w:delText>
        </w:r>
        <w:r w:rsidRPr="00E25959" w:rsidDel="00816A6A">
          <w:rPr>
            <w:rFonts w:ascii="Times New Roman" w:eastAsia="Segoe UI" w:hAnsi="Times New Roman" w:cs="Times New Roman"/>
            <w:color w:val="231F20"/>
            <w:spacing w:val="2"/>
            <w:w w:val="98"/>
            <w:sz w:val="19"/>
            <w:szCs w:val="19"/>
          </w:rPr>
          <w:delText xml:space="preserve"> </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del>
    </w:p>
    <w:p w14:paraId="55EC38F7" w14:textId="216FFC2D" w:rsidR="00127CB1" w:rsidRPr="00E25959" w:rsidDel="00816A6A" w:rsidRDefault="00AF5242" w:rsidP="00BB30A5">
      <w:pPr>
        <w:spacing w:after="120" w:line="260" w:lineRule="auto"/>
        <w:rPr>
          <w:del w:id="816" w:author="Zhang, James" w:date="2016-02-03T18:02:00Z"/>
          <w:rFonts w:ascii="Times New Roman" w:eastAsia="Segoe UI" w:hAnsi="Times New Roman" w:cs="Times New Roman"/>
          <w:sz w:val="19"/>
          <w:szCs w:val="19"/>
        </w:rPr>
      </w:pPr>
      <w:del w:id="817" w:author="Zhang, James" w:date="2016-02-03T18:02:00Z">
        <w:r w:rsidRPr="00E25959" w:rsidDel="00816A6A">
          <w:rPr>
            <w:rFonts w:ascii="Times New Roman" w:eastAsia="Segoe UI" w:hAnsi="Times New Roman" w:cs="Times New Roman"/>
            <w:color w:val="231F20"/>
            <w:sz w:val="19"/>
            <w:szCs w:val="19"/>
          </w:rPr>
          <w:delText>In</w:delText>
        </w:r>
        <w:r w:rsidRPr="00E25959" w:rsidDel="00816A6A">
          <w:rPr>
            <w:rFonts w:ascii="Times New Roman" w:eastAsia="Segoe UI" w:hAnsi="Times New Roman" w:cs="Times New Roman"/>
            <w:color w:val="231F20"/>
            <w:spacing w:val="-1"/>
            <w:sz w:val="19"/>
            <w:szCs w:val="19"/>
          </w:rPr>
          <w:delText xml:space="preserve"> </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d</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pacing w:val="3"/>
            <w:sz w:val="19"/>
            <w:szCs w:val="19"/>
          </w:rPr>
          <w:delText>n</w:delText>
        </w:r>
        <w:r w:rsidRPr="00E25959" w:rsidDel="00816A6A">
          <w:rPr>
            <w:rFonts w:ascii="Times New Roman" w:eastAsia="Segoe UI" w:hAnsi="Times New Roman" w:cs="Times New Roman"/>
            <w:color w:val="231F20"/>
            <w:sz w:val="19"/>
            <w:szCs w:val="19"/>
          </w:rPr>
          <w:delText>,</w:delText>
        </w:r>
        <w:r w:rsidRPr="00E25959" w:rsidDel="00816A6A">
          <w:rPr>
            <w:rFonts w:ascii="Times New Roman" w:eastAsia="Segoe UI" w:hAnsi="Times New Roman" w:cs="Times New Roman"/>
            <w:color w:val="231F20"/>
            <w:spacing w:val="-8"/>
            <w:sz w:val="19"/>
            <w:szCs w:val="19"/>
          </w:rPr>
          <w:delText xml:space="preserve"> </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z w:val="19"/>
            <w:szCs w:val="19"/>
          </w:rPr>
          <w:delText>ll</w:delText>
        </w:r>
        <w:r w:rsidRPr="00E25959" w:rsidDel="00816A6A">
          <w:rPr>
            <w:rFonts w:ascii="Times New Roman" w:eastAsia="Segoe UI" w:hAnsi="Times New Roman" w:cs="Times New Roman"/>
            <w:color w:val="231F20"/>
            <w:spacing w:val="-1"/>
            <w:sz w:val="19"/>
            <w:szCs w:val="19"/>
          </w:rPr>
          <w:delText xml:space="preserve"> </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1"/>
            <w:sz w:val="19"/>
            <w:szCs w:val="19"/>
          </w:rPr>
          <w:delText>f</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pacing w:val="1"/>
            <w:sz w:val="19"/>
            <w:szCs w:val="19"/>
          </w:rPr>
          <w:delText>at</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2"/>
            <w:sz w:val="19"/>
            <w:szCs w:val="19"/>
          </w:rPr>
          <w:delText>re</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3"/>
            <w:sz w:val="19"/>
            <w:szCs w:val="19"/>
          </w:rPr>
          <w:delText>c</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p</w:delText>
        </w:r>
        <w:r w:rsidRPr="00E25959" w:rsidDel="00816A6A">
          <w:rPr>
            <w:rFonts w:ascii="Times New Roman" w:eastAsia="Segoe UI" w:hAnsi="Times New Roman" w:cs="Times New Roman"/>
            <w:color w:val="231F20"/>
            <w:spacing w:val="1"/>
            <w:sz w:val="19"/>
            <w:szCs w:val="19"/>
          </w:rPr>
          <w:delText>ab</w:delText>
        </w:r>
        <w:r w:rsidRPr="00E25959" w:rsidDel="00816A6A">
          <w:rPr>
            <w:rFonts w:ascii="Times New Roman" w:eastAsia="Segoe UI" w:hAnsi="Times New Roman" w:cs="Times New Roman"/>
            <w:color w:val="231F20"/>
            <w:sz w:val="19"/>
            <w:szCs w:val="19"/>
          </w:rPr>
          <w:delText>il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s</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z w:val="19"/>
            <w:szCs w:val="19"/>
          </w:rPr>
          <w:delText>of</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2"/>
            <w:sz w:val="19"/>
            <w:szCs w:val="19"/>
          </w:rPr>
          <w:delText>h</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2"/>
            <w:w w:val="96"/>
            <w:sz w:val="19"/>
            <w:szCs w:val="19"/>
          </w:rPr>
          <w:delText>B</w:delText>
        </w:r>
        <w:r w:rsidRPr="00E25959" w:rsidDel="00816A6A">
          <w:rPr>
            <w:rFonts w:ascii="Times New Roman" w:eastAsia="Segoe UI" w:hAnsi="Times New Roman" w:cs="Times New Roman"/>
            <w:color w:val="231F20"/>
            <w:spacing w:val="1"/>
            <w:w w:val="96"/>
            <w:sz w:val="19"/>
            <w:szCs w:val="19"/>
          </w:rPr>
          <w:delText>us</w:delText>
        </w:r>
        <w:r w:rsidRPr="00E25959" w:rsidDel="00816A6A">
          <w:rPr>
            <w:rFonts w:ascii="Times New Roman" w:eastAsia="Segoe UI" w:hAnsi="Times New Roman" w:cs="Times New Roman"/>
            <w:color w:val="231F20"/>
            <w:w w:val="96"/>
            <w:sz w:val="19"/>
            <w:szCs w:val="19"/>
          </w:rPr>
          <w:delText>i</w:delText>
        </w:r>
        <w:r w:rsidRPr="00E25959" w:rsidDel="00816A6A">
          <w:rPr>
            <w:rFonts w:ascii="Times New Roman" w:eastAsia="Segoe UI" w:hAnsi="Times New Roman" w:cs="Times New Roman"/>
            <w:color w:val="231F20"/>
            <w:spacing w:val="2"/>
            <w:w w:val="96"/>
            <w:sz w:val="19"/>
            <w:szCs w:val="19"/>
          </w:rPr>
          <w:delText>nes</w:delText>
        </w:r>
        <w:r w:rsidRPr="00E25959" w:rsidDel="00816A6A">
          <w:rPr>
            <w:rFonts w:ascii="Times New Roman" w:eastAsia="Segoe UI" w:hAnsi="Times New Roman" w:cs="Times New Roman"/>
            <w:color w:val="231F20"/>
            <w:w w:val="96"/>
            <w:sz w:val="19"/>
            <w:szCs w:val="19"/>
          </w:rPr>
          <w:delText>s</w:delText>
        </w:r>
        <w:r w:rsidRPr="00E25959" w:rsidDel="00816A6A">
          <w:rPr>
            <w:rFonts w:ascii="Times New Roman" w:eastAsia="Segoe UI" w:hAnsi="Times New Roman" w:cs="Times New Roman"/>
            <w:color w:val="231F20"/>
            <w:spacing w:val="8"/>
            <w:w w:val="96"/>
            <w:sz w:val="19"/>
            <w:szCs w:val="19"/>
          </w:rPr>
          <w:delText xml:space="preserve"> </w:delText>
        </w:r>
        <w:r w:rsidRPr="00E25959" w:rsidDel="00816A6A">
          <w:rPr>
            <w:rFonts w:ascii="Times New Roman" w:eastAsia="Segoe UI" w:hAnsi="Times New Roman" w:cs="Times New Roman"/>
            <w:color w:val="231F20"/>
            <w:sz w:val="19"/>
            <w:szCs w:val="19"/>
          </w:rPr>
          <w:delText>In</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ll</w:delText>
        </w:r>
        <w:r w:rsidRPr="00E25959" w:rsidDel="00816A6A">
          <w:rPr>
            <w:rFonts w:ascii="Times New Roman" w:eastAsia="Segoe UI" w:hAnsi="Times New Roman" w:cs="Times New Roman"/>
            <w:color w:val="231F20"/>
            <w:spacing w:val="1"/>
            <w:sz w:val="19"/>
            <w:szCs w:val="19"/>
          </w:rPr>
          <w:delText>ig</w:delText>
        </w:r>
        <w:r w:rsidRPr="00E25959" w:rsidDel="00816A6A">
          <w:rPr>
            <w:rFonts w:ascii="Times New Roman" w:eastAsia="Segoe UI" w:hAnsi="Times New Roman" w:cs="Times New Roman"/>
            <w:color w:val="231F20"/>
            <w:spacing w:val="2"/>
            <w:sz w:val="19"/>
            <w:szCs w:val="19"/>
          </w:rPr>
          <w:delText>en</w:delText>
        </w:r>
        <w:r w:rsidRPr="00E25959" w:rsidDel="00816A6A">
          <w:rPr>
            <w:rFonts w:ascii="Times New Roman" w:eastAsia="Segoe UI" w:hAnsi="Times New Roman" w:cs="Times New Roman"/>
            <w:color w:val="231F20"/>
            <w:sz w:val="19"/>
            <w:szCs w:val="19"/>
          </w:rPr>
          <w:delText>ce</w:delText>
        </w:r>
        <w:r w:rsidRPr="00E25959" w:rsidDel="00816A6A">
          <w:rPr>
            <w:rFonts w:ascii="Times New Roman" w:eastAsia="Segoe UI" w:hAnsi="Times New Roman" w:cs="Times New Roman"/>
            <w:color w:val="231F20"/>
            <w:spacing w:val="-10"/>
            <w:sz w:val="19"/>
            <w:szCs w:val="19"/>
          </w:rPr>
          <w:delText xml:space="preserve"> </w:delText>
        </w:r>
        <w:r w:rsidRPr="00E25959" w:rsidDel="00816A6A">
          <w:rPr>
            <w:rFonts w:ascii="Times New Roman" w:eastAsia="Segoe UI" w:hAnsi="Times New Roman" w:cs="Times New Roman"/>
            <w:color w:val="231F20"/>
            <w:spacing w:val="3"/>
            <w:sz w:val="19"/>
            <w:szCs w:val="19"/>
          </w:rPr>
          <w:delText>e</w:delText>
        </w:r>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io</w:delText>
        </w:r>
        <w:r w:rsidRPr="00E25959" w:rsidDel="00816A6A">
          <w:rPr>
            <w:rFonts w:ascii="Times New Roman" w:eastAsia="Segoe UI" w:hAnsi="Times New Roman" w:cs="Times New Roman"/>
            <w:color w:val="231F20"/>
            <w:sz w:val="19"/>
            <w:szCs w:val="19"/>
          </w:rPr>
          <w:delText>n</w:delText>
        </w:r>
        <w:r w:rsidRPr="00E25959" w:rsidDel="00816A6A">
          <w:rPr>
            <w:rFonts w:ascii="Times New Roman" w:eastAsia="Segoe UI" w:hAnsi="Times New Roman" w:cs="Times New Roman"/>
            <w:color w:val="231F20"/>
            <w:spacing w:val="-7"/>
            <w:sz w:val="19"/>
            <w:szCs w:val="19"/>
          </w:rPr>
          <w:delText xml:space="preserve"> </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r</w:delText>
        </w:r>
        <w:r w:rsidRPr="00E25959" w:rsidDel="00816A6A">
          <w:rPr>
            <w:rFonts w:ascii="Times New Roman" w:eastAsia="Segoe UI" w:hAnsi="Times New Roman" w:cs="Times New Roman"/>
            <w:color w:val="231F20"/>
            <w:sz w:val="19"/>
            <w:szCs w:val="19"/>
          </w:rPr>
          <w:delText>e</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z w:val="19"/>
            <w:szCs w:val="19"/>
          </w:rPr>
          <w:delText>a</w:delText>
        </w:r>
        <w:r w:rsidRPr="00E25959" w:rsidDel="00816A6A">
          <w:rPr>
            <w:rFonts w:ascii="Times New Roman" w:eastAsia="Segoe UI" w:hAnsi="Times New Roman" w:cs="Times New Roman"/>
            <w:color w:val="231F20"/>
            <w:spacing w:val="1"/>
            <w:sz w:val="19"/>
            <w:szCs w:val="19"/>
          </w:rPr>
          <w:delText>v</w:delText>
        </w:r>
        <w:r w:rsidRPr="00E25959" w:rsidDel="00816A6A">
          <w:rPr>
            <w:rFonts w:ascii="Times New Roman" w:eastAsia="Segoe UI" w:hAnsi="Times New Roman" w:cs="Times New Roman"/>
            <w:color w:val="231F20"/>
            <w:sz w:val="19"/>
            <w:szCs w:val="19"/>
          </w:rPr>
          <w:delText>ai</w:delText>
        </w:r>
        <w:r w:rsidRPr="00E25959" w:rsidDel="00816A6A">
          <w:rPr>
            <w:rFonts w:ascii="Times New Roman" w:eastAsia="Segoe UI" w:hAnsi="Times New Roman" w:cs="Times New Roman"/>
            <w:color w:val="231F20"/>
            <w:spacing w:val="1"/>
            <w:sz w:val="19"/>
            <w:szCs w:val="19"/>
          </w:rPr>
          <w:delText>labl</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w:delText>
        </w:r>
        <w:r w:rsidRPr="00E25959" w:rsidDel="00816A6A">
          <w:rPr>
            <w:rFonts w:ascii="Times New Roman" w:eastAsia="Segoe UI" w:hAnsi="Times New Roman" w:cs="Times New Roman"/>
            <w:color w:val="231F20"/>
            <w:spacing w:val="-6"/>
            <w:sz w:val="19"/>
            <w:szCs w:val="19"/>
          </w:rPr>
          <w:delText xml:space="preserve"> </w:delText>
        </w:r>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1"/>
            <w:sz w:val="19"/>
            <w:szCs w:val="19"/>
          </w:rPr>
          <w:delText>n</w:delText>
        </w:r>
        <w:r w:rsidRPr="00E25959" w:rsidDel="00816A6A">
          <w:rPr>
            <w:rFonts w:ascii="Times New Roman" w:eastAsia="Segoe UI" w:hAnsi="Times New Roman" w:cs="Times New Roman"/>
            <w:color w:val="231F20"/>
            <w:spacing w:val="-1"/>
            <w:sz w:val="19"/>
            <w:szCs w:val="19"/>
          </w:rPr>
          <w:delText>c</w:delText>
        </w:r>
        <w:r w:rsidRPr="00E25959" w:rsidDel="00816A6A">
          <w:rPr>
            <w:rFonts w:ascii="Times New Roman" w:eastAsia="Segoe UI" w:hAnsi="Times New Roman" w:cs="Times New Roman"/>
            <w:color w:val="231F20"/>
            <w:spacing w:val="1"/>
            <w:sz w:val="19"/>
            <w:szCs w:val="19"/>
          </w:rPr>
          <w:delText>lu</w:delText>
        </w:r>
        <w:r w:rsidRPr="00E25959" w:rsidDel="00816A6A">
          <w:rPr>
            <w:rFonts w:ascii="Times New Roman" w:eastAsia="Segoe UI" w:hAnsi="Times New Roman" w:cs="Times New Roman"/>
            <w:color w:val="231F20"/>
            <w:sz w:val="19"/>
            <w:szCs w:val="19"/>
          </w:rPr>
          <w:delText>di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pacing w:val="-1"/>
            <w:sz w:val="19"/>
            <w:szCs w:val="19"/>
          </w:rPr>
          <w:delText>g</w:delText>
        </w:r>
        <w:r w:rsidRPr="00E25959" w:rsidDel="00816A6A">
          <w:rPr>
            <w:rFonts w:ascii="Times New Roman" w:eastAsia="Segoe UI" w:hAnsi="Times New Roman" w:cs="Times New Roman"/>
            <w:color w:val="231F20"/>
            <w:sz w:val="19"/>
            <w:szCs w:val="19"/>
          </w:rPr>
          <w:delText>:</w:delText>
        </w:r>
      </w:del>
    </w:p>
    <w:p w14:paraId="62524E25" w14:textId="110F5983" w:rsidR="00127CB1" w:rsidRPr="00E25959" w:rsidDel="00816A6A" w:rsidRDefault="00AF5242" w:rsidP="00BB30A5">
      <w:pPr>
        <w:pStyle w:val="ListParagraph"/>
        <w:numPr>
          <w:ilvl w:val="0"/>
          <w:numId w:val="11"/>
        </w:numPr>
        <w:tabs>
          <w:tab w:val="left" w:pos="1340"/>
        </w:tabs>
        <w:spacing w:after="120" w:line="240" w:lineRule="auto"/>
        <w:rPr>
          <w:del w:id="818" w:author="Zhang, James" w:date="2016-02-03T18:02:00Z"/>
          <w:rFonts w:ascii="Times New Roman" w:eastAsia="Segoe UI" w:hAnsi="Times New Roman" w:cs="Times New Roman"/>
          <w:sz w:val="19"/>
          <w:szCs w:val="19"/>
        </w:rPr>
      </w:pPr>
      <w:del w:id="819" w:author="Zhang, James" w:date="2016-02-03T18:02:00Z">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2"/>
            <w:sz w:val="19"/>
            <w:szCs w:val="19"/>
          </w:rPr>
          <w:delText>ep</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7"/>
            <w:sz w:val="19"/>
            <w:szCs w:val="19"/>
          </w:rPr>
          <w:delText>r</w:delText>
        </w:r>
        <w:r w:rsidRPr="00E25959" w:rsidDel="00816A6A">
          <w:rPr>
            <w:rFonts w:ascii="Times New Roman" w:eastAsia="Segoe UI" w:hAnsi="Times New Roman" w:cs="Times New Roman"/>
            <w:color w:val="231F20"/>
            <w:sz w:val="19"/>
            <w:szCs w:val="19"/>
          </w:rPr>
          <w:delText>ti</w:delText>
        </w:r>
        <w:r w:rsidRPr="00E25959" w:rsidDel="00816A6A">
          <w:rPr>
            <w:rFonts w:ascii="Times New Roman" w:eastAsia="Segoe UI" w:hAnsi="Times New Roman" w:cs="Times New Roman"/>
            <w:color w:val="231F20"/>
            <w:spacing w:val="2"/>
            <w:sz w:val="19"/>
            <w:szCs w:val="19"/>
          </w:rPr>
          <w:delText>n</w:delText>
        </w:r>
        <w:r w:rsidRPr="00E25959" w:rsidDel="00816A6A">
          <w:rPr>
            <w:rFonts w:ascii="Times New Roman" w:eastAsia="Segoe UI" w:hAnsi="Times New Roman" w:cs="Times New Roman"/>
            <w:color w:val="231F20"/>
            <w:sz w:val="19"/>
            <w:szCs w:val="19"/>
          </w:rPr>
          <w:delText>g</w:delText>
        </w:r>
      </w:del>
    </w:p>
    <w:p w14:paraId="0A8CC94C" w14:textId="41AE8732" w:rsidR="00127CB1" w:rsidRPr="00E25959" w:rsidDel="00816A6A" w:rsidRDefault="00AF5242" w:rsidP="00BB30A5">
      <w:pPr>
        <w:pStyle w:val="ListParagraph"/>
        <w:numPr>
          <w:ilvl w:val="0"/>
          <w:numId w:val="11"/>
        </w:numPr>
        <w:tabs>
          <w:tab w:val="left" w:pos="1340"/>
        </w:tabs>
        <w:spacing w:after="120" w:line="240" w:lineRule="auto"/>
        <w:rPr>
          <w:del w:id="820" w:author="Zhang, James" w:date="2016-02-03T18:02:00Z"/>
          <w:rFonts w:ascii="Times New Roman" w:eastAsia="Segoe UI" w:hAnsi="Times New Roman" w:cs="Times New Roman"/>
          <w:sz w:val="19"/>
          <w:szCs w:val="19"/>
        </w:rPr>
      </w:pPr>
      <w:del w:id="821" w:author="Zhang, James" w:date="2016-02-03T18:02:00Z">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1"/>
            <w:sz w:val="19"/>
            <w:szCs w:val="19"/>
          </w:rPr>
          <w:delText>na</w:delText>
        </w:r>
        <w:r w:rsidRPr="00E25959" w:rsidDel="00816A6A">
          <w:rPr>
            <w:rFonts w:ascii="Times New Roman" w:eastAsia="Segoe UI" w:hAnsi="Times New Roman" w:cs="Times New Roman"/>
            <w:color w:val="231F20"/>
            <w:spacing w:val="2"/>
            <w:sz w:val="19"/>
            <w:szCs w:val="19"/>
          </w:rPr>
          <w:delText>l</w:delText>
        </w:r>
        <w:r w:rsidRPr="00E25959" w:rsidDel="00816A6A">
          <w:rPr>
            <w:rFonts w:ascii="Times New Roman" w:eastAsia="Segoe UI" w:hAnsi="Times New Roman" w:cs="Times New Roman"/>
            <w:color w:val="231F20"/>
            <w:spacing w:val="7"/>
            <w:sz w:val="19"/>
            <w:szCs w:val="19"/>
          </w:rPr>
          <w:delText>y</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2"/>
            <w:sz w:val="19"/>
            <w:szCs w:val="19"/>
          </w:rPr>
          <w:delText>cs</w:delText>
        </w:r>
      </w:del>
    </w:p>
    <w:p w14:paraId="561312A5" w14:textId="59F6A9C5" w:rsidR="00127CB1" w:rsidRPr="00E25959" w:rsidDel="00816A6A" w:rsidRDefault="00AF5242" w:rsidP="00BB30A5">
      <w:pPr>
        <w:pStyle w:val="ListParagraph"/>
        <w:numPr>
          <w:ilvl w:val="0"/>
          <w:numId w:val="11"/>
        </w:numPr>
        <w:tabs>
          <w:tab w:val="left" w:pos="1340"/>
        </w:tabs>
        <w:spacing w:after="120" w:line="240" w:lineRule="auto"/>
        <w:rPr>
          <w:del w:id="822" w:author="Zhang, James" w:date="2016-02-03T18:02:00Z"/>
          <w:rFonts w:ascii="Times New Roman" w:eastAsia="Segoe UI" w:hAnsi="Times New Roman" w:cs="Times New Roman"/>
          <w:sz w:val="19"/>
          <w:szCs w:val="19"/>
        </w:rPr>
      </w:pPr>
      <w:del w:id="823" w:author="Zhang, James" w:date="2016-02-03T18:02:00Z">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l</w:delText>
        </w:r>
        <w:r w:rsidRPr="00E25959" w:rsidDel="00816A6A">
          <w:rPr>
            <w:rFonts w:ascii="Times New Roman" w:eastAsia="Segoe UI" w:hAnsi="Times New Roman" w:cs="Times New Roman"/>
            <w:color w:val="231F20"/>
            <w:sz w:val="19"/>
            <w:szCs w:val="19"/>
          </w:rPr>
          <w:delText>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di</w:delText>
        </w:r>
        <w:r w:rsidRPr="00E25959" w:rsidDel="00816A6A">
          <w:rPr>
            <w:rFonts w:ascii="Times New Roman" w:eastAsia="Segoe UI" w:hAnsi="Times New Roman" w:cs="Times New Roman"/>
            <w:color w:val="231F20"/>
            <w:spacing w:val="2"/>
            <w:sz w:val="19"/>
            <w:szCs w:val="19"/>
          </w:rPr>
          <w:delText>men</w:delText>
        </w:r>
        <w:r w:rsidRPr="00E25959" w:rsidDel="00816A6A">
          <w:rPr>
            <w:rFonts w:ascii="Times New Roman" w:eastAsia="Segoe UI" w:hAnsi="Times New Roman" w:cs="Times New Roman"/>
            <w:color w:val="231F20"/>
            <w:spacing w:val="1"/>
            <w:sz w:val="19"/>
            <w:szCs w:val="19"/>
          </w:rPr>
          <w:delText>siona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9"/>
            <w:sz w:val="19"/>
            <w:szCs w:val="19"/>
          </w:rPr>
          <w:delText xml:space="preserve"> </w:delText>
        </w:r>
        <w:r w:rsidRPr="00E25959" w:rsidDel="00816A6A">
          <w:rPr>
            <w:rFonts w:ascii="Times New Roman" w:eastAsia="Segoe UI" w:hAnsi="Times New Roman" w:cs="Times New Roman"/>
            <w:color w:val="231F20"/>
            <w:spacing w:val="1"/>
            <w:sz w:val="19"/>
            <w:szCs w:val="19"/>
          </w:rPr>
          <w:delText>B</w:delText>
        </w:r>
        <w:r w:rsidRPr="00E25959" w:rsidDel="00816A6A">
          <w:rPr>
            <w:rFonts w:ascii="Times New Roman" w:eastAsia="Segoe UI" w:hAnsi="Times New Roman" w:cs="Times New Roman"/>
            <w:color w:val="231F20"/>
            <w:sz w:val="19"/>
            <w:szCs w:val="19"/>
          </w:rPr>
          <w:delText xml:space="preserve">I </w:delText>
        </w:r>
        <w:r w:rsidRPr="00E25959" w:rsidDel="00816A6A">
          <w:rPr>
            <w:rFonts w:ascii="Times New Roman" w:eastAsia="Segoe UI" w:hAnsi="Times New Roman" w:cs="Times New Roman"/>
            <w:color w:val="231F20"/>
            <w:spacing w:val="2"/>
            <w:sz w:val="19"/>
            <w:szCs w:val="19"/>
          </w:rPr>
          <w:delText>se</w:delText>
        </w:r>
        <w:r w:rsidRPr="00E25959" w:rsidDel="00816A6A">
          <w:rPr>
            <w:rFonts w:ascii="Times New Roman" w:eastAsia="Segoe UI" w:hAnsi="Times New Roman" w:cs="Times New Roman"/>
            <w:color w:val="231F20"/>
            <w:spacing w:val="1"/>
            <w:sz w:val="19"/>
            <w:szCs w:val="19"/>
          </w:rPr>
          <w:delText>ma</w:delText>
        </w:r>
        <w:r w:rsidRPr="00E25959" w:rsidDel="00816A6A">
          <w:rPr>
            <w:rFonts w:ascii="Times New Roman" w:eastAsia="Segoe UI" w:hAnsi="Times New Roman" w:cs="Times New Roman"/>
            <w:color w:val="231F20"/>
            <w:sz w:val="19"/>
            <w:szCs w:val="19"/>
          </w:rPr>
          <w:delText>nt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13"/>
            <w:sz w:val="19"/>
            <w:szCs w:val="19"/>
          </w:rPr>
          <w:delText xml:space="preserve"> </w:delText>
        </w:r>
        <w:r w:rsidRPr="00E25959" w:rsidDel="00816A6A">
          <w:rPr>
            <w:rFonts w:ascii="Times New Roman" w:eastAsia="Segoe UI" w:hAnsi="Times New Roman" w:cs="Times New Roman"/>
            <w:color w:val="231F20"/>
            <w:spacing w:val="2"/>
            <w:sz w:val="19"/>
            <w:szCs w:val="19"/>
          </w:rPr>
          <w:delText>mo</w:delText>
        </w:r>
        <w:r w:rsidRPr="00E25959" w:rsidDel="00816A6A">
          <w:rPr>
            <w:rFonts w:ascii="Times New Roman" w:eastAsia="Segoe UI" w:hAnsi="Times New Roman" w:cs="Times New Roman"/>
            <w:color w:val="231F20"/>
            <w:spacing w:val="1"/>
            <w:sz w:val="19"/>
            <w:szCs w:val="19"/>
          </w:rPr>
          <w:delText>d</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l</w:delText>
        </w:r>
      </w:del>
    </w:p>
    <w:p w14:paraId="34BF19F6" w14:textId="3AB2D407" w:rsidR="00127CB1" w:rsidRPr="00E25959" w:rsidDel="00816A6A" w:rsidRDefault="00AF5242" w:rsidP="00BB30A5">
      <w:pPr>
        <w:pStyle w:val="ListParagraph"/>
        <w:numPr>
          <w:ilvl w:val="0"/>
          <w:numId w:val="11"/>
        </w:numPr>
        <w:tabs>
          <w:tab w:val="left" w:pos="1340"/>
        </w:tabs>
        <w:spacing w:after="120" w:line="240" w:lineRule="auto"/>
        <w:rPr>
          <w:del w:id="824" w:author="Zhang, James" w:date="2016-02-03T18:02:00Z"/>
          <w:rFonts w:ascii="Times New Roman" w:eastAsia="Segoe UI" w:hAnsi="Times New Roman" w:cs="Times New Roman"/>
          <w:sz w:val="19"/>
          <w:szCs w:val="19"/>
        </w:rPr>
      </w:pPr>
      <w:del w:id="825" w:author="Zhang, James" w:date="2016-02-03T18:02:00Z">
        <w:r w:rsidRPr="00E25959" w:rsidDel="00816A6A">
          <w:rPr>
            <w:rFonts w:ascii="Times New Roman" w:eastAsia="Segoe UI" w:hAnsi="Times New Roman" w:cs="Times New Roman"/>
            <w:color w:val="231F20"/>
            <w:sz w:val="19"/>
            <w:szCs w:val="19"/>
          </w:rPr>
          <w:delText>D</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3"/>
            <w:sz w:val="19"/>
            <w:szCs w:val="19"/>
          </w:rPr>
          <w:delText>t</w:delText>
        </w:r>
        <w:r w:rsidRPr="00E25959" w:rsidDel="00816A6A">
          <w:rPr>
            <w:rFonts w:ascii="Times New Roman" w:eastAsia="Segoe UI" w:hAnsi="Times New Roman" w:cs="Times New Roman"/>
            <w:color w:val="231F20"/>
            <w:sz w:val="19"/>
            <w:szCs w:val="19"/>
          </w:rPr>
          <w:delText>a</w:delText>
        </w:r>
        <w:r w:rsidRPr="00E25959" w:rsidDel="00816A6A">
          <w:rPr>
            <w:rFonts w:ascii="Times New Roman" w:eastAsia="Segoe UI" w:hAnsi="Times New Roman" w:cs="Times New Roman"/>
            <w:color w:val="231F20"/>
            <w:spacing w:val="-2"/>
            <w:sz w:val="19"/>
            <w:szCs w:val="19"/>
          </w:rPr>
          <w:delText xml:space="preserve"> </w:delText>
        </w:r>
        <w:r w:rsidRPr="00E25959" w:rsidDel="00816A6A">
          <w:rPr>
            <w:rFonts w:ascii="Times New Roman" w:eastAsia="Segoe UI" w:hAnsi="Times New Roman" w:cs="Times New Roman"/>
            <w:color w:val="231F20"/>
            <w:spacing w:val="1"/>
            <w:sz w:val="19"/>
            <w:szCs w:val="19"/>
          </w:rPr>
          <w:delText>qua</w:delText>
        </w:r>
        <w:r w:rsidRPr="00E25959" w:rsidDel="00816A6A">
          <w:rPr>
            <w:rFonts w:ascii="Times New Roman" w:eastAsia="Segoe UI" w:hAnsi="Times New Roman" w:cs="Times New Roman"/>
            <w:color w:val="231F20"/>
            <w:sz w:val="19"/>
            <w:szCs w:val="19"/>
          </w:rPr>
          <w:delText>l</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pacing w:val="7"/>
            <w:sz w:val="19"/>
            <w:szCs w:val="19"/>
          </w:rPr>
          <w:delText>t</w:delText>
        </w:r>
        <w:r w:rsidRPr="00E25959" w:rsidDel="00816A6A">
          <w:rPr>
            <w:rFonts w:ascii="Times New Roman" w:eastAsia="Segoe UI" w:hAnsi="Times New Roman" w:cs="Times New Roman"/>
            <w:color w:val="231F20"/>
            <w:sz w:val="19"/>
            <w:szCs w:val="19"/>
          </w:rPr>
          <w:delText>y</w:delText>
        </w:r>
        <w:r w:rsidRPr="00E25959" w:rsidDel="00816A6A">
          <w:rPr>
            <w:rFonts w:ascii="Times New Roman" w:eastAsia="Segoe UI" w:hAnsi="Times New Roman" w:cs="Times New Roman"/>
            <w:color w:val="231F20"/>
            <w:spacing w:val="-4"/>
            <w:sz w:val="19"/>
            <w:szCs w:val="19"/>
          </w:rPr>
          <w:delText xml:space="preserve"> </w:delText>
        </w:r>
        <w:r w:rsidRPr="00E25959" w:rsidDel="00816A6A">
          <w:rPr>
            <w:rFonts w:ascii="Times New Roman" w:eastAsia="Segoe UI" w:hAnsi="Times New Roman" w:cs="Times New Roman"/>
            <w:color w:val="231F20"/>
            <w:spacing w:val="2"/>
            <w:sz w:val="19"/>
            <w:szCs w:val="19"/>
          </w:rPr>
          <w:delText>se</w:delText>
        </w:r>
        <w:r w:rsidRPr="00E25959" w:rsidDel="00816A6A">
          <w:rPr>
            <w:rFonts w:ascii="Times New Roman" w:eastAsia="Segoe UI" w:hAnsi="Times New Roman" w:cs="Times New Roman"/>
            <w:color w:val="231F20"/>
            <w:spacing w:val="8"/>
            <w:sz w:val="19"/>
            <w:szCs w:val="19"/>
          </w:rPr>
          <w:delText>r</w:delText>
        </w:r>
        <w:r w:rsidRPr="00E25959" w:rsidDel="00816A6A">
          <w:rPr>
            <w:rFonts w:ascii="Times New Roman" w:eastAsia="Segoe UI" w:hAnsi="Times New Roman" w:cs="Times New Roman"/>
            <w:color w:val="231F20"/>
            <w:spacing w:val="2"/>
            <w:sz w:val="19"/>
            <w:szCs w:val="19"/>
          </w:rPr>
          <w:delText>v</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s</w:delText>
        </w:r>
      </w:del>
    </w:p>
    <w:p w14:paraId="2253B9ED" w14:textId="14BC5544" w:rsidR="00127CB1" w:rsidRPr="00E25959" w:rsidDel="00816A6A" w:rsidRDefault="00AF5242" w:rsidP="00BB30A5">
      <w:pPr>
        <w:pStyle w:val="ListParagraph"/>
        <w:numPr>
          <w:ilvl w:val="0"/>
          <w:numId w:val="11"/>
        </w:numPr>
        <w:tabs>
          <w:tab w:val="left" w:pos="1340"/>
        </w:tabs>
        <w:spacing w:after="120" w:line="240" w:lineRule="auto"/>
        <w:rPr>
          <w:del w:id="826" w:author="Zhang, James" w:date="2016-02-03T18:02:00Z"/>
          <w:rFonts w:ascii="Times New Roman" w:eastAsia="Segoe UI" w:hAnsi="Times New Roman" w:cs="Times New Roman"/>
          <w:sz w:val="19"/>
          <w:szCs w:val="19"/>
        </w:rPr>
      </w:pPr>
      <w:del w:id="827" w:author="Zhang, James" w:date="2016-02-03T18:02:00Z">
        <w:r w:rsidRPr="00E25959" w:rsidDel="00816A6A">
          <w:rPr>
            <w:rFonts w:ascii="Times New Roman" w:eastAsia="Segoe UI" w:hAnsi="Times New Roman" w:cs="Times New Roman"/>
            <w:color w:val="231F20"/>
            <w:spacing w:val="1"/>
            <w:sz w:val="19"/>
            <w:szCs w:val="19"/>
          </w:rPr>
          <w:delText>M</w:delText>
        </w:r>
        <w:r w:rsidRPr="00E25959" w:rsidDel="00816A6A">
          <w:rPr>
            <w:rFonts w:ascii="Times New Roman" w:eastAsia="Segoe UI" w:hAnsi="Times New Roman" w:cs="Times New Roman"/>
            <w:color w:val="231F20"/>
            <w:spacing w:val="2"/>
            <w:sz w:val="19"/>
            <w:szCs w:val="19"/>
          </w:rPr>
          <w:delText>a</w:delText>
        </w:r>
        <w:r w:rsidRPr="00E25959" w:rsidDel="00816A6A">
          <w:rPr>
            <w:rFonts w:ascii="Times New Roman" w:eastAsia="Segoe UI" w:hAnsi="Times New Roman" w:cs="Times New Roman"/>
            <w:color w:val="231F20"/>
            <w:spacing w:val="3"/>
            <w:sz w:val="19"/>
            <w:szCs w:val="19"/>
          </w:rPr>
          <w:delText>s</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10"/>
            <w:sz w:val="19"/>
            <w:szCs w:val="19"/>
          </w:rPr>
          <w:delText xml:space="preserve"> </w:delText>
        </w:r>
        <w:r w:rsidRPr="00E25959" w:rsidDel="00816A6A">
          <w:rPr>
            <w:rFonts w:ascii="Times New Roman" w:eastAsia="Segoe UI" w:hAnsi="Times New Roman" w:cs="Times New Roman"/>
            <w:color w:val="231F20"/>
            <w:spacing w:val="1"/>
            <w:sz w:val="19"/>
            <w:szCs w:val="19"/>
          </w:rPr>
          <w:delText>da</w:delText>
        </w:r>
        <w:r w:rsidRPr="00E25959" w:rsidDel="00816A6A">
          <w:rPr>
            <w:rFonts w:ascii="Times New Roman" w:eastAsia="Segoe UI" w:hAnsi="Times New Roman" w:cs="Times New Roman"/>
            <w:color w:val="231F20"/>
            <w:spacing w:val="3"/>
            <w:sz w:val="19"/>
            <w:szCs w:val="19"/>
          </w:rPr>
          <w:delText>t</w:delText>
        </w:r>
        <w:r w:rsidRPr="00E25959" w:rsidDel="00816A6A">
          <w:rPr>
            <w:rFonts w:ascii="Times New Roman" w:eastAsia="Segoe UI" w:hAnsi="Times New Roman" w:cs="Times New Roman"/>
            <w:color w:val="231F20"/>
            <w:sz w:val="19"/>
            <w:szCs w:val="19"/>
          </w:rPr>
          <w:delText>a</w:delText>
        </w:r>
        <w:r w:rsidRPr="00E25959" w:rsidDel="00816A6A">
          <w:rPr>
            <w:rFonts w:ascii="Times New Roman" w:eastAsia="Segoe UI" w:hAnsi="Times New Roman" w:cs="Times New Roman"/>
            <w:color w:val="231F20"/>
            <w:spacing w:val="-3"/>
            <w:sz w:val="19"/>
            <w:szCs w:val="19"/>
          </w:rPr>
          <w:delText xml:space="preserve"> </w:delText>
        </w:r>
        <w:r w:rsidRPr="00E25959" w:rsidDel="00816A6A">
          <w:rPr>
            <w:rFonts w:ascii="Times New Roman" w:eastAsia="Segoe UI" w:hAnsi="Times New Roman" w:cs="Times New Roman"/>
            <w:color w:val="231F20"/>
            <w:spacing w:val="2"/>
            <w:sz w:val="19"/>
            <w:szCs w:val="19"/>
          </w:rPr>
          <w:delText>se</w:delText>
        </w:r>
        <w:r w:rsidRPr="00E25959" w:rsidDel="00816A6A">
          <w:rPr>
            <w:rFonts w:ascii="Times New Roman" w:eastAsia="Segoe UI" w:hAnsi="Times New Roman" w:cs="Times New Roman"/>
            <w:color w:val="231F20"/>
            <w:spacing w:val="8"/>
            <w:sz w:val="19"/>
            <w:szCs w:val="19"/>
          </w:rPr>
          <w:delText>r</w:delText>
        </w:r>
        <w:r w:rsidRPr="00E25959" w:rsidDel="00816A6A">
          <w:rPr>
            <w:rFonts w:ascii="Times New Roman" w:eastAsia="Segoe UI" w:hAnsi="Times New Roman" w:cs="Times New Roman"/>
            <w:color w:val="231F20"/>
            <w:spacing w:val="2"/>
            <w:sz w:val="19"/>
            <w:szCs w:val="19"/>
          </w:rPr>
          <w:delText>v</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s</w:delText>
        </w:r>
      </w:del>
    </w:p>
    <w:p w14:paraId="01107E7C" w14:textId="654828DB" w:rsidR="00127CB1" w:rsidRPr="00E25959" w:rsidDel="00816A6A" w:rsidRDefault="00AF5242" w:rsidP="00BB30A5">
      <w:pPr>
        <w:pStyle w:val="ListParagraph"/>
        <w:numPr>
          <w:ilvl w:val="0"/>
          <w:numId w:val="11"/>
        </w:numPr>
        <w:tabs>
          <w:tab w:val="left" w:pos="1340"/>
        </w:tabs>
        <w:spacing w:after="120" w:line="240" w:lineRule="auto"/>
        <w:rPr>
          <w:del w:id="828" w:author="Zhang, James" w:date="2016-02-03T18:02:00Z"/>
          <w:rFonts w:ascii="Times New Roman" w:eastAsia="Segoe UI" w:hAnsi="Times New Roman" w:cs="Times New Roman"/>
          <w:sz w:val="19"/>
          <w:szCs w:val="19"/>
        </w:rPr>
      </w:pPr>
      <w:del w:id="829" w:author="Zhang, James" w:date="2016-02-03T18:02:00Z">
        <w:r w:rsidRPr="00E25959" w:rsidDel="00816A6A">
          <w:rPr>
            <w:rFonts w:ascii="Times New Roman" w:eastAsia="Segoe UI" w:hAnsi="Times New Roman" w:cs="Times New Roman"/>
            <w:color w:val="231F20"/>
            <w:sz w:val="19"/>
            <w:szCs w:val="19"/>
          </w:rPr>
          <w:delText>I</w:delText>
        </w:r>
        <w:r w:rsidRPr="00E25959" w:rsidDel="00816A6A">
          <w:rPr>
            <w:rFonts w:ascii="Times New Roman" w:eastAsia="Segoe UI" w:hAnsi="Times New Roman" w:cs="Times New Roman"/>
            <w:color w:val="231F20"/>
            <w:spacing w:val="1"/>
            <w:sz w:val="19"/>
            <w:szCs w:val="19"/>
          </w:rPr>
          <w:delText>n-</w:delText>
        </w:r>
        <w:r w:rsidRPr="00E25959" w:rsidDel="00816A6A">
          <w:rPr>
            <w:rFonts w:ascii="Times New Roman" w:eastAsia="Segoe UI" w:hAnsi="Times New Roman" w:cs="Times New Roman"/>
            <w:color w:val="231F20"/>
            <w:spacing w:val="2"/>
            <w:sz w:val="19"/>
            <w:szCs w:val="19"/>
          </w:rPr>
          <w:delText>mem</w:delText>
        </w:r>
        <w:r w:rsidRPr="00E25959" w:rsidDel="00816A6A">
          <w:rPr>
            <w:rFonts w:ascii="Times New Roman" w:eastAsia="Segoe UI" w:hAnsi="Times New Roman" w:cs="Times New Roman"/>
            <w:color w:val="231F20"/>
            <w:spacing w:val="1"/>
            <w:sz w:val="19"/>
            <w:szCs w:val="19"/>
          </w:rPr>
          <w:delText>o</w:delText>
        </w:r>
        <w:r w:rsidRPr="00E25959" w:rsidDel="00816A6A">
          <w:rPr>
            <w:rFonts w:ascii="Times New Roman" w:eastAsia="Segoe UI" w:hAnsi="Times New Roman" w:cs="Times New Roman"/>
            <w:color w:val="231F20"/>
            <w:spacing w:val="8"/>
            <w:sz w:val="19"/>
            <w:szCs w:val="19"/>
          </w:rPr>
          <w:delText>r</w:delText>
        </w:r>
        <w:r w:rsidRPr="00E25959" w:rsidDel="00816A6A">
          <w:rPr>
            <w:rFonts w:ascii="Times New Roman" w:eastAsia="Segoe UI" w:hAnsi="Times New Roman" w:cs="Times New Roman"/>
            <w:color w:val="231F20"/>
            <w:sz w:val="19"/>
            <w:szCs w:val="19"/>
          </w:rPr>
          <w:delText>y</w:delText>
        </w:r>
        <w:r w:rsidRPr="00E25959" w:rsidDel="00816A6A">
          <w:rPr>
            <w:rFonts w:ascii="Times New Roman" w:eastAsia="Segoe UI" w:hAnsi="Times New Roman" w:cs="Times New Roman"/>
            <w:color w:val="231F20"/>
            <w:spacing w:val="-9"/>
            <w:sz w:val="19"/>
            <w:szCs w:val="19"/>
          </w:rPr>
          <w:delText xml:space="preserve"> </w:delText>
        </w:r>
        <w:r w:rsidRPr="00E25959" w:rsidDel="00816A6A">
          <w:rPr>
            <w:rFonts w:ascii="Times New Roman" w:eastAsia="Segoe UI" w:hAnsi="Times New Roman" w:cs="Times New Roman"/>
            <w:color w:val="231F20"/>
            <w:spacing w:val="3"/>
            <w:sz w:val="19"/>
            <w:szCs w:val="19"/>
          </w:rPr>
          <w:delText>t</w:delText>
        </w:r>
        <w:r w:rsidRPr="00E25959" w:rsidDel="00816A6A">
          <w:rPr>
            <w:rFonts w:ascii="Times New Roman" w:eastAsia="Segoe UI" w:hAnsi="Times New Roman" w:cs="Times New Roman"/>
            <w:color w:val="231F20"/>
            <w:spacing w:val="1"/>
            <w:sz w:val="19"/>
            <w:szCs w:val="19"/>
          </w:rPr>
          <w:delText>a</w:delText>
        </w:r>
        <w:r w:rsidRPr="00E25959" w:rsidDel="00816A6A">
          <w:rPr>
            <w:rFonts w:ascii="Times New Roman" w:eastAsia="Segoe UI" w:hAnsi="Times New Roman" w:cs="Times New Roman"/>
            <w:color w:val="231F20"/>
            <w:spacing w:val="2"/>
            <w:sz w:val="19"/>
            <w:szCs w:val="19"/>
          </w:rPr>
          <w:delText>b</w:delText>
        </w:r>
        <w:r w:rsidRPr="00E25959" w:rsidDel="00816A6A">
          <w:rPr>
            <w:rFonts w:ascii="Times New Roman" w:eastAsia="Segoe UI" w:hAnsi="Times New Roman" w:cs="Times New Roman"/>
            <w:color w:val="231F20"/>
            <w:sz w:val="19"/>
            <w:szCs w:val="19"/>
          </w:rPr>
          <w:delText>u</w:delText>
        </w:r>
        <w:r w:rsidRPr="00E25959" w:rsidDel="00816A6A">
          <w:rPr>
            <w:rFonts w:ascii="Times New Roman" w:eastAsia="Segoe UI" w:hAnsi="Times New Roman" w:cs="Times New Roman"/>
            <w:color w:val="231F20"/>
            <w:spacing w:val="1"/>
            <w:sz w:val="19"/>
            <w:szCs w:val="19"/>
          </w:rPr>
          <w:delText>la</w:delText>
        </w:r>
        <w:r w:rsidRPr="00E25959" w:rsidDel="00816A6A">
          <w:rPr>
            <w:rFonts w:ascii="Times New Roman" w:eastAsia="Segoe UI" w:hAnsi="Times New Roman" w:cs="Times New Roman"/>
            <w:color w:val="231F20"/>
            <w:sz w:val="19"/>
            <w:szCs w:val="19"/>
          </w:rPr>
          <w:delText>r</w:delText>
        </w:r>
        <w:r w:rsidRPr="00E25959" w:rsidDel="00816A6A">
          <w:rPr>
            <w:rFonts w:ascii="Times New Roman" w:eastAsia="Segoe UI" w:hAnsi="Times New Roman" w:cs="Times New Roman"/>
            <w:color w:val="231F20"/>
            <w:spacing w:val="-5"/>
            <w:sz w:val="19"/>
            <w:szCs w:val="19"/>
          </w:rPr>
          <w:delText xml:space="preserve"> </w:delText>
        </w:r>
        <w:r w:rsidRPr="00E25959" w:rsidDel="00816A6A">
          <w:rPr>
            <w:rFonts w:ascii="Times New Roman" w:eastAsia="Segoe UI" w:hAnsi="Times New Roman" w:cs="Times New Roman"/>
            <w:color w:val="231F20"/>
            <w:spacing w:val="1"/>
            <w:sz w:val="19"/>
            <w:szCs w:val="19"/>
          </w:rPr>
          <w:delText>B</w:delText>
        </w:r>
        <w:r w:rsidRPr="00E25959" w:rsidDel="00816A6A">
          <w:rPr>
            <w:rFonts w:ascii="Times New Roman" w:eastAsia="Segoe UI" w:hAnsi="Times New Roman" w:cs="Times New Roman"/>
            <w:color w:val="231F20"/>
            <w:sz w:val="19"/>
            <w:szCs w:val="19"/>
          </w:rPr>
          <w:delText xml:space="preserve">I </w:delText>
        </w:r>
        <w:r w:rsidRPr="00E25959" w:rsidDel="00816A6A">
          <w:rPr>
            <w:rFonts w:ascii="Times New Roman" w:eastAsia="Segoe UI" w:hAnsi="Times New Roman" w:cs="Times New Roman"/>
            <w:color w:val="231F20"/>
            <w:spacing w:val="2"/>
            <w:sz w:val="19"/>
            <w:szCs w:val="19"/>
          </w:rPr>
          <w:delText>se</w:delText>
        </w:r>
        <w:r w:rsidRPr="00E25959" w:rsidDel="00816A6A">
          <w:rPr>
            <w:rFonts w:ascii="Times New Roman" w:eastAsia="Segoe UI" w:hAnsi="Times New Roman" w:cs="Times New Roman"/>
            <w:color w:val="231F20"/>
            <w:spacing w:val="1"/>
            <w:sz w:val="19"/>
            <w:szCs w:val="19"/>
          </w:rPr>
          <w:delText>ma</w:delText>
        </w:r>
        <w:r w:rsidRPr="00E25959" w:rsidDel="00816A6A">
          <w:rPr>
            <w:rFonts w:ascii="Times New Roman" w:eastAsia="Segoe UI" w:hAnsi="Times New Roman" w:cs="Times New Roman"/>
            <w:color w:val="231F20"/>
            <w:sz w:val="19"/>
            <w:szCs w:val="19"/>
          </w:rPr>
          <w:delText>nt</w:delText>
        </w:r>
        <w:r w:rsidRPr="00E25959" w:rsidDel="00816A6A">
          <w:rPr>
            <w:rFonts w:ascii="Times New Roman" w:eastAsia="Segoe UI" w:hAnsi="Times New Roman" w:cs="Times New Roman"/>
            <w:color w:val="231F20"/>
            <w:spacing w:val="1"/>
            <w:sz w:val="19"/>
            <w:szCs w:val="19"/>
          </w:rPr>
          <w:delText>i</w:delText>
        </w:r>
        <w:r w:rsidRPr="00E25959" w:rsidDel="00816A6A">
          <w:rPr>
            <w:rFonts w:ascii="Times New Roman" w:eastAsia="Segoe UI" w:hAnsi="Times New Roman" w:cs="Times New Roman"/>
            <w:color w:val="231F20"/>
            <w:sz w:val="19"/>
            <w:szCs w:val="19"/>
          </w:rPr>
          <w:delText>c</w:delText>
        </w:r>
        <w:r w:rsidRPr="00E25959" w:rsidDel="00816A6A">
          <w:rPr>
            <w:rFonts w:ascii="Times New Roman" w:eastAsia="Segoe UI" w:hAnsi="Times New Roman" w:cs="Times New Roman"/>
            <w:color w:val="231F20"/>
            <w:spacing w:val="-12"/>
            <w:sz w:val="19"/>
            <w:szCs w:val="19"/>
          </w:rPr>
          <w:delText xml:space="preserve"> </w:delText>
        </w:r>
        <w:r w:rsidRPr="00E25959" w:rsidDel="00816A6A">
          <w:rPr>
            <w:rFonts w:ascii="Times New Roman" w:eastAsia="Segoe UI" w:hAnsi="Times New Roman" w:cs="Times New Roman"/>
            <w:color w:val="231F20"/>
            <w:spacing w:val="2"/>
            <w:sz w:val="19"/>
            <w:szCs w:val="19"/>
          </w:rPr>
          <w:delText>mo</w:delText>
        </w:r>
        <w:r w:rsidRPr="00E25959" w:rsidDel="00816A6A">
          <w:rPr>
            <w:rFonts w:ascii="Times New Roman" w:eastAsia="Segoe UI" w:hAnsi="Times New Roman" w:cs="Times New Roman"/>
            <w:color w:val="231F20"/>
            <w:spacing w:val="1"/>
            <w:sz w:val="19"/>
            <w:szCs w:val="19"/>
          </w:rPr>
          <w:delText>d</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l</w:delText>
        </w:r>
      </w:del>
    </w:p>
    <w:p w14:paraId="70D1162A" w14:textId="791A2C69" w:rsidR="00127CB1" w:rsidRPr="00E25959" w:rsidDel="00816A6A" w:rsidRDefault="00AF5242" w:rsidP="00BB30A5">
      <w:pPr>
        <w:pStyle w:val="ListParagraph"/>
        <w:numPr>
          <w:ilvl w:val="0"/>
          <w:numId w:val="11"/>
        </w:numPr>
        <w:tabs>
          <w:tab w:val="left" w:pos="1340"/>
        </w:tabs>
        <w:spacing w:after="120" w:line="240" w:lineRule="auto"/>
        <w:rPr>
          <w:del w:id="830" w:author="Zhang, James" w:date="2016-02-03T18:02:00Z"/>
          <w:rFonts w:ascii="Times New Roman" w:eastAsia="Segoe UI" w:hAnsi="Times New Roman" w:cs="Times New Roman"/>
          <w:sz w:val="19"/>
          <w:szCs w:val="19"/>
        </w:rPr>
      </w:pPr>
      <w:del w:id="831" w:author="Zhang, James" w:date="2016-02-03T18:02:00Z">
        <w:r w:rsidRPr="00E25959" w:rsidDel="00816A6A">
          <w:rPr>
            <w:rFonts w:ascii="Times New Roman" w:eastAsia="Segoe UI" w:hAnsi="Times New Roman" w:cs="Times New Roman"/>
            <w:color w:val="231F20"/>
            <w:spacing w:val="2"/>
            <w:w w:val="96"/>
            <w:sz w:val="19"/>
            <w:szCs w:val="19"/>
          </w:rPr>
          <w:delText>Se</w:delText>
        </w:r>
        <w:r w:rsidRPr="00E25959" w:rsidDel="00816A6A">
          <w:rPr>
            <w:rFonts w:ascii="Times New Roman" w:eastAsia="Segoe UI" w:hAnsi="Times New Roman" w:cs="Times New Roman"/>
            <w:color w:val="231F20"/>
            <w:spacing w:val="1"/>
            <w:w w:val="96"/>
            <w:sz w:val="19"/>
            <w:szCs w:val="19"/>
          </w:rPr>
          <w:delText>l</w:delText>
        </w:r>
        <w:r w:rsidRPr="00E25959" w:rsidDel="00816A6A">
          <w:rPr>
            <w:rFonts w:ascii="Times New Roman" w:eastAsia="Segoe UI" w:hAnsi="Times New Roman" w:cs="Times New Roman"/>
            <w:color w:val="231F20"/>
            <w:spacing w:val="-4"/>
            <w:w w:val="96"/>
            <w:sz w:val="19"/>
            <w:szCs w:val="19"/>
          </w:rPr>
          <w:delText>f</w:delText>
        </w:r>
        <w:r w:rsidRPr="00E25959" w:rsidDel="00816A6A">
          <w:rPr>
            <w:rFonts w:ascii="Times New Roman" w:eastAsia="Segoe UI" w:hAnsi="Times New Roman" w:cs="Times New Roman"/>
            <w:color w:val="231F20"/>
            <w:spacing w:val="1"/>
            <w:w w:val="96"/>
            <w:sz w:val="19"/>
            <w:szCs w:val="19"/>
          </w:rPr>
          <w:delText>-</w:delText>
        </w:r>
        <w:r w:rsidRPr="00E25959" w:rsidDel="00816A6A">
          <w:rPr>
            <w:rFonts w:ascii="Times New Roman" w:eastAsia="Segoe UI" w:hAnsi="Times New Roman" w:cs="Times New Roman"/>
            <w:color w:val="231F20"/>
            <w:spacing w:val="2"/>
            <w:w w:val="96"/>
            <w:sz w:val="19"/>
            <w:szCs w:val="19"/>
          </w:rPr>
          <w:delText>se</w:delText>
        </w:r>
        <w:r w:rsidRPr="00E25959" w:rsidDel="00816A6A">
          <w:rPr>
            <w:rFonts w:ascii="Times New Roman" w:eastAsia="Segoe UI" w:hAnsi="Times New Roman" w:cs="Times New Roman"/>
            <w:color w:val="231F20"/>
            <w:spacing w:val="8"/>
            <w:w w:val="96"/>
            <w:sz w:val="19"/>
            <w:szCs w:val="19"/>
          </w:rPr>
          <w:delText>r</w:delText>
        </w:r>
        <w:r w:rsidRPr="00E25959" w:rsidDel="00816A6A">
          <w:rPr>
            <w:rFonts w:ascii="Times New Roman" w:eastAsia="Segoe UI" w:hAnsi="Times New Roman" w:cs="Times New Roman"/>
            <w:color w:val="231F20"/>
            <w:spacing w:val="2"/>
            <w:w w:val="96"/>
            <w:sz w:val="19"/>
            <w:szCs w:val="19"/>
          </w:rPr>
          <w:delText>v</w:delText>
        </w:r>
        <w:r w:rsidRPr="00E25959" w:rsidDel="00816A6A">
          <w:rPr>
            <w:rFonts w:ascii="Times New Roman" w:eastAsia="Segoe UI" w:hAnsi="Times New Roman" w:cs="Times New Roman"/>
            <w:color w:val="231F20"/>
            <w:spacing w:val="1"/>
            <w:w w:val="96"/>
            <w:sz w:val="19"/>
            <w:szCs w:val="19"/>
          </w:rPr>
          <w:delText>i</w:delText>
        </w:r>
        <w:r w:rsidRPr="00E25959" w:rsidDel="00816A6A">
          <w:rPr>
            <w:rFonts w:ascii="Times New Roman" w:eastAsia="Segoe UI" w:hAnsi="Times New Roman" w:cs="Times New Roman"/>
            <w:color w:val="231F20"/>
            <w:w w:val="96"/>
            <w:sz w:val="19"/>
            <w:szCs w:val="19"/>
          </w:rPr>
          <w:delText>ce</w:delText>
        </w:r>
        <w:r w:rsidRPr="00E25959" w:rsidDel="00816A6A">
          <w:rPr>
            <w:rFonts w:ascii="Times New Roman" w:eastAsia="Segoe UI" w:hAnsi="Times New Roman" w:cs="Times New Roman"/>
            <w:color w:val="231F20"/>
            <w:spacing w:val="18"/>
            <w:w w:val="96"/>
            <w:sz w:val="19"/>
            <w:szCs w:val="19"/>
          </w:rPr>
          <w:delText xml:space="preserve"> </w:delText>
        </w:r>
        <w:r w:rsidRPr="00E25959" w:rsidDel="00816A6A">
          <w:rPr>
            <w:rFonts w:ascii="Times New Roman" w:eastAsia="Segoe UI" w:hAnsi="Times New Roman" w:cs="Times New Roman"/>
            <w:color w:val="231F20"/>
            <w:spacing w:val="2"/>
            <w:w w:val="96"/>
            <w:sz w:val="19"/>
            <w:szCs w:val="19"/>
          </w:rPr>
          <w:delText>b</w:delText>
        </w:r>
        <w:r w:rsidRPr="00E25959" w:rsidDel="00816A6A">
          <w:rPr>
            <w:rFonts w:ascii="Times New Roman" w:eastAsia="Segoe UI" w:hAnsi="Times New Roman" w:cs="Times New Roman"/>
            <w:color w:val="231F20"/>
            <w:spacing w:val="1"/>
            <w:w w:val="96"/>
            <w:sz w:val="19"/>
            <w:szCs w:val="19"/>
          </w:rPr>
          <w:delText>us</w:delText>
        </w:r>
        <w:r w:rsidRPr="00E25959" w:rsidDel="00816A6A">
          <w:rPr>
            <w:rFonts w:ascii="Times New Roman" w:eastAsia="Segoe UI" w:hAnsi="Times New Roman" w:cs="Times New Roman"/>
            <w:color w:val="231F20"/>
            <w:w w:val="96"/>
            <w:sz w:val="19"/>
            <w:szCs w:val="19"/>
          </w:rPr>
          <w:delText>i</w:delText>
        </w:r>
        <w:r w:rsidRPr="00E25959" w:rsidDel="00816A6A">
          <w:rPr>
            <w:rFonts w:ascii="Times New Roman" w:eastAsia="Segoe UI" w:hAnsi="Times New Roman" w:cs="Times New Roman"/>
            <w:color w:val="231F20"/>
            <w:spacing w:val="2"/>
            <w:w w:val="96"/>
            <w:sz w:val="19"/>
            <w:szCs w:val="19"/>
          </w:rPr>
          <w:delText>nes</w:delText>
        </w:r>
        <w:r w:rsidRPr="00E25959" w:rsidDel="00816A6A">
          <w:rPr>
            <w:rFonts w:ascii="Times New Roman" w:eastAsia="Segoe UI" w:hAnsi="Times New Roman" w:cs="Times New Roman"/>
            <w:color w:val="231F20"/>
            <w:w w:val="96"/>
            <w:sz w:val="19"/>
            <w:szCs w:val="19"/>
          </w:rPr>
          <w:delText>s</w:delText>
        </w:r>
        <w:r w:rsidRPr="00E25959" w:rsidDel="00816A6A">
          <w:rPr>
            <w:rFonts w:ascii="Times New Roman" w:eastAsia="Segoe UI" w:hAnsi="Times New Roman" w:cs="Times New Roman"/>
            <w:color w:val="231F20"/>
            <w:spacing w:val="7"/>
            <w:w w:val="96"/>
            <w:sz w:val="19"/>
            <w:szCs w:val="19"/>
          </w:rPr>
          <w:delText xml:space="preserve"> </w:delText>
        </w:r>
        <w:r w:rsidRPr="00E25959" w:rsidDel="00816A6A">
          <w:rPr>
            <w:rFonts w:ascii="Times New Roman" w:eastAsia="Segoe UI" w:hAnsi="Times New Roman" w:cs="Times New Roman"/>
            <w:color w:val="231F20"/>
            <w:sz w:val="19"/>
            <w:szCs w:val="19"/>
          </w:rPr>
          <w:delText>in</w:delText>
        </w:r>
        <w:r w:rsidRPr="00E25959" w:rsidDel="00816A6A">
          <w:rPr>
            <w:rFonts w:ascii="Times New Roman" w:eastAsia="Segoe UI" w:hAnsi="Times New Roman" w:cs="Times New Roman"/>
            <w:color w:val="231F20"/>
            <w:spacing w:val="1"/>
            <w:sz w:val="19"/>
            <w:szCs w:val="19"/>
          </w:rPr>
          <w:delText>t</w:delText>
        </w:r>
        <w:r w:rsidRPr="00E25959" w:rsidDel="00816A6A">
          <w:rPr>
            <w:rFonts w:ascii="Times New Roman" w:eastAsia="Segoe UI" w:hAnsi="Times New Roman" w:cs="Times New Roman"/>
            <w:color w:val="231F20"/>
            <w:spacing w:val="2"/>
            <w:sz w:val="19"/>
            <w:szCs w:val="19"/>
          </w:rPr>
          <w:delText>e</w:delText>
        </w:r>
        <w:r w:rsidRPr="00E25959" w:rsidDel="00816A6A">
          <w:rPr>
            <w:rFonts w:ascii="Times New Roman" w:eastAsia="Segoe UI" w:hAnsi="Times New Roman" w:cs="Times New Roman"/>
            <w:color w:val="231F20"/>
            <w:sz w:val="19"/>
            <w:szCs w:val="19"/>
          </w:rPr>
          <w:delText>ll</w:delText>
        </w:r>
        <w:r w:rsidRPr="00E25959" w:rsidDel="00816A6A">
          <w:rPr>
            <w:rFonts w:ascii="Times New Roman" w:eastAsia="Segoe UI" w:hAnsi="Times New Roman" w:cs="Times New Roman"/>
            <w:color w:val="231F20"/>
            <w:spacing w:val="1"/>
            <w:sz w:val="19"/>
            <w:szCs w:val="19"/>
          </w:rPr>
          <w:delText>ig</w:delText>
        </w:r>
        <w:r w:rsidRPr="00E25959" w:rsidDel="00816A6A">
          <w:rPr>
            <w:rFonts w:ascii="Times New Roman" w:eastAsia="Segoe UI" w:hAnsi="Times New Roman" w:cs="Times New Roman"/>
            <w:color w:val="231F20"/>
            <w:spacing w:val="2"/>
            <w:sz w:val="19"/>
            <w:szCs w:val="19"/>
          </w:rPr>
          <w:delText>en</w:delText>
        </w:r>
        <w:r w:rsidRPr="00E25959" w:rsidDel="00816A6A">
          <w:rPr>
            <w:rFonts w:ascii="Times New Roman" w:eastAsia="Segoe UI" w:hAnsi="Times New Roman" w:cs="Times New Roman"/>
            <w:color w:val="231F20"/>
            <w:sz w:val="19"/>
            <w:szCs w:val="19"/>
          </w:rPr>
          <w:delText>ce</w:delText>
        </w:r>
      </w:del>
    </w:p>
    <w:p w14:paraId="204C2F2A" w14:textId="77777777" w:rsidR="00127CB1" w:rsidRPr="00E25959" w:rsidRDefault="00127CB1" w:rsidP="001A5FBC">
      <w:pPr>
        <w:spacing w:after="120" w:line="170" w:lineRule="exact"/>
        <w:rPr>
          <w:rFonts w:ascii="Times New Roman" w:hAnsi="Times New Roman" w:cs="Times New Roman"/>
          <w:sz w:val="19"/>
          <w:szCs w:val="19"/>
        </w:rPr>
      </w:pPr>
    </w:p>
    <w:p w14:paraId="25BA1E79" w14:textId="74080540" w:rsidR="003B4210" w:rsidRDefault="00816A6A" w:rsidP="00816A6A">
      <w:pPr>
        <w:pStyle w:val="Heading3"/>
        <w:rPr>
          <w:ins w:id="832" w:author="Zhang, James" w:date="2016-02-03T18:03:00Z"/>
          <w:rFonts w:eastAsia="Segoe UI"/>
        </w:rPr>
        <w:pPrChange w:id="833" w:author="Zhang, James" w:date="2016-02-03T18:03:00Z">
          <w:pPr>
            <w:tabs>
              <w:tab w:val="left" w:pos="780"/>
            </w:tabs>
            <w:spacing w:after="120" w:line="260" w:lineRule="auto"/>
          </w:pPr>
        </w:pPrChange>
      </w:pPr>
      <w:bookmarkStart w:id="834" w:name="_Toc442343165"/>
      <w:ins w:id="835" w:author="Zhang, James" w:date="2016-02-03T18:03:00Z">
        <w:r>
          <w:rPr>
            <w:rFonts w:eastAsia="Segoe UI"/>
          </w:rPr>
          <w:t>Comparison of Standard and Enterprise Edition</w:t>
        </w:r>
        <w:bookmarkEnd w:id="834"/>
      </w:ins>
    </w:p>
    <w:p w14:paraId="7C26B559" w14:textId="72BE5412" w:rsidR="00816A6A" w:rsidRPr="00816A6A" w:rsidDel="00816A6A" w:rsidRDefault="00816A6A" w:rsidP="00816A6A">
      <w:pPr>
        <w:rPr>
          <w:del w:id="836" w:author="Zhang, James" w:date="2016-02-03T18:03:00Z"/>
          <w:rPrChange w:id="837" w:author="Zhang, James" w:date="2016-02-03T18:03:00Z">
            <w:rPr>
              <w:del w:id="838" w:author="Zhang, James" w:date="2016-02-03T18:03:00Z"/>
            </w:rPr>
          </w:rPrChange>
        </w:rPr>
        <w:pPrChange w:id="839" w:author="Zhang, James" w:date="2016-02-03T18:03:00Z">
          <w:pPr>
            <w:tabs>
              <w:tab w:val="left" w:pos="780"/>
            </w:tabs>
            <w:spacing w:after="120" w:line="260" w:lineRule="auto"/>
          </w:pPr>
        </w:pPrChange>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7"/>
        <w:gridCol w:w="1341"/>
        <w:gridCol w:w="1472"/>
      </w:tblGrid>
      <w:tr w:rsidR="00625E80" w:rsidRPr="003B4210" w14:paraId="66B151DB" w14:textId="77777777" w:rsidTr="00625E80">
        <w:trPr>
          <w:tblHeader/>
          <w:tblCellSpacing w:w="15" w:type="dxa"/>
        </w:trPr>
        <w:tc>
          <w:tcPr>
            <w:tcW w:w="4950" w:type="dxa"/>
            <w:shd w:val="clear" w:color="auto" w:fill="FFFFFF"/>
            <w:vAlign w:val="center"/>
            <w:hideMark/>
          </w:tcPr>
          <w:p w14:paraId="702FD4FB" w14:textId="77777777" w:rsidR="00625E80" w:rsidRPr="00625E80" w:rsidRDefault="00625E80" w:rsidP="003B4210">
            <w:pPr>
              <w:widowControl/>
              <w:spacing w:after="300" w:line="240" w:lineRule="auto"/>
              <w:rPr>
                <w:rFonts w:ascii="Segoe UI Semibold" w:eastAsia="Times New Roman" w:hAnsi="Segoe UI Semibold" w:cs="Segoe UI Semibold"/>
                <w:color w:val="999999"/>
                <w:sz w:val="18"/>
                <w:szCs w:val="18"/>
              </w:rPr>
            </w:pPr>
            <w:r w:rsidRPr="00625E80">
              <w:rPr>
                <w:rFonts w:ascii="Segoe UI Semibold" w:eastAsia="Times New Roman" w:hAnsi="Segoe UI Semibold" w:cs="Segoe UI Semibold"/>
                <w:color w:val="999999"/>
                <w:sz w:val="18"/>
                <w:szCs w:val="18"/>
              </w:rPr>
              <w:t>Features</w:t>
            </w:r>
          </w:p>
        </w:tc>
        <w:tc>
          <w:tcPr>
            <w:tcW w:w="1320" w:type="dxa"/>
            <w:shd w:val="clear" w:color="auto" w:fill="FFFFFF"/>
            <w:vAlign w:val="center"/>
            <w:hideMark/>
          </w:tcPr>
          <w:p w14:paraId="760A96E5" w14:textId="77777777" w:rsidR="00625E80" w:rsidRPr="00625E80" w:rsidRDefault="00625E80" w:rsidP="003B4210">
            <w:pPr>
              <w:widowControl/>
              <w:spacing w:after="300" w:line="240" w:lineRule="auto"/>
              <w:rPr>
                <w:rFonts w:ascii="Segoe UI Semibold" w:eastAsia="Times New Roman" w:hAnsi="Segoe UI Semibold" w:cs="Segoe UI Semibold"/>
                <w:color w:val="999999"/>
                <w:sz w:val="18"/>
                <w:szCs w:val="18"/>
              </w:rPr>
            </w:pPr>
            <w:r w:rsidRPr="00625E80">
              <w:rPr>
                <w:rFonts w:ascii="Segoe UI Semibold" w:eastAsia="Times New Roman" w:hAnsi="Segoe UI Semibold" w:cs="Segoe UI Semibold"/>
                <w:color w:val="999999"/>
                <w:sz w:val="18"/>
                <w:szCs w:val="18"/>
              </w:rPr>
              <w:t>Enterprise</w:t>
            </w:r>
          </w:p>
        </w:tc>
        <w:tc>
          <w:tcPr>
            <w:tcW w:w="1440" w:type="dxa"/>
            <w:shd w:val="clear" w:color="auto" w:fill="FFFFFF"/>
            <w:vAlign w:val="center"/>
            <w:hideMark/>
          </w:tcPr>
          <w:p w14:paraId="0F4BB6D2" w14:textId="77777777" w:rsidR="00625E80" w:rsidRPr="00625E80" w:rsidRDefault="00625E80" w:rsidP="003B4210">
            <w:pPr>
              <w:widowControl/>
              <w:spacing w:after="300" w:line="240" w:lineRule="auto"/>
              <w:rPr>
                <w:rFonts w:ascii="Segoe UI Semibold" w:eastAsia="Times New Roman" w:hAnsi="Segoe UI Semibold" w:cs="Segoe UI Semibold"/>
                <w:color w:val="999999"/>
                <w:sz w:val="18"/>
                <w:szCs w:val="18"/>
              </w:rPr>
            </w:pPr>
            <w:r w:rsidRPr="00625E80">
              <w:rPr>
                <w:rFonts w:ascii="Segoe UI Semibold" w:eastAsia="Times New Roman" w:hAnsi="Segoe UI Semibold" w:cs="Segoe UI Semibold"/>
                <w:color w:val="999999"/>
                <w:sz w:val="18"/>
                <w:szCs w:val="18"/>
              </w:rPr>
              <w:t>Standard</w:t>
            </w:r>
          </w:p>
        </w:tc>
      </w:tr>
      <w:tr w:rsidR="00625E80" w:rsidRPr="003B4210" w14:paraId="6CDBAA2D" w14:textId="77777777" w:rsidTr="00625E80">
        <w:trPr>
          <w:tblCellSpacing w:w="15" w:type="dxa"/>
        </w:trPr>
        <w:tc>
          <w:tcPr>
            <w:tcW w:w="4950" w:type="dxa"/>
            <w:tcBorders>
              <w:top w:val="nil"/>
              <w:left w:val="nil"/>
              <w:bottom w:val="nil"/>
              <w:right w:val="nil"/>
            </w:tcBorders>
            <w:shd w:val="clear" w:color="auto" w:fill="D2D2D2"/>
            <w:hideMark/>
          </w:tcPr>
          <w:p w14:paraId="3B9E27E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3D6DD7F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Maximum number of cores</w:t>
            </w:r>
          </w:p>
        </w:tc>
        <w:tc>
          <w:tcPr>
            <w:tcW w:w="1320" w:type="dxa"/>
            <w:tcBorders>
              <w:top w:val="nil"/>
              <w:left w:val="nil"/>
              <w:bottom w:val="nil"/>
              <w:right w:val="nil"/>
            </w:tcBorders>
            <w:shd w:val="clear" w:color="auto" w:fill="D2D2D2"/>
            <w:hideMark/>
          </w:tcPr>
          <w:p w14:paraId="3A02A254"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Enterprise</w:t>
            </w:r>
          </w:p>
          <w:p w14:paraId="121A3F9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OS Max</w:t>
            </w:r>
          </w:p>
        </w:tc>
        <w:tc>
          <w:tcPr>
            <w:tcW w:w="1440" w:type="dxa"/>
            <w:tcBorders>
              <w:top w:val="nil"/>
              <w:left w:val="nil"/>
              <w:bottom w:val="nil"/>
              <w:right w:val="nil"/>
            </w:tcBorders>
            <w:shd w:val="clear" w:color="auto" w:fill="D2D2D2"/>
            <w:hideMark/>
          </w:tcPr>
          <w:p w14:paraId="1405695B"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Standard</w:t>
            </w:r>
          </w:p>
          <w:p w14:paraId="2EA78D1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16 cores</w:t>
            </w:r>
          </w:p>
        </w:tc>
      </w:tr>
      <w:tr w:rsidR="00625E80" w:rsidRPr="003B4210" w14:paraId="2C8C5D2F" w14:textId="77777777" w:rsidTr="00625E80">
        <w:trPr>
          <w:tblCellSpacing w:w="15" w:type="dxa"/>
        </w:trPr>
        <w:tc>
          <w:tcPr>
            <w:tcW w:w="4950" w:type="dxa"/>
            <w:tcBorders>
              <w:top w:val="nil"/>
              <w:left w:val="nil"/>
              <w:bottom w:val="nil"/>
              <w:right w:val="nil"/>
            </w:tcBorders>
            <w:shd w:val="clear" w:color="auto" w:fill="EEEEEE"/>
            <w:hideMark/>
          </w:tcPr>
          <w:p w14:paraId="421C7ADB"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59A1FCCC"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Maximum memory utilized per instance</w:t>
            </w:r>
          </w:p>
        </w:tc>
        <w:tc>
          <w:tcPr>
            <w:tcW w:w="1320" w:type="dxa"/>
            <w:tcBorders>
              <w:top w:val="nil"/>
              <w:left w:val="nil"/>
              <w:bottom w:val="nil"/>
              <w:right w:val="nil"/>
            </w:tcBorders>
            <w:shd w:val="clear" w:color="auto" w:fill="EEEEEE"/>
            <w:hideMark/>
          </w:tcPr>
          <w:p w14:paraId="366C04C3"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Enterprise</w:t>
            </w:r>
          </w:p>
          <w:p w14:paraId="68FF80D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OS Max</w:t>
            </w:r>
          </w:p>
        </w:tc>
        <w:tc>
          <w:tcPr>
            <w:tcW w:w="1440" w:type="dxa"/>
            <w:tcBorders>
              <w:top w:val="nil"/>
              <w:left w:val="nil"/>
              <w:bottom w:val="nil"/>
              <w:right w:val="nil"/>
            </w:tcBorders>
            <w:shd w:val="clear" w:color="auto" w:fill="EEEEEE"/>
            <w:hideMark/>
          </w:tcPr>
          <w:p w14:paraId="2CFE5CF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Standard</w:t>
            </w:r>
          </w:p>
          <w:p w14:paraId="35417E0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128 GB</w:t>
            </w:r>
          </w:p>
        </w:tc>
      </w:tr>
      <w:tr w:rsidR="00625E80" w:rsidRPr="003B4210" w14:paraId="61F393B9" w14:textId="77777777" w:rsidTr="00625E80">
        <w:trPr>
          <w:tblCellSpacing w:w="15" w:type="dxa"/>
        </w:trPr>
        <w:tc>
          <w:tcPr>
            <w:tcW w:w="4950" w:type="dxa"/>
            <w:tcBorders>
              <w:top w:val="nil"/>
              <w:left w:val="nil"/>
              <w:bottom w:val="nil"/>
              <w:right w:val="nil"/>
            </w:tcBorders>
            <w:shd w:val="clear" w:color="auto" w:fill="D2D2D2"/>
            <w:hideMark/>
          </w:tcPr>
          <w:p w14:paraId="1FDFA5F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1EF0963"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Maximum size </w:t>
            </w:r>
          </w:p>
        </w:tc>
        <w:tc>
          <w:tcPr>
            <w:tcW w:w="1320" w:type="dxa"/>
            <w:tcBorders>
              <w:top w:val="nil"/>
              <w:left w:val="nil"/>
              <w:bottom w:val="nil"/>
              <w:right w:val="nil"/>
            </w:tcBorders>
            <w:shd w:val="clear" w:color="auto" w:fill="D2D2D2"/>
            <w:hideMark/>
          </w:tcPr>
          <w:p w14:paraId="2A48033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Enterprise</w:t>
            </w:r>
          </w:p>
          <w:p w14:paraId="27AF3BA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524 PB</w:t>
            </w:r>
          </w:p>
        </w:tc>
        <w:tc>
          <w:tcPr>
            <w:tcW w:w="1440" w:type="dxa"/>
            <w:tcBorders>
              <w:top w:val="nil"/>
              <w:left w:val="nil"/>
              <w:bottom w:val="nil"/>
              <w:right w:val="nil"/>
            </w:tcBorders>
            <w:shd w:val="clear" w:color="auto" w:fill="D2D2D2"/>
            <w:hideMark/>
          </w:tcPr>
          <w:p w14:paraId="089143A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Standard</w:t>
            </w:r>
          </w:p>
          <w:p w14:paraId="47DC1A8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524 PB</w:t>
            </w:r>
          </w:p>
        </w:tc>
      </w:tr>
      <w:tr w:rsidR="00625E80" w:rsidRPr="003B4210" w14:paraId="6ECE888A" w14:textId="77777777" w:rsidTr="00625E80">
        <w:trPr>
          <w:tblCellSpacing w:w="15" w:type="dxa"/>
        </w:trPr>
        <w:tc>
          <w:tcPr>
            <w:tcW w:w="4950" w:type="dxa"/>
            <w:tcBorders>
              <w:top w:val="nil"/>
              <w:left w:val="nil"/>
              <w:bottom w:val="nil"/>
              <w:right w:val="nil"/>
            </w:tcBorders>
            <w:shd w:val="clear" w:color="auto" w:fill="EEEEEE"/>
            <w:hideMark/>
          </w:tcPr>
          <w:p w14:paraId="58770DC0"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A576E0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Programmability (T-SQL, data types, </w:t>
            </w:r>
            <w:proofErr w:type="spellStart"/>
            <w:r w:rsidRPr="00625E80">
              <w:rPr>
                <w:rFonts w:ascii="Segoe UI" w:eastAsia="Times New Roman" w:hAnsi="Segoe UI" w:cs="Segoe UI"/>
                <w:color w:val="000000"/>
                <w:sz w:val="18"/>
                <w:szCs w:val="18"/>
              </w:rPr>
              <w:t>FileTable</w:t>
            </w:r>
            <w:proofErr w:type="spellEnd"/>
            <w:r w:rsidRPr="00625E80">
              <w:rPr>
                <w:rFonts w:ascii="Segoe UI" w:eastAsia="Times New Roman" w:hAnsi="Segoe UI" w:cs="Segoe UI"/>
                <w:color w:val="000000"/>
                <w:sz w:val="18"/>
                <w:szCs w:val="18"/>
              </w:rPr>
              <w:t>)</w:t>
            </w:r>
          </w:p>
        </w:tc>
        <w:tc>
          <w:tcPr>
            <w:tcW w:w="1320" w:type="dxa"/>
            <w:tcBorders>
              <w:top w:val="nil"/>
              <w:left w:val="nil"/>
              <w:bottom w:val="nil"/>
              <w:right w:val="nil"/>
            </w:tcBorders>
            <w:shd w:val="clear" w:color="auto" w:fill="EEEEEE"/>
            <w:hideMark/>
          </w:tcPr>
          <w:p w14:paraId="3724858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AB54DD6" wp14:editId="48780912">
                  <wp:extent cx="116205" cy="116205"/>
                  <wp:effectExtent l="0" t="0" r="0" b="0"/>
                  <wp:docPr id="48" name="Picture 48"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0F23E32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4000DAD2" wp14:editId="7BD7779D">
                  <wp:extent cx="116205" cy="116205"/>
                  <wp:effectExtent l="0" t="0" r="0" b="0"/>
                  <wp:docPr id="46" name="Picture 46"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524CEDC5" w14:textId="77777777" w:rsidTr="00625E80">
        <w:trPr>
          <w:tblCellSpacing w:w="15" w:type="dxa"/>
        </w:trPr>
        <w:tc>
          <w:tcPr>
            <w:tcW w:w="4950" w:type="dxa"/>
            <w:tcBorders>
              <w:top w:val="nil"/>
              <w:left w:val="nil"/>
              <w:bottom w:val="nil"/>
              <w:right w:val="nil"/>
            </w:tcBorders>
            <w:shd w:val="clear" w:color="auto" w:fill="D2D2D2"/>
            <w:hideMark/>
          </w:tcPr>
          <w:p w14:paraId="0458FE83"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5289C1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SQL Server Management Studio</w:t>
            </w:r>
          </w:p>
        </w:tc>
        <w:tc>
          <w:tcPr>
            <w:tcW w:w="1320" w:type="dxa"/>
            <w:tcBorders>
              <w:top w:val="nil"/>
              <w:left w:val="nil"/>
              <w:bottom w:val="nil"/>
              <w:right w:val="nil"/>
            </w:tcBorders>
            <w:shd w:val="clear" w:color="auto" w:fill="D2D2D2"/>
            <w:hideMark/>
          </w:tcPr>
          <w:p w14:paraId="61F9EB09"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1414AD43" wp14:editId="7847941D">
                  <wp:extent cx="116205" cy="116205"/>
                  <wp:effectExtent l="0" t="0" r="0" b="0"/>
                  <wp:docPr id="44" name="Picture 44"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4BBAA4B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D0A2640" wp14:editId="396A600F">
                  <wp:extent cx="116205" cy="116205"/>
                  <wp:effectExtent l="0" t="0" r="0" b="0"/>
                  <wp:docPr id="42" name="Picture 4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1C684A4A" w14:textId="77777777" w:rsidTr="00625E80">
        <w:trPr>
          <w:tblCellSpacing w:w="15" w:type="dxa"/>
        </w:trPr>
        <w:tc>
          <w:tcPr>
            <w:tcW w:w="4950" w:type="dxa"/>
            <w:tcBorders>
              <w:top w:val="nil"/>
              <w:left w:val="nil"/>
              <w:bottom w:val="nil"/>
              <w:right w:val="nil"/>
            </w:tcBorders>
            <w:shd w:val="clear" w:color="auto" w:fill="EEEEEE"/>
            <w:hideMark/>
          </w:tcPr>
          <w:p w14:paraId="6C4A85BE"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01F9A87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lastRenderedPageBreak/>
              <w:t>Policy-based management</w:t>
            </w:r>
          </w:p>
        </w:tc>
        <w:tc>
          <w:tcPr>
            <w:tcW w:w="1320" w:type="dxa"/>
            <w:tcBorders>
              <w:top w:val="nil"/>
              <w:left w:val="nil"/>
              <w:bottom w:val="nil"/>
              <w:right w:val="nil"/>
            </w:tcBorders>
            <w:shd w:val="clear" w:color="auto" w:fill="EEEEEE"/>
            <w:hideMark/>
          </w:tcPr>
          <w:p w14:paraId="61BF7F1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lastRenderedPageBreak/>
              <w:drawing>
                <wp:inline distT="0" distB="0" distL="0" distR="0" wp14:anchorId="40F3EE33" wp14:editId="6905F0B1">
                  <wp:extent cx="116205" cy="116205"/>
                  <wp:effectExtent l="0" t="0" r="0" b="0"/>
                  <wp:docPr id="40" name="Picture 40"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0A7A99BB"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3EFB229" wp14:editId="3D928C09">
                  <wp:extent cx="116205" cy="116205"/>
                  <wp:effectExtent l="0" t="0" r="0" b="0"/>
                  <wp:docPr id="38" name="Picture 38"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29E75F5D" w14:textId="77777777" w:rsidTr="00625E80">
        <w:trPr>
          <w:tblCellSpacing w:w="15" w:type="dxa"/>
        </w:trPr>
        <w:tc>
          <w:tcPr>
            <w:tcW w:w="4950" w:type="dxa"/>
            <w:tcBorders>
              <w:top w:val="nil"/>
              <w:left w:val="nil"/>
              <w:bottom w:val="nil"/>
              <w:right w:val="nil"/>
            </w:tcBorders>
            <w:shd w:val="clear" w:color="auto" w:fill="D2D2D2"/>
            <w:hideMark/>
          </w:tcPr>
          <w:p w14:paraId="67F6CAED"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lastRenderedPageBreak/>
              <w:t>Features</w:t>
            </w:r>
          </w:p>
          <w:p w14:paraId="01D3E25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OLTP</w:t>
            </w:r>
          </w:p>
        </w:tc>
        <w:tc>
          <w:tcPr>
            <w:tcW w:w="1320" w:type="dxa"/>
            <w:tcBorders>
              <w:top w:val="nil"/>
              <w:left w:val="nil"/>
              <w:bottom w:val="nil"/>
              <w:right w:val="nil"/>
            </w:tcBorders>
            <w:shd w:val="clear" w:color="auto" w:fill="D2D2D2"/>
            <w:hideMark/>
          </w:tcPr>
          <w:p w14:paraId="389E908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3A131780" wp14:editId="0979685D">
                  <wp:extent cx="116205" cy="116205"/>
                  <wp:effectExtent l="0" t="0" r="0" b="0"/>
                  <wp:docPr id="37" name="Picture 37"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61A4C2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11A5699E" wp14:editId="11D17DDC">
                  <wp:extent cx="116205" cy="116205"/>
                  <wp:effectExtent l="0" t="0" r="0" b="0"/>
                  <wp:docPr id="35" name="Picture 35"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09CB52ED" w14:textId="77777777" w:rsidTr="00625E80">
        <w:trPr>
          <w:tblCellSpacing w:w="15" w:type="dxa"/>
        </w:trPr>
        <w:tc>
          <w:tcPr>
            <w:tcW w:w="4950" w:type="dxa"/>
            <w:tcBorders>
              <w:top w:val="nil"/>
              <w:left w:val="nil"/>
              <w:bottom w:val="nil"/>
              <w:right w:val="nil"/>
            </w:tcBorders>
            <w:shd w:val="clear" w:color="auto" w:fill="EEEEEE"/>
            <w:hideMark/>
          </w:tcPr>
          <w:p w14:paraId="2C42304E"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0243D8B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Basic security (Separation of duties, basic auditing) </w:t>
            </w:r>
          </w:p>
        </w:tc>
        <w:tc>
          <w:tcPr>
            <w:tcW w:w="1320" w:type="dxa"/>
            <w:tcBorders>
              <w:top w:val="nil"/>
              <w:left w:val="nil"/>
              <w:bottom w:val="nil"/>
              <w:right w:val="nil"/>
            </w:tcBorders>
            <w:shd w:val="clear" w:color="auto" w:fill="EEEEEE"/>
            <w:hideMark/>
          </w:tcPr>
          <w:p w14:paraId="7FDC7BD3"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CD621E3" wp14:editId="2DDEC773">
                  <wp:extent cx="116205" cy="116205"/>
                  <wp:effectExtent l="0" t="0" r="0" b="0"/>
                  <wp:docPr id="33" name="Picture 33"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48874E1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56965347" wp14:editId="6005B617">
                  <wp:extent cx="116205" cy="116205"/>
                  <wp:effectExtent l="0" t="0" r="0" b="0"/>
                  <wp:docPr id="31" name="Picture 31"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33595248" w14:textId="77777777" w:rsidTr="00625E80">
        <w:trPr>
          <w:tblCellSpacing w:w="15" w:type="dxa"/>
        </w:trPr>
        <w:tc>
          <w:tcPr>
            <w:tcW w:w="4950" w:type="dxa"/>
            <w:tcBorders>
              <w:top w:val="nil"/>
              <w:left w:val="nil"/>
              <w:bottom w:val="nil"/>
              <w:right w:val="nil"/>
            </w:tcBorders>
            <w:shd w:val="clear" w:color="auto" w:fill="D2D2D2"/>
            <w:hideMark/>
          </w:tcPr>
          <w:p w14:paraId="5838F2A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1BC22FD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high availability</w:t>
            </w:r>
          </w:p>
        </w:tc>
        <w:tc>
          <w:tcPr>
            <w:tcW w:w="1320" w:type="dxa"/>
            <w:tcBorders>
              <w:top w:val="nil"/>
              <w:left w:val="nil"/>
              <w:bottom w:val="nil"/>
              <w:right w:val="nil"/>
            </w:tcBorders>
            <w:shd w:val="clear" w:color="auto" w:fill="D2D2D2"/>
            <w:hideMark/>
          </w:tcPr>
          <w:p w14:paraId="03B1000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56276E64" wp14:editId="41C2CA98">
                  <wp:extent cx="116205" cy="116205"/>
                  <wp:effectExtent l="0" t="0" r="0" b="0"/>
                  <wp:docPr id="29" name="Picture 29"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85BC31F"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8E30202" wp14:editId="67D0E9EE">
                  <wp:extent cx="116205" cy="116205"/>
                  <wp:effectExtent l="0" t="0" r="0" b="0"/>
                  <wp:docPr id="27" name="Picture 27"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35986ED9" w14:textId="77777777" w:rsidTr="00625E80">
        <w:trPr>
          <w:tblCellSpacing w:w="15" w:type="dxa"/>
        </w:trPr>
        <w:tc>
          <w:tcPr>
            <w:tcW w:w="4950" w:type="dxa"/>
            <w:tcBorders>
              <w:top w:val="nil"/>
              <w:left w:val="nil"/>
              <w:bottom w:val="nil"/>
              <w:right w:val="nil"/>
            </w:tcBorders>
            <w:shd w:val="clear" w:color="auto" w:fill="EEEEEE"/>
            <w:hideMark/>
          </w:tcPr>
          <w:p w14:paraId="04B65BB7"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2E940D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Built-in data connectors</w:t>
            </w:r>
          </w:p>
        </w:tc>
        <w:tc>
          <w:tcPr>
            <w:tcW w:w="1320" w:type="dxa"/>
            <w:tcBorders>
              <w:top w:val="nil"/>
              <w:left w:val="nil"/>
              <w:bottom w:val="nil"/>
              <w:right w:val="nil"/>
            </w:tcBorders>
            <w:shd w:val="clear" w:color="auto" w:fill="EEEEEE"/>
            <w:hideMark/>
          </w:tcPr>
          <w:p w14:paraId="296A3FC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54AB3C2E" wp14:editId="4830A00E">
                  <wp:extent cx="116205" cy="116205"/>
                  <wp:effectExtent l="0" t="0" r="0" b="0"/>
                  <wp:docPr id="26" name="Picture 26"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6C1D281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C790FC8" wp14:editId="1B5F2534">
                  <wp:extent cx="116205" cy="116205"/>
                  <wp:effectExtent l="0" t="0" r="0" b="0"/>
                  <wp:docPr id="24" name="Picture 24"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25D8658F" w14:textId="77777777" w:rsidTr="00625E80">
        <w:trPr>
          <w:tblCellSpacing w:w="15" w:type="dxa"/>
        </w:trPr>
        <w:tc>
          <w:tcPr>
            <w:tcW w:w="4950" w:type="dxa"/>
            <w:tcBorders>
              <w:top w:val="nil"/>
              <w:left w:val="nil"/>
              <w:bottom w:val="nil"/>
              <w:right w:val="nil"/>
            </w:tcBorders>
            <w:shd w:val="clear" w:color="auto" w:fill="D2D2D2"/>
            <w:hideMark/>
          </w:tcPr>
          <w:p w14:paraId="33E148FC"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4B9B05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data integration (SSIS, designer transforms)</w:t>
            </w:r>
          </w:p>
        </w:tc>
        <w:tc>
          <w:tcPr>
            <w:tcW w:w="1320" w:type="dxa"/>
            <w:tcBorders>
              <w:top w:val="nil"/>
              <w:left w:val="nil"/>
              <w:bottom w:val="nil"/>
              <w:right w:val="nil"/>
            </w:tcBorders>
            <w:shd w:val="clear" w:color="auto" w:fill="D2D2D2"/>
            <w:hideMark/>
          </w:tcPr>
          <w:p w14:paraId="42AE7CF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C23028D" wp14:editId="562599B6">
                  <wp:extent cx="116205" cy="116205"/>
                  <wp:effectExtent l="0" t="0" r="0" b="0"/>
                  <wp:docPr id="22" name="Picture 2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AFD635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7B86C7AF" wp14:editId="7CA78C57">
                  <wp:extent cx="116205" cy="116205"/>
                  <wp:effectExtent l="0" t="0" r="0" b="0"/>
                  <wp:docPr id="20" name="Picture 20"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52249C63" w14:textId="77777777" w:rsidTr="00625E80">
        <w:trPr>
          <w:tblCellSpacing w:w="15" w:type="dxa"/>
        </w:trPr>
        <w:tc>
          <w:tcPr>
            <w:tcW w:w="4950" w:type="dxa"/>
            <w:tcBorders>
              <w:top w:val="nil"/>
              <w:left w:val="nil"/>
              <w:bottom w:val="nil"/>
              <w:right w:val="nil"/>
            </w:tcBorders>
            <w:shd w:val="clear" w:color="auto" w:fill="EEEEEE"/>
            <w:hideMark/>
          </w:tcPr>
          <w:p w14:paraId="79BCE2D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5E56F4F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reporting</w:t>
            </w:r>
          </w:p>
        </w:tc>
        <w:tc>
          <w:tcPr>
            <w:tcW w:w="1320" w:type="dxa"/>
            <w:tcBorders>
              <w:top w:val="nil"/>
              <w:left w:val="nil"/>
              <w:bottom w:val="nil"/>
              <w:right w:val="nil"/>
            </w:tcBorders>
            <w:shd w:val="clear" w:color="auto" w:fill="EEEEEE"/>
            <w:hideMark/>
          </w:tcPr>
          <w:p w14:paraId="48FFD396"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42BFEAE7" wp14:editId="57A37F27">
                  <wp:extent cx="116205" cy="116205"/>
                  <wp:effectExtent l="0" t="0" r="0" b="0"/>
                  <wp:docPr id="19" name="Picture 19"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1964FC0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3651CFD6" wp14:editId="7B9F2852">
                  <wp:extent cx="116205" cy="116205"/>
                  <wp:effectExtent l="0" t="0" r="0" b="0"/>
                  <wp:docPr id="17" name="Picture 17"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55C864EF" w14:textId="77777777" w:rsidTr="00625E80">
        <w:trPr>
          <w:tblCellSpacing w:w="15" w:type="dxa"/>
        </w:trPr>
        <w:tc>
          <w:tcPr>
            <w:tcW w:w="4950" w:type="dxa"/>
            <w:tcBorders>
              <w:top w:val="nil"/>
              <w:left w:val="nil"/>
              <w:bottom w:val="nil"/>
              <w:right w:val="nil"/>
            </w:tcBorders>
            <w:shd w:val="clear" w:color="auto" w:fill="D2D2D2"/>
            <w:hideMark/>
          </w:tcPr>
          <w:p w14:paraId="61905CA0"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7A3E5E1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corporate BI (Analytics, multidimensional semantic model, data mining)</w:t>
            </w:r>
          </w:p>
        </w:tc>
        <w:tc>
          <w:tcPr>
            <w:tcW w:w="1320" w:type="dxa"/>
            <w:tcBorders>
              <w:top w:val="nil"/>
              <w:left w:val="nil"/>
              <w:bottom w:val="nil"/>
              <w:right w:val="nil"/>
            </w:tcBorders>
            <w:shd w:val="clear" w:color="auto" w:fill="D2D2D2"/>
            <w:hideMark/>
          </w:tcPr>
          <w:p w14:paraId="45AC446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3DABAFE" wp14:editId="194456A7">
                  <wp:extent cx="116205" cy="116205"/>
                  <wp:effectExtent l="0" t="0" r="0" b="0"/>
                  <wp:docPr id="15" name="Picture 15"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7CC968D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DBCF6DE" wp14:editId="05579751">
                  <wp:extent cx="116205" cy="116205"/>
                  <wp:effectExtent l="0" t="0" r="0" b="0"/>
                  <wp:docPr id="13" name="Picture 13"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4A2AF03B" w14:textId="77777777" w:rsidTr="00625E80">
        <w:trPr>
          <w:tblCellSpacing w:w="15" w:type="dxa"/>
        </w:trPr>
        <w:tc>
          <w:tcPr>
            <w:tcW w:w="4950" w:type="dxa"/>
            <w:tcBorders>
              <w:top w:val="nil"/>
              <w:left w:val="nil"/>
              <w:bottom w:val="nil"/>
              <w:right w:val="nil"/>
            </w:tcBorders>
            <w:shd w:val="clear" w:color="auto" w:fill="EEEEEE"/>
            <w:hideMark/>
          </w:tcPr>
          <w:p w14:paraId="03D51AD7"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217360C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Self-service business intelligence (Alerting, Power View, Power Pivot for SharePoint </w:t>
            </w:r>
            <w:commentRangeStart w:id="840"/>
            <w:r w:rsidRPr="00625E80">
              <w:rPr>
                <w:rFonts w:ascii="Segoe UI" w:eastAsia="Times New Roman" w:hAnsi="Segoe UI" w:cs="Segoe UI"/>
                <w:color w:val="000000"/>
                <w:sz w:val="18"/>
                <w:szCs w:val="18"/>
              </w:rPr>
              <w:t>Server</w:t>
            </w:r>
            <w:commentRangeEnd w:id="840"/>
            <w:r w:rsidR="00D46859">
              <w:rPr>
                <w:rStyle w:val="CommentReference"/>
              </w:rPr>
              <w:commentReference w:id="840"/>
            </w:r>
            <w:r w:rsidRPr="00625E80">
              <w:rPr>
                <w:rFonts w:ascii="Segoe UI" w:eastAsia="Times New Roman" w:hAnsi="Segoe UI" w:cs="Segoe UI"/>
                <w:color w:val="000000"/>
                <w:sz w:val="18"/>
                <w:szCs w:val="18"/>
              </w:rPr>
              <w:t>)</w:t>
            </w:r>
          </w:p>
        </w:tc>
        <w:tc>
          <w:tcPr>
            <w:tcW w:w="1320" w:type="dxa"/>
            <w:tcBorders>
              <w:top w:val="nil"/>
              <w:left w:val="nil"/>
              <w:bottom w:val="nil"/>
              <w:right w:val="nil"/>
            </w:tcBorders>
            <w:shd w:val="clear" w:color="auto" w:fill="EEEEEE"/>
            <w:hideMark/>
          </w:tcPr>
          <w:p w14:paraId="6255893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C54AADD" wp14:editId="272B88C0">
                  <wp:extent cx="116205" cy="116205"/>
                  <wp:effectExtent l="0" t="0" r="0" b="0"/>
                  <wp:docPr id="12" name="Picture 1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067ED12A"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683C5A54" w14:textId="77777777" w:rsidTr="00625E80">
        <w:trPr>
          <w:tblCellSpacing w:w="15" w:type="dxa"/>
        </w:trPr>
        <w:tc>
          <w:tcPr>
            <w:tcW w:w="4950" w:type="dxa"/>
            <w:tcBorders>
              <w:top w:val="nil"/>
              <w:left w:val="nil"/>
              <w:bottom w:val="nil"/>
              <w:right w:val="nil"/>
            </w:tcBorders>
            <w:shd w:val="clear" w:color="auto" w:fill="D2D2D2"/>
            <w:hideMark/>
          </w:tcPr>
          <w:p w14:paraId="6C4ED53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275640E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corporate BI (Tabular BI semantic model, advanced analytics and reporting, in-memory analytics engine, advanced data mining)</w:t>
            </w:r>
          </w:p>
        </w:tc>
        <w:tc>
          <w:tcPr>
            <w:tcW w:w="1320" w:type="dxa"/>
            <w:tcBorders>
              <w:top w:val="nil"/>
              <w:left w:val="nil"/>
              <w:bottom w:val="nil"/>
              <w:right w:val="nil"/>
            </w:tcBorders>
            <w:shd w:val="clear" w:color="auto" w:fill="D2D2D2"/>
            <w:hideMark/>
          </w:tcPr>
          <w:p w14:paraId="3305828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4C29E486" wp14:editId="7E30BA0C">
                  <wp:extent cx="116205" cy="116205"/>
                  <wp:effectExtent l="0" t="0" r="0" b="0"/>
                  <wp:docPr id="10" name="Picture 10"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756CC13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3FE7A38A" w14:textId="77777777" w:rsidTr="00625E80">
        <w:trPr>
          <w:tblCellSpacing w:w="15" w:type="dxa"/>
        </w:trPr>
        <w:tc>
          <w:tcPr>
            <w:tcW w:w="4950" w:type="dxa"/>
            <w:tcBorders>
              <w:top w:val="nil"/>
              <w:left w:val="nil"/>
              <w:bottom w:val="nil"/>
              <w:right w:val="nil"/>
            </w:tcBorders>
            <w:shd w:val="clear" w:color="auto" w:fill="EEEEEE"/>
            <w:hideMark/>
          </w:tcPr>
          <w:p w14:paraId="6E622726"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4684C67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Enterprise data management (Data Quality Services, Master Data Services)</w:t>
            </w:r>
          </w:p>
        </w:tc>
        <w:tc>
          <w:tcPr>
            <w:tcW w:w="1320" w:type="dxa"/>
            <w:tcBorders>
              <w:top w:val="nil"/>
              <w:left w:val="nil"/>
              <w:bottom w:val="nil"/>
              <w:right w:val="nil"/>
            </w:tcBorders>
            <w:shd w:val="clear" w:color="auto" w:fill="EEEEEE"/>
            <w:hideMark/>
          </w:tcPr>
          <w:p w14:paraId="6EBE2E79"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E5E689A" wp14:editId="76DFBABA">
                  <wp:extent cx="116205" cy="116205"/>
                  <wp:effectExtent l="0" t="0" r="0" b="0"/>
                  <wp:docPr id="8" name="Picture 8"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1109CC1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77772131" w14:textId="77777777" w:rsidTr="00625E80">
        <w:trPr>
          <w:tblCellSpacing w:w="15" w:type="dxa"/>
        </w:trPr>
        <w:tc>
          <w:tcPr>
            <w:tcW w:w="4950" w:type="dxa"/>
            <w:tcBorders>
              <w:top w:val="nil"/>
              <w:left w:val="nil"/>
              <w:bottom w:val="nil"/>
              <w:right w:val="nil"/>
            </w:tcBorders>
            <w:shd w:val="clear" w:color="auto" w:fill="D2D2D2"/>
            <w:hideMark/>
          </w:tcPr>
          <w:p w14:paraId="3479B16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3B97DF8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data integration (Fuzzy grouping and lookup, change data capture)</w:t>
            </w:r>
          </w:p>
        </w:tc>
        <w:tc>
          <w:tcPr>
            <w:tcW w:w="1320" w:type="dxa"/>
            <w:tcBorders>
              <w:top w:val="nil"/>
              <w:left w:val="nil"/>
              <w:bottom w:val="nil"/>
              <w:right w:val="nil"/>
            </w:tcBorders>
            <w:shd w:val="clear" w:color="auto" w:fill="D2D2D2"/>
            <w:hideMark/>
          </w:tcPr>
          <w:p w14:paraId="4C67752B"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00B6929" wp14:editId="50CDF979">
                  <wp:extent cx="116205" cy="116205"/>
                  <wp:effectExtent l="0" t="0" r="0" b="0"/>
                  <wp:docPr id="6" name="Picture 6"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806C9C3"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204C2A6A" w14:textId="77777777" w:rsidTr="00625E80">
        <w:trPr>
          <w:tblCellSpacing w:w="15" w:type="dxa"/>
        </w:trPr>
        <w:tc>
          <w:tcPr>
            <w:tcW w:w="4950" w:type="dxa"/>
            <w:tcBorders>
              <w:top w:val="nil"/>
              <w:left w:val="nil"/>
              <w:bottom w:val="nil"/>
              <w:right w:val="nil"/>
            </w:tcBorders>
            <w:shd w:val="clear" w:color="auto" w:fill="EEEEEE"/>
            <w:hideMark/>
          </w:tcPr>
          <w:p w14:paraId="30414F76"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549222A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security (SQL Server audit, transparent data encryption)</w:t>
            </w:r>
          </w:p>
        </w:tc>
        <w:tc>
          <w:tcPr>
            <w:tcW w:w="1320" w:type="dxa"/>
            <w:tcBorders>
              <w:top w:val="nil"/>
              <w:left w:val="nil"/>
              <w:bottom w:val="nil"/>
              <w:right w:val="nil"/>
            </w:tcBorders>
            <w:shd w:val="clear" w:color="auto" w:fill="EEEEEE"/>
            <w:hideMark/>
          </w:tcPr>
          <w:p w14:paraId="05494BA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8E87DEA" wp14:editId="5A332AC9">
                  <wp:extent cx="116205" cy="116205"/>
                  <wp:effectExtent l="0" t="0" r="0" b="0"/>
                  <wp:docPr id="5" name="Picture 5"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67E6E78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641C38C8" w14:textId="77777777" w:rsidTr="00625E80">
        <w:trPr>
          <w:tblCellSpacing w:w="15" w:type="dxa"/>
        </w:trPr>
        <w:tc>
          <w:tcPr>
            <w:tcW w:w="4950" w:type="dxa"/>
            <w:tcBorders>
              <w:top w:val="nil"/>
              <w:left w:val="nil"/>
              <w:bottom w:val="nil"/>
              <w:right w:val="nil"/>
            </w:tcBorders>
            <w:shd w:val="clear" w:color="auto" w:fill="D2D2D2"/>
            <w:hideMark/>
          </w:tcPr>
          <w:p w14:paraId="2503E33A"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2130DCD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Data warehousing (In-memory </w:t>
            </w:r>
            <w:proofErr w:type="spellStart"/>
            <w:r w:rsidRPr="00625E80">
              <w:rPr>
                <w:rFonts w:ascii="Segoe UI" w:eastAsia="Times New Roman" w:hAnsi="Segoe UI" w:cs="Segoe UI"/>
                <w:color w:val="000000"/>
                <w:sz w:val="18"/>
                <w:szCs w:val="18"/>
              </w:rPr>
              <w:t>columnstore</w:t>
            </w:r>
            <w:proofErr w:type="spellEnd"/>
            <w:r w:rsidRPr="00625E80">
              <w:rPr>
                <w:rFonts w:ascii="Segoe UI" w:eastAsia="Times New Roman" w:hAnsi="Segoe UI" w:cs="Segoe UI"/>
                <w:color w:val="000000"/>
                <w:sz w:val="18"/>
                <w:szCs w:val="18"/>
              </w:rPr>
              <w:t>, compression, partitioning)</w:t>
            </w:r>
          </w:p>
        </w:tc>
        <w:tc>
          <w:tcPr>
            <w:tcW w:w="1320" w:type="dxa"/>
            <w:tcBorders>
              <w:top w:val="nil"/>
              <w:left w:val="nil"/>
              <w:bottom w:val="nil"/>
              <w:right w:val="nil"/>
            </w:tcBorders>
            <w:shd w:val="clear" w:color="auto" w:fill="D2D2D2"/>
            <w:hideMark/>
          </w:tcPr>
          <w:p w14:paraId="6A94395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77FD445F" wp14:editId="4A34EB2B">
                  <wp:extent cx="116205" cy="116205"/>
                  <wp:effectExtent l="0" t="0" r="0" b="0"/>
                  <wp:docPr id="4" name="Picture 4"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536851F0"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6CDA3A08" w14:textId="77777777" w:rsidTr="00625E80">
        <w:trPr>
          <w:tblCellSpacing w:w="15" w:type="dxa"/>
        </w:trPr>
        <w:tc>
          <w:tcPr>
            <w:tcW w:w="4950" w:type="dxa"/>
            <w:tcBorders>
              <w:top w:val="nil"/>
              <w:left w:val="nil"/>
              <w:bottom w:val="nil"/>
              <w:right w:val="nil"/>
            </w:tcBorders>
            <w:shd w:val="clear" w:color="auto" w:fill="EEEEEE"/>
            <w:hideMark/>
          </w:tcPr>
          <w:p w14:paraId="29BB2D4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lastRenderedPageBreak/>
              <w:t>Features</w:t>
            </w:r>
          </w:p>
          <w:p w14:paraId="0CC47707"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high availability (</w:t>
            </w:r>
            <w:proofErr w:type="spellStart"/>
            <w:r w:rsidRPr="00625E80">
              <w:rPr>
                <w:rFonts w:ascii="Segoe UI" w:eastAsia="Times New Roman" w:hAnsi="Segoe UI" w:cs="Segoe UI"/>
                <w:color w:val="000000"/>
                <w:sz w:val="18"/>
                <w:szCs w:val="18"/>
              </w:rPr>
              <w:t>AlwaysOn</w:t>
            </w:r>
            <w:proofErr w:type="spellEnd"/>
            <w:r w:rsidRPr="00625E80">
              <w:rPr>
                <w:rFonts w:ascii="Segoe UI" w:eastAsia="Times New Roman" w:hAnsi="Segoe UI" w:cs="Segoe UI"/>
                <w:color w:val="000000"/>
                <w:sz w:val="18"/>
                <w:szCs w:val="18"/>
              </w:rPr>
              <w:t xml:space="preserve">, multiple, active </w:t>
            </w:r>
            <w:proofErr w:type="spellStart"/>
            <w:r w:rsidRPr="00625E80">
              <w:rPr>
                <w:rFonts w:ascii="Segoe UI" w:eastAsia="Times New Roman" w:hAnsi="Segoe UI" w:cs="Segoe UI"/>
                <w:color w:val="000000"/>
                <w:sz w:val="18"/>
                <w:szCs w:val="18"/>
              </w:rPr>
              <w:t>secondaries</w:t>
            </w:r>
            <w:proofErr w:type="spellEnd"/>
            <w:r w:rsidRPr="00625E80">
              <w:rPr>
                <w:rFonts w:ascii="Segoe UI" w:eastAsia="Times New Roman" w:hAnsi="Segoe UI" w:cs="Segoe UI"/>
                <w:color w:val="000000"/>
                <w:sz w:val="18"/>
                <w:szCs w:val="18"/>
              </w:rPr>
              <w:t>; multi-site, geo-clustering)</w:t>
            </w:r>
          </w:p>
        </w:tc>
        <w:tc>
          <w:tcPr>
            <w:tcW w:w="1320" w:type="dxa"/>
            <w:tcBorders>
              <w:top w:val="nil"/>
              <w:left w:val="nil"/>
              <w:bottom w:val="nil"/>
              <w:right w:val="nil"/>
            </w:tcBorders>
            <w:shd w:val="clear" w:color="auto" w:fill="EEEEEE"/>
            <w:hideMark/>
          </w:tcPr>
          <w:p w14:paraId="6816FB8B"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B2EB7CC" wp14:editId="7A4DEB84">
                  <wp:extent cx="116205" cy="116205"/>
                  <wp:effectExtent l="0" t="0" r="0" b="0"/>
                  <wp:docPr id="3" name="Picture 3"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54BCDF9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5B835A8E" w14:textId="77777777" w:rsidTr="00625E80">
        <w:trPr>
          <w:tblCellSpacing w:w="15" w:type="dxa"/>
        </w:trPr>
        <w:tc>
          <w:tcPr>
            <w:tcW w:w="4950" w:type="dxa"/>
            <w:tcBorders>
              <w:top w:val="nil"/>
              <w:left w:val="nil"/>
              <w:bottom w:val="nil"/>
              <w:right w:val="nil"/>
            </w:tcBorders>
            <w:shd w:val="clear" w:color="auto" w:fill="D2D2D2"/>
            <w:hideMark/>
          </w:tcPr>
          <w:p w14:paraId="0AF13C1F"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39C247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Advanced transaction processing (In-memory OLTP) </w:t>
            </w:r>
          </w:p>
        </w:tc>
        <w:tc>
          <w:tcPr>
            <w:tcW w:w="1320" w:type="dxa"/>
            <w:tcBorders>
              <w:top w:val="nil"/>
              <w:left w:val="nil"/>
              <w:bottom w:val="nil"/>
              <w:right w:val="nil"/>
            </w:tcBorders>
            <w:shd w:val="clear" w:color="auto" w:fill="D2D2D2"/>
            <w:hideMark/>
          </w:tcPr>
          <w:p w14:paraId="782EB8D9"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1A512210" wp14:editId="35948413">
                  <wp:extent cx="116205" cy="116205"/>
                  <wp:effectExtent l="0" t="0" r="0" b="0"/>
                  <wp:docPr id="2" name="Picture 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microsoft.com/en-us/server-cloud/Images/shared/Table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shd w:val="clear" w:color="auto" w:fill="D2D2D2"/>
            <w:vAlign w:val="center"/>
            <w:hideMark/>
          </w:tcPr>
          <w:p w14:paraId="337646B5" w14:textId="77777777" w:rsidR="00625E80" w:rsidRPr="00625E80" w:rsidRDefault="00625E80" w:rsidP="003B4210">
            <w:pPr>
              <w:widowControl/>
              <w:spacing w:after="0" w:line="240" w:lineRule="auto"/>
              <w:rPr>
                <w:rFonts w:ascii="Times New Roman" w:eastAsia="Times New Roman" w:hAnsi="Times New Roman" w:cs="Times New Roman"/>
                <w:sz w:val="18"/>
                <w:szCs w:val="18"/>
              </w:rPr>
            </w:pPr>
          </w:p>
        </w:tc>
      </w:tr>
    </w:tbl>
    <w:p w14:paraId="5935DA64" w14:textId="3B6AF4A2" w:rsidR="003B4210" w:rsidRDefault="00A753E7" w:rsidP="003B4210">
      <w:pPr>
        <w:tabs>
          <w:tab w:val="left" w:pos="780"/>
        </w:tabs>
        <w:spacing w:after="120" w:line="260" w:lineRule="auto"/>
        <w:rPr>
          <w:ins w:id="841" w:author="Zhang, James" w:date="2016-02-04T10:19:00Z"/>
          <w:rFonts w:ascii="Times New Roman" w:eastAsia="Segoe UI" w:hAnsi="Times New Roman" w:cs="Times New Roman"/>
          <w:sz w:val="19"/>
          <w:szCs w:val="19"/>
        </w:rPr>
      </w:pPr>
      <w:ins w:id="842" w:author="Zhang, James" w:date="2016-02-04T10:19:00Z">
        <w:r>
          <w:rPr>
            <w:rFonts w:ascii="Times New Roman" w:eastAsia="Segoe UI" w:hAnsi="Times New Roman" w:cs="Times New Roman"/>
            <w:noProof/>
            <w:sz w:val="19"/>
            <w:szCs w:val="19"/>
          </w:rPr>
          <mc:AlternateContent>
            <mc:Choice Requires="wps">
              <w:drawing>
                <wp:anchor distT="0" distB="0" distL="114300" distR="114300" simplePos="0" relativeHeight="251664384" behindDoc="0" locked="0" layoutInCell="1" allowOverlap="1" wp14:anchorId="1137CE0F" wp14:editId="3473139F">
                  <wp:simplePos x="0" y="0"/>
                  <wp:positionH relativeFrom="column">
                    <wp:posOffset>59377</wp:posOffset>
                  </wp:positionH>
                  <wp:positionV relativeFrom="paragraph">
                    <wp:posOffset>189330</wp:posOffset>
                  </wp:positionV>
                  <wp:extent cx="4821382" cy="837210"/>
                  <wp:effectExtent l="38100" t="38100" r="113030" b="115570"/>
                  <wp:wrapNone/>
                  <wp:docPr id="23" name="Text Box 23"/>
                  <wp:cNvGraphicFramePr/>
                  <a:graphic xmlns:a="http://schemas.openxmlformats.org/drawingml/2006/main">
                    <a:graphicData uri="http://schemas.microsoft.com/office/word/2010/wordprocessingShape">
                      <wps:wsp>
                        <wps:cNvSpPr txBox="1"/>
                        <wps:spPr>
                          <a:xfrm>
                            <a:off x="0" y="0"/>
                            <a:ext cx="4821382" cy="83721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E227B24" w14:textId="3BDB0119" w:rsidR="00A753E7" w:rsidRDefault="00A753E7">
                              <w:pPr>
                                <w:rPr>
                                  <w:ins w:id="843" w:author="Zhang, James" w:date="2016-02-04T10:20:00Z"/>
                                  <w:rFonts w:ascii="Times New Roman" w:eastAsia="Segoe UI" w:hAnsi="Times New Roman" w:cs="Times New Roman"/>
                                  <w:color w:val="231F20"/>
                                  <w:sz w:val="19"/>
                                  <w:szCs w:val="19"/>
                                </w:rPr>
                              </w:pPr>
                              <w:ins w:id="844" w:author="Zhang, James" w:date="2016-02-04T10:20:00Z">
                                <w:r>
                                  <w:rPr>
                                    <w:rFonts w:ascii="Times New Roman" w:eastAsia="Segoe UI" w:hAnsi="Times New Roman" w:cs="Times New Roman"/>
                                    <w:color w:val="231F20"/>
                                    <w:sz w:val="19"/>
                                    <w:szCs w:val="19"/>
                                  </w:rPr>
                                  <w:t>Architecture Decision:</w:t>
                                </w:r>
                              </w:ins>
                            </w:p>
                            <w:p w14:paraId="44148467" w14:textId="6B426B7D" w:rsidR="00A753E7" w:rsidRDefault="00A753E7">
                              <w:ins w:id="845" w:author="Zhang, James" w:date="2016-02-04T10:20:00Z">
                                <w:r>
                                  <w:rPr>
                                    <w:rFonts w:ascii="Times New Roman" w:eastAsia="Segoe UI" w:hAnsi="Times New Roman" w:cs="Times New Roman"/>
                                    <w:color w:val="231F20"/>
                                    <w:sz w:val="19"/>
                                    <w:szCs w:val="19"/>
                                  </w:rPr>
                                  <w:t>For the cost effective reason, Standard edition will be deployed</w:t>
                                </w:r>
                                <w:r>
                                  <w:rPr>
                                    <w:rFonts w:ascii="Times New Roman" w:eastAsia="Segoe UI" w:hAnsi="Times New Roman" w:cs="Times New Roman"/>
                                    <w:color w:val="231F20"/>
                                    <w:sz w:val="19"/>
                                    <w:szCs w:val="19"/>
                                  </w:rPr>
                                  <w:t xml:space="preserve"> </w:t>
                                </w:r>
                                <w:r>
                                  <w:rPr>
                                    <w:rFonts w:ascii="Times New Roman" w:eastAsia="Segoe UI" w:hAnsi="Times New Roman" w:cs="Times New Roman"/>
                                    <w:color w:val="231F20"/>
                                    <w:sz w:val="19"/>
                                    <w:szCs w:val="19"/>
                                  </w:rPr>
                                  <w:t>for most of applications</w:t>
                                </w:r>
                                <w:r>
                                  <w:rPr>
                                    <w:rStyle w:val="CommentReference"/>
                                  </w:rPr>
                                  <w:annotationRef/>
                                </w:r>
                                <w:r>
                                  <w:rPr>
                                    <w:rFonts w:ascii="Times New Roman" w:eastAsia="Segoe UI" w:hAnsi="Times New Roman" w:cs="Times New Roman"/>
                                    <w:color w:val="231F20"/>
                                    <w:sz w:val="19"/>
                                    <w:szCs w:val="19"/>
                                  </w:rPr>
                                  <w:t xml:space="preserve"> unless certain enterprise features are specifically required by the application.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7CE0F" id="Text Box 23" o:spid="_x0000_s1029" type="#_x0000_t202" style="position:absolute;margin-left:4.7pt;margin-top:14.9pt;width:379.65pt;height:65.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" fillcolor="white [3201]" strokecolor="#4f81bd [3204]" strokeweight="2pt">
                  <v:shadow on="t" color="black" opacity="26214f" origin="-.5,-.5" offset=".74836mm,.74836mm"/>
                  <v:textbox>
                    <w:txbxContent>
                      <w:p w14:paraId="6E227B24" w14:textId="3BDB0119" w:rsidR="00A753E7" w:rsidRDefault="00A753E7">
                        <w:pPr>
                          <w:rPr>
                            <w:ins w:id="846" w:author="Zhang, James" w:date="2016-02-04T10:20:00Z"/>
                            <w:rFonts w:ascii="Times New Roman" w:eastAsia="Segoe UI" w:hAnsi="Times New Roman" w:cs="Times New Roman"/>
                            <w:color w:val="231F20"/>
                            <w:sz w:val="19"/>
                            <w:szCs w:val="19"/>
                          </w:rPr>
                        </w:pPr>
                        <w:ins w:id="847" w:author="Zhang, James" w:date="2016-02-04T10:20:00Z">
                          <w:r>
                            <w:rPr>
                              <w:rFonts w:ascii="Times New Roman" w:eastAsia="Segoe UI" w:hAnsi="Times New Roman" w:cs="Times New Roman"/>
                              <w:color w:val="231F20"/>
                              <w:sz w:val="19"/>
                              <w:szCs w:val="19"/>
                            </w:rPr>
                            <w:t>Architecture Decision:</w:t>
                          </w:r>
                        </w:ins>
                      </w:p>
                      <w:p w14:paraId="44148467" w14:textId="6B426B7D" w:rsidR="00A753E7" w:rsidRDefault="00A753E7">
                        <w:ins w:id="848" w:author="Zhang, James" w:date="2016-02-04T10:20:00Z">
                          <w:r>
                            <w:rPr>
                              <w:rFonts w:ascii="Times New Roman" w:eastAsia="Segoe UI" w:hAnsi="Times New Roman" w:cs="Times New Roman"/>
                              <w:color w:val="231F20"/>
                              <w:sz w:val="19"/>
                              <w:szCs w:val="19"/>
                            </w:rPr>
                            <w:t>For the cost effective reason, Standard edition will be deployed</w:t>
                          </w:r>
                          <w:r>
                            <w:rPr>
                              <w:rFonts w:ascii="Times New Roman" w:eastAsia="Segoe UI" w:hAnsi="Times New Roman" w:cs="Times New Roman"/>
                              <w:color w:val="231F20"/>
                              <w:sz w:val="19"/>
                              <w:szCs w:val="19"/>
                            </w:rPr>
                            <w:t xml:space="preserve"> </w:t>
                          </w:r>
                          <w:r>
                            <w:rPr>
                              <w:rFonts w:ascii="Times New Roman" w:eastAsia="Segoe UI" w:hAnsi="Times New Roman" w:cs="Times New Roman"/>
                              <w:color w:val="231F20"/>
                              <w:sz w:val="19"/>
                              <w:szCs w:val="19"/>
                            </w:rPr>
                            <w:t>for most of applications</w:t>
                          </w:r>
                          <w:r>
                            <w:rPr>
                              <w:rStyle w:val="CommentReference"/>
                            </w:rPr>
                            <w:annotationRef/>
                          </w:r>
                          <w:r>
                            <w:rPr>
                              <w:rFonts w:ascii="Times New Roman" w:eastAsia="Segoe UI" w:hAnsi="Times New Roman" w:cs="Times New Roman"/>
                              <w:color w:val="231F20"/>
                              <w:sz w:val="19"/>
                              <w:szCs w:val="19"/>
                            </w:rPr>
                            <w:t xml:space="preserve"> unless certain enterprise features are specifically required by the application.</w:t>
                          </w:r>
                        </w:ins>
                      </w:p>
                    </w:txbxContent>
                  </v:textbox>
                </v:shape>
              </w:pict>
            </mc:Fallback>
          </mc:AlternateContent>
        </w:r>
      </w:ins>
    </w:p>
    <w:p w14:paraId="6A55383C" w14:textId="77777777" w:rsidR="00A753E7" w:rsidRDefault="00A753E7" w:rsidP="003B4210">
      <w:pPr>
        <w:tabs>
          <w:tab w:val="left" w:pos="780"/>
        </w:tabs>
        <w:spacing w:after="120" w:line="260" w:lineRule="auto"/>
        <w:rPr>
          <w:ins w:id="849" w:author="Zhang, James" w:date="2016-02-04T10:19:00Z"/>
          <w:rFonts w:ascii="Times New Roman" w:eastAsia="Segoe UI" w:hAnsi="Times New Roman" w:cs="Times New Roman"/>
          <w:sz w:val="19"/>
          <w:szCs w:val="19"/>
        </w:rPr>
      </w:pPr>
    </w:p>
    <w:p w14:paraId="1E4063E8" w14:textId="77777777" w:rsidR="00A753E7" w:rsidRDefault="00A753E7" w:rsidP="003B4210">
      <w:pPr>
        <w:tabs>
          <w:tab w:val="left" w:pos="780"/>
        </w:tabs>
        <w:spacing w:after="120" w:line="260" w:lineRule="auto"/>
        <w:rPr>
          <w:ins w:id="850" w:author="Zhang, James" w:date="2016-02-04T10:19:00Z"/>
          <w:rFonts w:ascii="Times New Roman" w:eastAsia="Segoe UI" w:hAnsi="Times New Roman" w:cs="Times New Roman"/>
          <w:sz w:val="19"/>
          <w:szCs w:val="19"/>
        </w:rPr>
      </w:pPr>
    </w:p>
    <w:p w14:paraId="109AD093" w14:textId="77777777" w:rsidR="00A753E7" w:rsidRPr="003B4210" w:rsidRDefault="00A753E7" w:rsidP="003B4210">
      <w:pPr>
        <w:tabs>
          <w:tab w:val="left" w:pos="780"/>
        </w:tabs>
        <w:spacing w:after="120" w:line="260" w:lineRule="auto"/>
        <w:rPr>
          <w:rFonts w:ascii="Times New Roman" w:eastAsia="Segoe UI" w:hAnsi="Times New Roman" w:cs="Times New Roman"/>
          <w:sz w:val="19"/>
          <w:szCs w:val="19"/>
        </w:rPr>
      </w:pPr>
    </w:p>
    <w:p w14:paraId="0208223F" w14:textId="77777777" w:rsidR="00127CB1" w:rsidRPr="001A5FBC" w:rsidRDefault="00AF5242" w:rsidP="003C707A">
      <w:pPr>
        <w:pStyle w:val="Heading1"/>
        <w:rPr>
          <w:rFonts w:eastAsia="Segoe UI"/>
        </w:rPr>
      </w:pPr>
      <w:bookmarkStart w:id="851" w:name="_Toc442343166"/>
      <w:r w:rsidRPr="001A5FBC">
        <w:rPr>
          <w:rFonts w:eastAsia="Segoe UI"/>
          <w:spacing w:val="-1"/>
        </w:rPr>
        <w:t>H</w:t>
      </w:r>
      <w:r w:rsidRPr="001A5FBC">
        <w:rPr>
          <w:rFonts w:eastAsia="Segoe UI"/>
        </w:rPr>
        <w:t>a</w:t>
      </w:r>
      <w:r w:rsidRPr="001A5FBC">
        <w:rPr>
          <w:rFonts w:eastAsia="Segoe UI"/>
          <w:spacing w:val="2"/>
        </w:rPr>
        <w:t>r</w:t>
      </w:r>
      <w:r w:rsidRPr="001A5FBC">
        <w:rPr>
          <w:rFonts w:eastAsia="Segoe UI"/>
          <w:spacing w:val="-1"/>
        </w:rPr>
        <w:t>d</w:t>
      </w:r>
      <w:r w:rsidRPr="001A5FBC">
        <w:rPr>
          <w:rFonts w:eastAsia="Segoe UI"/>
          <w:spacing w:val="-2"/>
        </w:rPr>
        <w:t>w</w:t>
      </w:r>
      <w:r w:rsidRPr="001A5FBC">
        <w:rPr>
          <w:rFonts w:eastAsia="Segoe UI"/>
        </w:rPr>
        <w:t>a</w:t>
      </w:r>
      <w:r w:rsidRPr="001A5FBC">
        <w:rPr>
          <w:rFonts w:eastAsia="Segoe UI"/>
          <w:spacing w:val="1"/>
        </w:rPr>
        <w:t>r</w:t>
      </w:r>
      <w:r w:rsidRPr="001A5FBC">
        <w:rPr>
          <w:rFonts w:eastAsia="Segoe UI"/>
        </w:rPr>
        <w:t>e</w:t>
      </w:r>
      <w:r w:rsidRPr="001A5FBC">
        <w:rPr>
          <w:rFonts w:eastAsia="Segoe UI"/>
          <w:spacing w:val="-2"/>
        </w:rPr>
        <w:t xml:space="preserve"> </w:t>
      </w:r>
      <w:r w:rsidRPr="001A5FBC">
        <w:rPr>
          <w:rFonts w:eastAsia="Segoe UI"/>
        </w:rPr>
        <w:t>and s</w:t>
      </w:r>
      <w:r w:rsidRPr="001A5FBC">
        <w:rPr>
          <w:rFonts w:eastAsia="Segoe UI"/>
          <w:spacing w:val="-1"/>
        </w:rPr>
        <w:t>o</w:t>
      </w:r>
      <w:r w:rsidRPr="001A5FBC">
        <w:rPr>
          <w:rFonts w:eastAsia="Segoe UI"/>
          <w:spacing w:val="6"/>
        </w:rPr>
        <w:t>ft</w:t>
      </w:r>
      <w:r w:rsidRPr="001A5FBC">
        <w:rPr>
          <w:rFonts w:eastAsia="Segoe UI"/>
          <w:spacing w:val="-2"/>
        </w:rPr>
        <w:t>w</w:t>
      </w:r>
      <w:r w:rsidRPr="001A5FBC">
        <w:rPr>
          <w:rFonts w:eastAsia="Segoe UI"/>
        </w:rPr>
        <w:t>a</w:t>
      </w:r>
      <w:r w:rsidRPr="001A5FBC">
        <w:rPr>
          <w:rFonts w:eastAsia="Segoe UI"/>
          <w:spacing w:val="1"/>
        </w:rPr>
        <w:t>r</w:t>
      </w:r>
      <w:r w:rsidRPr="001A5FBC">
        <w:rPr>
          <w:rFonts w:eastAsia="Segoe UI"/>
        </w:rPr>
        <w:t>e</w:t>
      </w:r>
      <w:r w:rsidRPr="001A5FBC">
        <w:rPr>
          <w:rFonts w:eastAsia="Segoe UI"/>
          <w:spacing w:val="-6"/>
        </w:rPr>
        <w:t xml:space="preserve"> </w:t>
      </w:r>
      <w:r w:rsidRPr="001A5FBC">
        <w:rPr>
          <w:rFonts w:eastAsia="Segoe UI"/>
          <w:spacing w:val="1"/>
        </w:rPr>
        <w:t>r</w:t>
      </w:r>
      <w:r w:rsidRPr="001A5FBC">
        <w:rPr>
          <w:rFonts w:eastAsia="Segoe UI"/>
          <w:spacing w:val="2"/>
        </w:rPr>
        <w:t>e</w:t>
      </w:r>
      <w:r w:rsidRPr="001A5FBC">
        <w:rPr>
          <w:rFonts w:eastAsia="Segoe UI"/>
        </w:rPr>
        <w:t>q</w:t>
      </w:r>
      <w:r w:rsidRPr="001A5FBC">
        <w:rPr>
          <w:rFonts w:eastAsia="Segoe UI"/>
          <w:spacing w:val="-1"/>
        </w:rPr>
        <w:t>ui</w:t>
      </w:r>
      <w:r w:rsidRPr="001A5FBC">
        <w:rPr>
          <w:rFonts w:eastAsia="Segoe UI"/>
          <w:spacing w:val="1"/>
        </w:rPr>
        <w:t>r</w:t>
      </w:r>
      <w:r w:rsidRPr="001A5FBC">
        <w:rPr>
          <w:rFonts w:eastAsia="Segoe UI"/>
          <w:spacing w:val="2"/>
        </w:rPr>
        <w:t>e</w:t>
      </w:r>
      <w:r w:rsidRPr="001A5FBC">
        <w:rPr>
          <w:rFonts w:eastAsia="Segoe UI"/>
        </w:rPr>
        <w:t>m</w:t>
      </w:r>
      <w:r w:rsidRPr="001A5FBC">
        <w:rPr>
          <w:rFonts w:eastAsia="Segoe UI"/>
          <w:spacing w:val="2"/>
        </w:rPr>
        <w:t>e</w:t>
      </w:r>
      <w:r w:rsidRPr="001A5FBC">
        <w:rPr>
          <w:rFonts w:eastAsia="Segoe UI"/>
          <w:spacing w:val="-2"/>
        </w:rPr>
        <w:t>n</w:t>
      </w:r>
      <w:r w:rsidRPr="001A5FBC">
        <w:rPr>
          <w:rFonts w:eastAsia="Segoe UI"/>
          <w:spacing w:val="3"/>
        </w:rPr>
        <w:t>t</w:t>
      </w:r>
      <w:r w:rsidRPr="001A5FBC">
        <w:rPr>
          <w:rFonts w:eastAsia="Segoe UI"/>
        </w:rPr>
        <w:t>s</w:t>
      </w:r>
      <w:bookmarkEnd w:id="851"/>
    </w:p>
    <w:p w14:paraId="0D167E4A" w14:textId="77777777" w:rsidR="007B5D9F" w:rsidRDefault="007B5D9F" w:rsidP="003C707A">
      <w:pPr>
        <w:spacing w:after="120" w:line="260" w:lineRule="auto"/>
        <w:jc w:val="both"/>
        <w:rPr>
          <w:rFonts w:ascii="Times New Roman" w:eastAsia="Segoe UI" w:hAnsi="Times New Roman" w:cs="Times New Roman"/>
          <w:color w:val="231F20"/>
          <w:spacing w:val="1"/>
          <w:sz w:val="19"/>
          <w:szCs w:val="19"/>
        </w:rPr>
      </w:pPr>
      <w:r>
        <w:rPr>
          <w:rFonts w:ascii="Times New Roman" w:eastAsia="Segoe UI" w:hAnsi="Times New Roman" w:cs="Times New Roman"/>
          <w:color w:val="231F20"/>
          <w:spacing w:val="1"/>
          <w:sz w:val="19"/>
          <w:szCs w:val="19"/>
        </w:rPr>
        <w:t xml:space="preserve">The </w:t>
      </w:r>
      <w:r w:rsidR="00DB145C">
        <w:rPr>
          <w:rFonts w:ascii="Times New Roman" w:eastAsia="Segoe UI" w:hAnsi="Times New Roman" w:cs="Times New Roman"/>
          <w:color w:val="231F20"/>
          <w:spacing w:val="1"/>
          <w:sz w:val="19"/>
          <w:szCs w:val="19"/>
        </w:rPr>
        <w:t xml:space="preserve">least </w:t>
      </w:r>
      <w:r>
        <w:rPr>
          <w:rFonts w:ascii="Times New Roman" w:eastAsia="Segoe UI" w:hAnsi="Times New Roman" w:cs="Times New Roman"/>
          <w:color w:val="231F20"/>
          <w:spacing w:val="1"/>
          <w:sz w:val="19"/>
          <w:szCs w:val="19"/>
        </w:rPr>
        <w:t xml:space="preserve">hardware </w:t>
      </w:r>
      <w:commentRangeStart w:id="852"/>
      <w:r>
        <w:rPr>
          <w:rFonts w:ascii="Times New Roman" w:eastAsia="Segoe UI" w:hAnsi="Times New Roman" w:cs="Times New Roman"/>
          <w:color w:val="231F20"/>
          <w:spacing w:val="1"/>
          <w:sz w:val="19"/>
          <w:szCs w:val="19"/>
        </w:rPr>
        <w:t>requirements</w:t>
      </w:r>
      <w:commentRangeEnd w:id="852"/>
      <w:r w:rsidR="00D60235">
        <w:rPr>
          <w:rStyle w:val="CommentReference"/>
        </w:rPr>
        <w:commentReference w:id="852"/>
      </w:r>
      <w:r>
        <w:rPr>
          <w:rFonts w:ascii="Times New Roman" w:eastAsia="Segoe UI" w:hAnsi="Times New Roman" w:cs="Times New Roman"/>
          <w:color w:val="231F20"/>
          <w:spacing w:val="1"/>
          <w:sz w:val="19"/>
          <w:szCs w:val="19"/>
        </w:rPr>
        <w:t>:</w:t>
      </w:r>
    </w:p>
    <w:p w14:paraId="32F7A797" w14:textId="77777777" w:rsidR="007B5D9F" w:rsidRPr="007B5D9F" w:rsidRDefault="007B5D9F" w:rsidP="007B5D9F">
      <w:pPr>
        <w:pStyle w:val="ListParagraph"/>
        <w:numPr>
          <w:ilvl w:val="0"/>
          <w:numId w:val="17"/>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Processor: 2 64-bit CPU</w:t>
      </w:r>
    </w:p>
    <w:p w14:paraId="61E519FF" w14:textId="77777777" w:rsidR="007B5D9F" w:rsidRPr="007B5D9F" w:rsidRDefault="007B5D9F" w:rsidP="007B5D9F">
      <w:pPr>
        <w:pStyle w:val="ListParagraph"/>
        <w:numPr>
          <w:ilvl w:val="0"/>
          <w:numId w:val="17"/>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 xml:space="preserve">RAM: 8GB </w:t>
      </w:r>
    </w:p>
    <w:p w14:paraId="2D23278A" w14:textId="77777777" w:rsidR="007B5D9F" w:rsidRDefault="007B5D9F" w:rsidP="007B5D9F">
      <w:pPr>
        <w:pStyle w:val="ListParagraph"/>
        <w:numPr>
          <w:ilvl w:val="0"/>
          <w:numId w:val="17"/>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 xml:space="preserve">Disk: 20GB </w:t>
      </w:r>
    </w:p>
    <w:p w14:paraId="38B09779" w14:textId="77777777" w:rsidR="007B5D9F" w:rsidRDefault="007B5D9F" w:rsidP="007B5D9F">
      <w:pPr>
        <w:spacing w:after="120" w:line="260" w:lineRule="auto"/>
        <w:jc w:val="both"/>
        <w:rPr>
          <w:rFonts w:ascii="Times New Roman" w:eastAsia="Segoe UI" w:hAnsi="Times New Roman" w:cs="Times New Roman"/>
          <w:color w:val="231F20"/>
          <w:spacing w:val="1"/>
          <w:sz w:val="19"/>
          <w:szCs w:val="19"/>
        </w:rPr>
      </w:pPr>
      <w:r>
        <w:rPr>
          <w:rFonts w:ascii="Times New Roman" w:eastAsia="Segoe UI" w:hAnsi="Times New Roman" w:cs="Times New Roman"/>
          <w:color w:val="231F20"/>
          <w:spacing w:val="1"/>
          <w:sz w:val="19"/>
          <w:szCs w:val="19"/>
        </w:rPr>
        <w:t>Software requirements:</w:t>
      </w:r>
    </w:p>
    <w:p w14:paraId="69AFDB97" w14:textId="77777777" w:rsidR="007B5D9F" w:rsidRPr="007B5D9F" w:rsidRDefault="007B5D9F" w:rsidP="007B5D9F">
      <w:pPr>
        <w:pStyle w:val="ListParagraph"/>
        <w:numPr>
          <w:ilvl w:val="0"/>
          <w:numId w:val="18"/>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Operation System: Windows Server 2012 R2 64-bit Datacenter, Enterprise, Standard.</w:t>
      </w:r>
    </w:p>
    <w:p w14:paraId="1A881982" w14:textId="77777777" w:rsidR="007B5D9F" w:rsidRPr="007B5D9F" w:rsidRDefault="007B5D9F" w:rsidP="007B5D9F">
      <w:pPr>
        <w:pStyle w:val="ListParagraph"/>
        <w:numPr>
          <w:ilvl w:val="0"/>
          <w:numId w:val="18"/>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.NET Framework: Microsoft .NET Framework 3.5 SP1 and Microsoft .NET Framework 4.0</w:t>
      </w:r>
    </w:p>
    <w:p w14:paraId="7247480C" w14:textId="77777777" w:rsidR="007B5D9F" w:rsidRPr="007B5D9F" w:rsidRDefault="007B5D9F" w:rsidP="007B5D9F">
      <w:pPr>
        <w:pStyle w:val="ListParagraph"/>
        <w:numPr>
          <w:ilvl w:val="0"/>
          <w:numId w:val="18"/>
        </w:numPr>
        <w:spacing w:after="120" w:line="260" w:lineRule="auto"/>
        <w:jc w:val="both"/>
        <w:rPr>
          <w:rFonts w:ascii="Times New Roman" w:eastAsia="Segoe UI" w:hAnsi="Times New Roman" w:cs="Times New Roman"/>
          <w:color w:val="231F20"/>
          <w:spacing w:val="1"/>
          <w:sz w:val="19"/>
          <w:szCs w:val="19"/>
        </w:rPr>
      </w:pPr>
      <w:r>
        <w:rPr>
          <w:rFonts w:ascii="Times New Roman" w:eastAsia="Segoe UI" w:hAnsi="Times New Roman" w:cs="Times New Roman"/>
          <w:color w:val="231F20"/>
          <w:spacing w:val="1"/>
          <w:sz w:val="19"/>
          <w:szCs w:val="19"/>
        </w:rPr>
        <w:t>Wi</w:t>
      </w:r>
      <w:r w:rsidRPr="007B5D9F">
        <w:rPr>
          <w:rFonts w:ascii="Times New Roman" w:eastAsia="Segoe UI" w:hAnsi="Times New Roman" w:cs="Times New Roman"/>
          <w:color w:val="231F20"/>
          <w:spacing w:val="1"/>
          <w:sz w:val="19"/>
          <w:szCs w:val="19"/>
        </w:rPr>
        <w:t>ndows PowerShell: Windows PowerShell 2.0</w:t>
      </w:r>
    </w:p>
    <w:p w14:paraId="33A3DA90" w14:textId="77777777" w:rsidR="00127CB1" w:rsidRPr="001A5FBC" w:rsidRDefault="00DA1D57" w:rsidP="003C707A">
      <w:pPr>
        <w:pStyle w:val="Heading1"/>
        <w:rPr>
          <w:rFonts w:eastAsia="Segoe UI"/>
        </w:rPr>
      </w:pPr>
      <w:bookmarkStart w:id="853" w:name="_Toc442343167"/>
      <w:r>
        <w:rPr>
          <w:rFonts w:eastAsia="Segoe UI"/>
        </w:rPr>
        <w:t>M</w:t>
      </w:r>
      <w:r w:rsidR="007F1A07" w:rsidRPr="001A5FBC">
        <w:rPr>
          <w:rFonts w:eastAsia="Segoe UI"/>
        </w:rPr>
        <w:t>i</w:t>
      </w:r>
      <w:r w:rsidR="007F1A07" w:rsidRPr="001A5FBC">
        <w:rPr>
          <w:rFonts w:eastAsia="Segoe UI"/>
          <w:spacing w:val="-1"/>
        </w:rPr>
        <w:t>g</w:t>
      </w:r>
      <w:r w:rsidR="007F1A07" w:rsidRPr="001A5FBC">
        <w:rPr>
          <w:rFonts w:eastAsia="Segoe UI"/>
          <w:spacing w:val="-2"/>
        </w:rPr>
        <w:t>ra</w:t>
      </w:r>
      <w:r w:rsidR="007F1A07" w:rsidRPr="001A5FBC">
        <w:rPr>
          <w:rFonts w:eastAsia="Segoe UI"/>
          <w:spacing w:val="1"/>
        </w:rPr>
        <w:t>t</w:t>
      </w:r>
      <w:r w:rsidR="007F1A07" w:rsidRPr="001A5FBC">
        <w:rPr>
          <w:rFonts w:eastAsia="Segoe UI"/>
          <w:spacing w:val="-1"/>
        </w:rPr>
        <w:t>io</w:t>
      </w:r>
      <w:r w:rsidR="007F1A07" w:rsidRPr="001A5FBC">
        <w:rPr>
          <w:rFonts w:eastAsia="Segoe UI"/>
        </w:rPr>
        <w:t>n</w:t>
      </w:r>
      <w:r w:rsidR="007F1A07">
        <w:rPr>
          <w:rFonts w:eastAsia="Segoe UI"/>
          <w:spacing w:val="-5"/>
        </w:rPr>
        <w:t xml:space="preserve">, </w:t>
      </w:r>
      <w:r w:rsidR="00AF5242" w:rsidRPr="001A5FBC">
        <w:rPr>
          <w:rFonts w:eastAsia="Segoe UI"/>
          <w:spacing w:val="-1"/>
        </w:rPr>
        <w:t>u</w:t>
      </w:r>
      <w:r w:rsidR="00AF5242" w:rsidRPr="001A5FBC">
        <w:rPr>
          <w:rFonts w:eastAsia="Segoe UI"/>
          <w:spacing w:val="1"/>
        </w:rPr>
        <w:t>p</w:t>
      </w:r>
      <w:r w:rsidR="00AF5242" w:rsidRPr="001A5FBC">
        <w:rPr>
          <w:rFonts w:eastAsia="Segoe UI"/>
          <w:spacing w:val="-1"/>
        </w:rPr>
        <w:t>g</w:t>
      </w:r>
      <w:r w:rsidR="00AF5242" w:rsidRPr="001A5FBC">
        <w:rPr>
          <w:rFonts w:eastAsia="Segoe UI"/>
          <w:spacing w:val="-2"/>
        </w:rPr>
        <w:t>r</w:t>
      </w:r>
      <w:r w:rsidR="00AF5242" w:rsidRPr="001A5FBC">
        <w:rPr>
          <w:rFonts w:eastAsia="Segoe UI"/>
        </w:rPr>
        <w:t>ad</w:t>
      </w:r>
      <w:r w:rsidR="00AF5242" w:rsidRPr="001A5FBC">
        <w:rPr>
          <w:rFonts w:eastAsia="Segoe UI"/>
          <w:spacing w:val="-1"/>
        </w:rPr>
        <w:t>e</w:t>
      </w:r>
      <w:r w:rsidR="007F1A07">
        <w:rPr>
          <w:rFonts w:eastAsia="Segoe UI"/>
          <w:spacing w:val="-1"/>
        </w:rPr>
        <w:t xml:space="preserve"> and consolidation</w:t>
      </w:r>
      <w:r w:rsidR="00AF5242" w:rsidRPr="001A5FBC">
        <w:rPr>
          <w:rFonts w:eastAsia="Segoe UI"/>
          <w:spacing w:val="-1"/>
        </w:rPr>
        <w:t xml:space="preserve"> </w:t>
      </w:r>
      <w:r w:rsidR="00AF5242" w:rsidRPr="001A5FBC">
        <w:rPr>
          <w:rFonts w:eastAsia="Segoe UI"/>
          <w:spacing w:val="-2"/>
        </w:rPr>
        <w:t>s</w:t>
      </w:r>
      <w:r w:rsidR="00AF5242" w:rsidRPr="001A5FBC">
        <w:rPr>
          <w:rFonts w:eastAsia="Segoe UI"/>
          <w:spacing w:val="3"/>
        </w:rPr>
        <w:t>t</w:t>
      </w:r>
      <w:r w:rsidR="00AF5242" w:rsidRPr="001A5FBC">
        <w:rPr>
          <w:rFonts w:eastAsia="Segoe UI"/>
          <w:spacing w:val="-2"/>
        </w:rPr>
        <w:t>ra</w:t>
      </w:r>
      <w:r w:rsidR="00AF5242" w:rsidRPr="001A5FBC">
        <w:rPr>
          <w:rFonts w:eastAsia="Segoe UI"/>
          <w:spacing w:val="-1"/>
        </w:rPr>
        <w:t>t</w:t>
      </w:r>
      <w:r w:rsidR="00AF5242" w:rsidRPr="001A5FBC">
        <w:rPr>
          <w:rFonts w:eastAsia="Segoe UI"/>
          <w:spacing w:val="2"/>
        </w:rPr>
        <w:t>e</w:t>
      </w:r>
      <w:r w:rsidR="00AF5242" w:rsidRPr="001A5FBC">
        <w:rPr>
          <w:rFonts w:eastAsia="Segoe UI"/>
          <w:spacing w:val="-1"/>
        </w:rPr>
        <w:t>gi</w:t>
      </w:r>
      <w:r w:rsidR="00AF5242" w:rsidRPr="001A5FBC">
        <w:rPr>
          <w:rFonts w:eastAsia="Segoe UI"/>
          <w:spacing w:val="1"/>
        </w:rPr>
        <w:t>e</w:t>
      </w:r>
      <w:r w:rsidR="00AF5242" w:rsidRPr="001A5FBC">
        <w:rPr>
          <w:rFonts w:eastAsia="Segoe UI"/>
        </w:rPr>
        <w:t>s</w:t>
      </w:r>
      <w:bookmarkEnd w:id="853"/>
    </w:p>
    <w:p w14:paraId="300496DD" w14:textId="0BE9209B" w:rsidR="005C10FA" w:rsidDel="00DF3702" w:rsidRDefault="005C10FA" w:rsidP="003C707A">
      <w:pPr>
        <w:spacing w:after="120" w:line="260" w:lineRule="auto"/>
        <w:rPr>
          <w:del w:id="854" w:author="Zhang, James" w:date="2016-02-04T09:37:00Z"/>
          <w:rFonts w:ascii="Times New Roman" w:eastAsia="Segoe UI" w:hAnsi="Times New Roman" w:cs="Times New Roman"/>
          <w:color w:val="231F20"/>
          <w:spacing w:val="3"/>
          <w:sz w:val="19"/>
          <w:szCs w:val="19"/>
        </w:rPr>
      </w:pPr>
      <w:del w:id="855" w:author="Zhang, James" w:date="2016-02-04T09:37:00Z">
        <w:r w:rsidDel="00DF3702">
          <w:rPr>
            <w:rFonts w:ascii="Times New Roman" w:eastAsia="Segoe UI" w:hAnsi="Times New Roman" w:cs="Times New Roman"/>
            <w:color w:val="231F20"/>
            <w:spacing w:val="2"/>
            <w:sz w:val="19"/>
            <w:szCs w:val="19"/>
          </w:rPr>
          <w:delText xml:space="preserve">It is recommended that </w:delText>
        </w:r>
        <w:r w:rsidR="00AF5242" w:rsidRPr="00E25959" w:rsidDel="00DF3702">
          <w:rPr>
            <w:rFonts w:ascii="Times New Roman" w:eastAsia="Segoe UI" w:hAnsi="Times New Roman" w:cs="Times New Roman"/>
            <w:color w:val="231F20"/>
            <w:spacing w:val="1"/>
            <w:sz w:val="19"/>
            <w:szCs w:val="19"/>
          </w:rPr>
          <w:delText>S</w:delText>
        </w:r>
        <w:r w:rsidR="00AF5242" w:rsidRPr="00E25959" w:rsidDel="00DF3702">
          <w:rPr>
            <w:rFonts w:ascii="Times New Roman" w:eastAsia="Segoe UI" w:hAnsi="Times New Roman" w:cs="Times New Roman"/>
            <w:color w:val="231F20"/>
            <w:spacing w:val="2"/>
            <w:sz w:val="19"/>
            <w:szCs w:val="19"/>
          </w:rPr>
          <w:delText>Q</w:delText>
        </w:r>
        <w:r w:rsidR="00AF5242" w:rsidRPr="00E25959" w:rsidDel="00DF3702">
          <w:rPr>
            <w:rFonts w:ascii="Times New Roman" w:eastAsia="Segoe UI" w:hAnsi="Times New Roman" w:cs="Times New Roman"/>
            <w:color w:val="231F20"/>
            <w:sz w:val="19"/>
            <w:szCs w:val="19"/>
          </w:rPr>
          <w:delText>L</w:delText>
        </w:r>
        <w:r w:rsidR="00AF5242" w:rsidRPr="00E25959" w:rsidDel="00DF3702">
          <w:rPr>
            <w:rFonts w:ascii="Times New Roman" w:eastAsia="Segoe UI" w:hAnsi="Times New Roman" w:cs="Times New Roman"/>
            <w:color w:val="231F20"/>
            <w:spacing w:val="-8"/>
            <w:sz w:val="19"/>
            <w:szCs w:val="19"/>
          </w:rPr>
          <w:delText xml:space="preserve"> </w:delText>
        </w:r>
        <w:r w:rsidR="00AF5242" w:rsidRPr="00E25959" w:rsidDel="00DF3702">
          <w:rPr>
            <w:rFonts w:ascii="Times New Roman" w:eastAsia="Segoe UI" w:hAnsi="Times New Roman" w:cs="Times New Roman"/>
            <w:color w:val="231F20"/>
            <w:spacing w:val="2"/>
            <w:sz w:val="19"/>
            <w:szCs w:val="19"/>
          </w:rPr>
          <w:delText>Se</w:delText>
        </w:r>
        <w:r w:rsidR="00AF5242" w:rsidRPr="00E25959" w:rsidDel="00DF3702">
          <w:rPr>
            <w:rFonts w:ascii="Times New Roman" w:eastAsia="Segoe UI" w:hAnsi="Times New Roman" w:cs="Times New Roman"/>
            <w:color w:val="231F20"/>
            <w:spacing w:val="8"/>
            <w:sz w:val="19"/>
            <w:szCs w:val="19"/>
          </w:rPr>
          <w:delText>r</w:delText>
        </w:r>
        <w:r w:rsidR="00AF5242" w:rsidRPr="00E25959" w:rsidDel="00DF3702">
          <w:rPr>
            <w:rFonts w:ascii="Times New Roman" w:eastAsia="Segoe UI" w:hAnsi="Times New Roman" w:cs="Times New Roman"/>
            <w:color w:val="231F20"/>
            <w:sz w:val="19"/>
            <w:szCs w:val="19"/>
          </w:rPr>
          <w:delText>v</w:delText>
        </w:r>
        <w:r w:rsidR="00AF5242" w:rsidRPr="00E25959" w:rsidDel="00DF3702">
          <w:rPr>
            <w:rFonts w:ascii="Times New Roman" w:eastAsia="Segoe UI" w:hAnsi="Times New Roman" w:cs="Times New Roman"/>
            <w:color w:val="231F20"/>
            <w:spacing w:val="2"/>
            <w:sz w:val="19"/>
            <w:szCs w:val="19"/>
          </w:rPr>
          <w:delText>e</w:delText>
        </w:r>
        <w:r w:rsidR="00AF5242" w:rsidRPr="00E25959" w:rsidDel="00DF3702">
          <w:rPr>
            <w:rFonts w:ascii="Times New Roman" w:eastAsia="Segoe UI" w:hAnsi="Times New Roman" w:cs="Times New Roman"/>
            <w:color w:val="231F20"/>
            <w:sz w:val="19"/>
            <w:szCs w:val="19"/>
          </w:rPr>
          <w:delText>r</w:delText>
        </w:r>
        <w:r w:rsidR="00AF5242" w:rsidRPr="00E25959" w:rsidDel="00DF3702">
          <w:rPr>
            <w:rFonts w:ascii="Times New Roman" w:eastAsia="Segoe UI" w:hAnsi="Times New Roman" w:cs="Times New Roman"/>
            <w:color w:val="231F20"/>
            <w:spacing w:val="-10"/>
            <w:sz w:val="19"/>
            <w:szCs w:val="19"/>
          </w:rPr>
          <w:delText xml:space="preserve"> </w:delText>
        </w:r>
        <w:r w:rsidR="00AF5242" w:rsidRPr="00E25959" w:rsidDel="00DF3702">
          <w:rPr>
            <w:rFonts w:ascii="Times New Roman" w:eastAsia="Segoe UI" w:hAnsi="Times New Roman" w:cs="Times New Roman"/>
            <w:color w:val="231F20"/>
            <w:sz w:val="19"/>
            <w:szCs w:val="19"/>
          </w:rPr>
          <w:delText>2</w:delText>
        </w:r>
        <w:r w:rsidR="00AF5242" w:rsidRPr="00E25959" w:rsidDel="00DF3702">
          <w:rPr>
            <w:rFonts w:ascii="Times New Roman" w:eastAsia="Segoe UI" w:hAnsi="Times New Roman" w:cs="Times New Roman"/>
            <w:color w:val="231F20"/>
            <w:spacing w:val="-2"/>
            <w:sz w:val="19"/>
            <w:szCs w:val="19"/>
          </w:rPr>
          <w:delText>0</w:delText>
        </w:r>
        <w:r w:rsidR="00AF5242" w:rsidRPr="00E25959" w:rsidDel="00DF3702">
          <w:rPr>
            <w:rFonts w:ascii="Times New Roman" w:eastAsia="Segoe UI" w:hAnsi="Times New Roman" w:cs="Times New Roman"/>
            <w:color w:val="231F20"/>
            <w:spacing w:val="-4"/>
            <w:sz w:val="19"/>
            <w:szCs w:val="19"/>
          </w:rPr>
          <w:delText>1</w:delText>
        </w:r>
        <w:r w:rsidR="00AF5242" w:rsidRPr="00E25959" w:rsidDel="00DF3702">
          <w:rPr>
            <w:rFonts w:ascii="Times New Roman" w:eastAsia="Segoe UI" w:hAnsi="Times New Roman" w:cs="Times New Roman"/>
            <w:color w:val="231F20"/>
            <w:sz w:val="19"/>
            <w:szCs w:val="19"/>
          </w:rPr>
          <w:delText xml:space="preserve">4 </w:delText>
        </w:r>
        <w:r w:rsidR="00AF5242" w:rsidRPr="00E25959" w:rsidDel="00DF3702">
          <w:rPr>
            <w:rFonts w:ascii="Times New Roman" w:eastAsia="Segoe UI" w:hAnsi="Times New Roman" w:cs="Times New Roman"/>
            <w:color w:val="231F20"/>
            <w:spacing w:val="6"/>
            <w:sz w:val="19"/>
            <w:szCs w:val="19"/>
          </w:rPr>
          <w:delText>6</w:delText>
        </w:r>
        <w:r w:rsidR="00AF5242" w:rsidRPr="00E25959" w:rsidDel="00DF3702">
          <w:rPr>
            <w:rFonts w:ascii="Times New Roman" w:eastAsia="Segoe UI" w:hAnsi="Times New Roman" w:cs="Times New Roman"/>
            <w:color w:val="231F20"/>
            <w:spacing w:val="4"/>
            <w:sz w:val="19"/>
            <w:szCs w:val="19"/>
          </w:rPr>
          <w:delText>4</w:delText>
        </w:r>
        <w:r w:rsidR="00AF5242" w:rsidRPr="00E25959" w:rsidDel="00DF3702">
          <w:rPr>
            <w:rFonts w:ascii="Times New Roman" w:eastAsia="Segoe UI" w:hAnsi="Times New Roman" w:cs="Times New Roman"/>
            <w:color w:val="231F20"/>
            <w:spacing w:val="1"/>
            <w:sz w:val="19"/>
            <w:szCs w:val="19"/>
          </w:rPr>
          <w:delText>-bi</w:delText>
        </w:r>
        <w:r w:rsidR="00AF5242" w:rsidRPr="00E25959" w:rsidDel="00DF3702">
          <w:rPr>
            <w:rFonts w:ascii="Times New Roman" w:eastAsia="Segoe UI" w:hAnsi="Times New Roman" w:cs="Times New Roman"/>
            <w:color w:val="231F20"/>
            <w:sz w:val="19"/>
            <w:szCs w:val="19"/>
          </w:rPr>
          <w:delText>t</w:delText>
        </w:r>
        <w:r w:rsidR="00AF5242" w:rsidRPr="00E25959" w:rsidDel="00DF3702">
          <w:rPr>
            <w:rFonts w:ascii="Times New Roman" w:eastAsia="Segoe UI" w:hAnsi="Times New Roman" w:cs="Times New Roman"/>
            <w:color w:val="231F20"/>
            <w:spacing w:val="-2"/>
            <w:sz w:val="19"/>
            <w:szCs w:val="19"/>
          </w:rPr>
          <w:delText xml:space="preserve"> </w:delText>
        </w:r>
        <w:r w:rsidR="00AF5242" w:rsidRPr="00E25959" w:rsidDel="00DF3702">
          <w:rPr>
            <w:rFonts w:ascii="Times New Roman" w:eastAsia="Segoe UI" w:hAnsi="Times New Roman" w:cs="Times New Roman"/>
            <w:color w:val="231F20"/>
            <w:spacing w:val="3"/>
            <w:sz w:val="19"/>
            <w:szCs w:val="19"/>
          </w:rPr>
          <w:delText>e</w:delText>
        </w:r>
        <w:r w:rsidR="00AF5242" w:rsidRPr="00E25959" w:rsidDel="00DF3702">
          <w:rPr>
            <w:rFonts w:ascii="Times New Roman" w:eastAsia="Segoe UI" w:hAnsi="Times New Roman" w:cs="Times New Roman"/>
            <w:color w:val="231F20"/>
            <w:sz w:val="19"/>
            <w:szCs w:val="19"/>
          </w:rPr>
          <w:delText>d</w:delText>
        </w:r>
        <w:r w:rsidR="00AF5242" w:rsidRPr="00E25959" w:rsidDel="00DF3702">
          <w:rPr>
            <w:rFonts w:ascii="Times New Roman" w:eastAsia="Segoe UI" w:hAnsi="Times New Roman" w:cs="Times New Roman"/>
            <w:color w:val="231F20"/>
            <w:spacing w:val="1"/>
            <w:sz w:val="19"/>
            <w:szCs w:val="19"/>
          </w:rPr>
          <w:delText>i</w:delText>
        </w:r>
        <w:r w:rsidR="00AF5242" w:rsidRPr="00E25959" w:rsidDel="00DF3702">
          <w:rPr>
            <w:rFonts w:ascii="Times New Roman" w:eastAsia="Segoe UI" w:hAnsi="Times New Roman" w:cs="Times New Roman"/>
            <w:color w:val="231F20"/>
            <w:sz w:val="19"/>
            <w:szCs w:val="19"/>
          </w:rPr>
          <w:delText>t</w:delText>
        </w:r>
        <w:r w:rsidR="00AF5242" w:rsidRPr="00E25959" w:rsidDel="00DF3702">
          <w:rPr>
            <w:rFonts w:ascii="Times New Roman" w:eastAsia="Segoe UI" w:hAnsi="Times New Roman" w:cs="Times New Roman"/>
            <w:color w:val="231F20"/>
            <w:spacing w:val="1"/>
            <w:sz w:val="19"/>
            <w:szCs w:val="19"/>
          </w:rPr>
          <w:delText>io</w:delText>
        </w:r>
        <w:r w:rsidR="00AF5242" w:rsidRPr="00E25959" w:rsidDel="00DF3702">
          <w:rPr>
            <w:rFonts w:ascii="Times New Roman" w:eastAsia="Segoe UI" w:hAnsi="Times New Roman" w:cs="Times New Roman"/>
            <w:color w:val="231F20"/>
            <w:spacing w:val="2"/>
            <w:sz w:val="19"/>
            <w:szCs w:val="19"/>
          </w:rPr>
          <w:delText>n</w:delText>
        </w:r>
        <w:r w:rsidR="00AF5242" w:rsidRPr="00E25959" w:rsidDel="00DF3702">
          <w:rPr>
            <w:rFonts w:ascii="Times New Roman" w:eastAsia="Segoe UI" w:hAnsi="Times New Roman" w:cs="Times New Roman"/>
            <w:color w:val="231F20"/>
            <w:spacing w:val="3"/>
            <w:sz w:val="19"/>
            <w:szCs w:val="19"/>
          </w:rPr>
          <w:delText>s</w:delText>
        </w:r>
        <w:r w:rsidDel="00DF3702">
          <w:rPr>
            <w:rFonts w:ascii="Times New Roman" w:eastAsia="Segoe UI" w:hAnsi="Times New Roman" w:cs="Times New Roman"/>
            <w:color w:val="231F20"/>
            <w:spacing w:val="3"/>
            <w:sz w:val="19"/>
            <w:szCs w:val="19"/>
          </w:rPr>
          <w:delText xml:space="preserve"> be installed. For the existing applications </w:delText>
        </w:r>
        <w:commentRangeStart w:id="856"/>
        <w:r w:rsidDel="00DF3702">
          <w:rPr>
            <w:rFonts w:ascii="Times New Roman" w:eastAsia="Segoe UI" w:hAnsi="Times New Roman" w:cs="Times New Roman"/>
            <w:color w:val="231F20"/>
            <w:spacing w:val="3"/>
            <w:sz w:val="19"/>
            <w:szCs w:val="19"/>
          </w:rPr>
          <w:delText>which</w:delText>
        </w:r>
        <w:commentRangeEnd w:id="856"/>
        <w:r w:rsidR="00D60235" w:rsidDel="00DF3702">
          <w:rPr>
            <w:rStyle w:val="CommentReference"/>
          </w:rPr>
          <w:commentReference w:id="856"/>
        </w:r>
        <w:r w:rsidDel="00DF3702">
          <w:rPr>
            <w:rFonts w:ascii="Times New Roman" w:eastAsia="Segoe UI" w:hAnsi="Times New Roman" w:cs="Times New Roman"/>
            <w:color w:val="231F20"/>
            <w:spacing w:val="3"/>
            <w:sz w:val="19"/>
            <w:szCs w:val="19"/>
          </w:rPr>
          <w:delText xml:space="preserve"> are going to upgrade their SQL servers to SQL Server 2014, the side-by-side migration strategy is recommended. In-place upgrade is also supported as an option.</w:delText>
        </w:r>
        <w:r w:rsidR="00DA1D57" w:rsidDel="00DF3702">
          <w:rPr>
            <w:rFonts w:ascii="Times New Roman" w:eastAsia="Segoe UI" w:hAnsi="Times New Roman" w:cs="Times New Roman"/>
            <w:color w:val="231F20"/>
            <w:spacing w:val="3"/>
            <w:sz w:val="19"/>
            <w:szCs w:val="19"/>
          </w:rPr>
          <w:delText xml:space="preserve"> Also we recommend consolidate dedicated servers with the size of database less than 50GB to a shared SQL Server 2014 availability group.</w:delText>
        </w:r>
        <w:bookmarkStart w:id="857" w:name="_Toc442343168"/>
        <w:bookmarkEnd w:id="857"/>
      </w:del>
    </w:p>
    <w:p w14:paraId="3B1C59E0" w14:textId="77777777" w:rsidR="005C10FA" w:rsidRPr="001A5FBC" w:rsidRDefault="005C10FA" w:rsidP="005C10FA">
      <w:pPr>
        <w:pStyle w:val="Heading2"/>
        <w:rPr>
          <w:rFonts w:eastAsia="Segoe UI"/>
        </w:rPr>
      </w:pPr>
      <w:bookmarkStart w:id="858" w:name="_Toc442343169"/>
      <w:r w:rsidRPr="001A5FBC">
        <w:rPr>
          <w:rFonts w:eastAsia="Segoe UI"/>
          <w:spacing w:val="-3"/>
        </w:rPr>
        <w:t>S</w:t>
      </w:r>
      <w:r w:rsidRPr="001A5FBC">
        <w:rPr>
          <w:rFonts w:eastAsia="Segoe UI"/>
        </w:rPr>
        <w:t>id</w:t>
      </w:r>
      <w:r w:rsidRPr="001A5FBC">
        <w:rPr>
          <w:rFonts w:eastAsia="Segoe UI"/>
          <w:spacing w:val="2"/>
        </w:rPr>
        <w:t>e</w:t>
      </w:r>
      <w:r w:rsidRPr="001A5FBC">
        <w:rPr>
          <w:rFonts w:eastAsia="Segoe UI"/>
          <w:spacing w:val="-3"/>
        </w:rPr>
        <w:t>-b</w:t>
      </w:r>
      <w:r w:rsidRPr="001A5FBC">
        <w:rPr>
          <w:rFonts w:eastAsia="Segoe UI"/>
          <w:spacing w:val="-6"/>
        </w:rPr>
        <w:t>y</w:t>
      </w:r>
      <w:r w:rsidRPr="001A5FBC">
        <w:rPr>
          <w:rFonts w:eastAsia="Segoe UI"/>
        </w:rPr>
        <w:t>-side</w:t>
      </w:r>
      <w:r w:rsidRPr="001A5FBC">
        <w:rPr>
          <w:rFonts w:eastAsia="Segoe UI"/>
          <w:spacing w:val="20"/>
        </w:rPr>
        <w:t xml:space="preserve"> </w:t>
      </w:r>
      <w:r w:rsidRPr="001A5FBC">
        <w:rPr>
          <w:rFonts w:eastAsia="Segoe UI"/>
          <w:spacing w:val="-3"/>
          <w:w w:val="103"/>
        </w:rPr>
        <w:t>m</w:t>
      </w:r>
      <w:r w:rsidRPr="001A5FBC">
        <w:rPr>
          <w:rFonts w:eastAsia="Segoe UI"/>
          <w:w w:val="104"/>
        </w:rPr>
        <w:t>i</w:t>
      </w:r>
      <w:r w:rsidRPr="001A5FBC">
        <w:rPr>
          <w:rFonts w:eastAsia="Segoe UI"/>
          <w:spacing w:val="-4"/>
          <w:w w:val="104"/>
        </w:rPr>
        <w:t>g</w:t>
      </w:r>
      <w:r w:rsidRPr="001A5FBC">
        <w:rPr>
          <w:rFonts w:eastAsia="Segoe UI"/>
          <w:spacing w:val="-1"/>
          <w:w w:val="106"/>
        </w:rPr>
        <w:t>r</w:t>
      </w:r>
      <w:r w:rsidRPr="001A5FBC">
        <w:rPr>
          <w:rFonts w:eastAsia="Segoe UI"/>
          <w:spacing w:val="-1"/>
          <w:w w:val="99"/>
        </w:rPr>
        <w:t>a</w:t>
      </w:r>
      <w:r w:rsidRPr="001A5FBC">
        <w:rPr>
          <w:rFonts w:eastAsia="Segoe UI"/>
          <w:spacing w:val="-4"/>
          <w:w w:val="108"/>
        </w:rPr>
        <w:t>t</w:t>
      </w:r>
      <w:r w:rsidRPr="001A5FBC">
        <w:rPr>
          <w:rFonts w:eastAsia="Segoe UI"/>
          <w:spacing w:val="-3"/>
          <w:w w:val="109"/>
        </w:rPr>
        <w:t>i</w:t>
      </w:r>
      <w:r w:rsidRPr="001A5FBC">
        <w:rPr>
          <w:rFonts w:eastAsia="Segoe UI"/>
          <w:w w:val="101"/>
        </w:rPr>
        <w:t>o</w:t>
      </w:r>
      <w:r w:rsidRPr="001A5FBC">
        <w:rPr>
          <w:rFonts w:eastAsia="Segoe UI"/>
          <w:w w:val="103"/>
        </w:rPr>
        <w:t>n</w:t>
      </w:r>
      <w:bookmarkEnd w:id="858"/>
    </w:p>
    <w:p w14:paraId="49B0CC0D" w14:textId="37E7D1B8" w:rsidR="005C10FA" w:rsidRPr="00E25959" w:rsidRDefault="005C10FA" w:rsidP="005C10FA">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i/>
          <w:color w:val="231F20"/>
          <w:spacing w:val="-1"/>
          <w:sz w:val="19"/>
          <w:szCs w:val="19"/>
        </w:rPr>
        <w:t>s</w:t>
      </w:r>
      <w:r w:rsidRPr="00E25959">
        <w:rPr>
          <w:rFonts w:ascii="Times New Roman" w:eastAsia="Segoe UI" w:hAnsi="Times New Roman" w:cs="Times New Roman"/>
          <w:i/>
          <w:color w:val="231F20"/>
          <w:sz w:val="19"/>
          <w:szCs w:val="19"/>
        </w:rPr>
        <w:t>id</w:t>
      </w:r>
      <w:r w:rsidRPr="00E25959">
        <w:rPr>
          <w:rFonts w:ascii="Times New Roman" w:eastAsia="Segoe UI" w:hAnsi="Times New Roman" w:cs="Times New Roman"/>
          <w:i/>
          <w:color w:val="231F20"/>
          <w:spacing w:val="2"/>
          <w:sz w:val="19"/>
          <w:szCs w:val="19"/>
        </w:rPr>
        <w:t>e-</w:t>
      </w:r>
      <w:r w:rsidRPr="00E25959">
        <w:rPr>
          <w:rFonts w:ascii="Times New Roman" w:eastAsia="Segoe UI" w:hAnsi="Times New Roman" w:cs="Times New Roman"/>
          <w:i/>
          <w:color w:val="231F20"/>
          <w:spacing w:val="-1"/>
          <w:sz w:val="19"/>
          <w:szCs w:val="19"/>
        </w:rPr>
        <w:t>b</w:t>
      </w:r>
      <w:r w:rsidRPr="00E25959">
        <w:rPr>
          <w:rFonts w:ascii="Times New Roman" w:eastAsia="Segoe UI" w:hAnsi="Times New Roman" w:cs="Times New Roman"/>
          <w:i/>
          <w:color w:val="231F20"/>
          <w:sz w:val="19"/>
          <w:szCs w:val="19"/>
        </w:rPr>
        <w:t>y-</w:t>
      </w:r>
      <w:r w:rsidRPr="00E25959">
        <w:rPr>
          <w:rFonts w:ascii="Times New Roman" w:eastAsia="Segoe UI" w:hAnsi="Times New Roman" w:cs="Times New Roman"/>
          <w:i/>
          <w:color w:val="231F20"/>
          <w:spacing w:val="-1"/>
          <w:sz w:val="19"/>
          <w:szCs w:val="19"/>
        </w:rPr>
        <w:t>s</w:t>
      </w:r>
      <w:r w:rsidRPr="00E25959">
        <w:rPr>
          <w:rFonts w:ascii="Times New Roman" w:eastAsia="Segoe UI" w:hAnsi="Times New Roman" w:cs="Times New Roman"/>
          <w:i/>
          <w:color w:val="231F20"/>
          <w:sz w:val="19"/>
          <w:szCs w:val="19"/>
        </w:rPr>
        <w:t>ide</w:t>
      </w:r>
      <w:r w:rsidRPr="00E25959">
        <w:rPr>
          <w:rFonts w:ascii="Times New Roman" w:eastAsia="Segoe UI" w:hAnsi="Times New Roman" w:cs="Times New Roman"/>
          <w:i/>
          <w:color w:val="231F20"/>
          <w:spacing w:val="-13"/>
          <w:sz w:val="19"/>
          <w:szCs w:val="19"/>
        </w:rPr>
        <w:t xml:space="preserve"> </w:t>
      </w:r>
      <w:r w:rsidRPr="00E25959">
        <w:rPr>
          <w:rFonts w:ascii="Times New Roman" w:eastAsia="Segoe UI" w:hAnsi="Times New Roman" w:cs="Times New Roman"/>
          <w:i/>
          <w:color w:val="231F20"/>
          <w:spacing w:val="1"/>
          <w:sz w:val="19"/>
          <w:szCs w:val="19"/>
        </w:rPr>
        <w:t>m</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gratio</w:t>
      </w:r>
      <w:r w:rsidRPr="00E25959">
        <w:rPr>
          <w:rFonts w:ascii="Times New Roman" w:eastAsia="Segoe UI" w:hAnsi="Times New Roman" w:cs="Times New Roman"/>
          <w:i/>
          <w:color w:val="231F20"/>
          <w:sz w:val="19"/>
          <w:szCs w:val="19"/>
        </w:rPr>
        <w:t>n</w:t>
      </w:r>
      <w:r w:rsidRPr="00E25959">
        <w:rPr>
          <w:rFonts w:ascii="Times New Roman" w:eastAsia="Segoe UI" w:hAnsi="Times New Roman" w:cs="Times New Roman"/>
          <w:i/>
          <w:color w:val="231F20"/>
          <w:spacing w:val="-1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yme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bra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ce </w:t>
      </w:r>
      <w:r w:rsidRPr="00E25959">
        <w:rPr>
          <w:rFonts w:ascii="Times New Roman" w:eastAsia="Segoe UI" w:hAnsi="Times New Roman" w:cs="Times New Roman"/>
          <w:color w:val="231F20"/>
          <w:spacing w:val="1"/>
          <w:sz w:val="19"/>
          <w:szCs w:val="19"/>
        </w:rPr>
        <w:t>alo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gsid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007F70F0">
        <w:rPr>
          <w:rFonts w:ascii="Times New Roman" w:eastAsia="Segoe UI" w:hAnsi="Times New Roman" w:cs="Times New Roman"/>
          <w:color w:val="231F20"/>
          <w:spacing w:val="-12"/>
          <w:sz w:val="19"/>
          <w:szCs w:val="19"/>
        </w:rPr>
        <w:t xml:space="preserve">The new SQL Server 2014 will be installed on a new VM which is running Windows 2012.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ins w:id="859" w:author="Zhang, James" w:date="2016-02-04T09:42:00Z">
        <w:r w:rsidR="00DF3702">
          <w:rPr>
            <w:rFonts w:ascii="Times New Roman" w:eastAsia="Segoe UI" w:hAnsi="Times New Roman" w:cs="Times New Roman"/>
            <w:color w:val="231F20"/>
            <w:spacing w:val="2"/>
            <w:sz w:val="19"/>
            <w:szCs w:val="19"/>
          </w:rPr>
          <w:t>d</w:t>
        </w:r>
      </w:ins>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Pr>
          <w:rFonts w:ascii="Times New Roman" w:eastAsia="Segoe UI" w:hAnsi="Times New Roman" w:cs="Times New Roman"/>
          <w:color w:val="231F20"/>
          <w:sz w:val="19"/>
          <w:szCs w:val="19"/>
        </w:rPr>
        <w:t xml:space="preserve"> is migrated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007F70F0">
        <w:rPr>
          <w:rFonts w:ascii="Times New Roman" w:eastAsia="Segoe UI" w:hAnsi="Times New Roman" w:cs="Times New Roman"/>
          <w:color w:val="231F20"/>
          <w:spacing w:val="-7"/>
          <w:sz w:val="19"/>
          <w:szCs w:val="19"/>
        </w:rPr>
        <w:t xml:space="preserve">After </w:t>
      </w:r>
      <w:r w:rsidR="00CB68B6">
        <w:rPr>
          <w:rFonts w:ascii="Times New Roman" w:eastAsia="Segoe UI" w:hAnsi="Times New Roman" w:cs="Times New Roman"/>
          <w:color w:val="231F20"/>
          <w:spacing w:val="-7"/>
          <w:sz w:val="19"/>
          <w:szCs w:val="19"/>
        </w:rPr>
        <w:t xml:space="preserve">the migration, the old version of SQL Server and the corresponding VM will be decommissioned. </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1"/>
          <w:w w:val="97"/>
          <w:sz w:val="19"/>
          <w:szCs w:val="19"/>
        </w:rPr>
        <w:t>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pi</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Pr>
          <w:rFonts w:ascii="Times New Roman" w:eastAsia="Segoe UI" w:hAnsi="Times New Roman" w:cs="Times New Roman"/>
          <w:color w:val="231F20"/>
          <w:sz w:val="19"/>
          <w:szCs w:val="19"/>
        </w:rPr>
        <w:t>as follows:</w:t>
      </w:r>
    </w:p>
    <w:p w14:paraId="1E90FB39" w14:textId="77777777" w:rsidR="005C10FA" w:rsidRDefault="005C10FA" w:rsidP="005C10FA">
      <w:pPr>
        <w:spacing w:after="120" w:line="240" w:lineRule="auto"/>
        <w:rPr>
          <w:rFonts w:ascii="Times New Roman" w:eastAsia="Times New Roman" w:hAnsi="Times New Roman" w:cs="Times New Roman"/>
          <w:sz w:val="20"/>
          <w:szCs w:val="20"/>
        </w:rPr>
      </w:pPr>
      <w:r w:rsidRPr="001A5FBC">
        <w:rPr>
          <w:rFonts w:ascii="Times New Roman" w:hAnsi="Times New Roman" w:cs="Times New Roman"/>
          <w:noProof/>
        </w:rPr>
        <w:lastRenderedPageBreak/>
        <w:drawing>
          <wp:inline distT="0" distB="0" distL="0" distR="0" wp14:anchorId="1D9B9297" wp14:editId="74535B7B">
            <wp:extent cx="3905250" cy="2330450"/>
            <wp:effectExtent l="0" t="0" r="0" b="0"/>
            <wp:docPr id="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250" cy="2330450"/>
                    </a:xfrm>
                    <a:prstGeom prst="rect">
                      <a:avLst/>
                    </a:prstGeom>
                    <a:noFill/>
                    <a:ln>
                      <a:noFill/>
                    </a:ln>
                  </pic:spPr>
                </pic:pic>
              </a:graphicData>
            </a:graphic>
          </wp:inline>
        </w:drawing>
      </w:r>
    </w:p>
    <w:p w14:paraId="3B026DC8" w14:textId="77777777" w:rsidR="005C10FA" w:rsidRPr="001A5FBC" w:rsidRDefault="005C10FA" w:rsidP="005C10FA">
      <w:pPr>
        <w:pStyle w:val="Heading3"/>
        <w:rPr>
          <w:rFonts w:eastAsia="Segoe UI"/>
        </w:rPr>
      </w:pPr>
      <w:bookmarkStart w:id="860" w:name="_Toc442343170"/>
      <w:r w:rsidRPr="001A5FBC">
        <w:rPr>
          <w:rFonts w:eastAsia="Segoe UI"/>
          <w:spacing w:val="-2"/>
        </w:rPr>
        <w:t>S</w:t>
      </w:r>
      <w:r w:rsidRPr="001A5FBC">
        <w:rPr>
          <w:rFonts w:eastAsia="Segoe UI"/>
        </w:rPr>
        <w:t>id</w:t>
      </w:r>
      <w:r w:rsidRPr="001A5FBC">
        <w:rPr>
          <w:rFonts w:eastAsia="Segoe UI"/>
          <w:spacing w:val="2"/>
        </w:rPr>
        <w:t>e</w:t>
      </w:r>
      <w:r w:rsidRPr="001A5FBC">
        <w:rPr>
          <w:rFonts w:eastAsia="Segoe UI"/>
          <w:spacing w:val="-2"/>
        </w:rPr>
        <w:t>-b</w:t>
      </w:r>
      <w:r w:rsidRPr="001A5FBC">
        <w:rPr>
          <w:rFonts w:eastAsia="Segoe UI"/>
          <w:spacing w:val="-4"/>
        </w:rPr>
        <w:t>y</w:t>
      </w:r>
      <w:r w:rsidRPr="001A5FBC">
        <w:rPr>
          <w:rFonts w:eastAsia="Segoe UI"/>
        </w:rPr>
        <w:t>-side</w:t>
      </w:r>
      <w:r w:rsidRPr="001A5FBC">
        <w:rPr>
          <w:rFonts w:eastAsia="Segoe UI"/>
          <w:spacing w:val="14"/>
        </w:rPr>
        <w:t xml:space="preserve"> </w:t>
      </w:r>
      <w:r w:rsidRPr="001A5FBC">
        <w:rPr>
          <w:rFonts w:eastAsia="Segoe UI"/>
          <w:spacing w:val="-2"/>
        </w:rPr>
        <w:t>m</w:t>
      </w:r>
      <w:r w:rsidRPr="001A5FBC">
        <w:rPr>
          <w:rFonts w:eastAsia="Segoe UI"/>
        </w:rPr>
        <w:t>i</w:t>
      </w:r>
      <w:r w:rsidRPr="001A5FBC">
        <w:rPr>
          <w:rFonts w:eastAsia="Segoe UI"/>
          <w:spacing w:val="-3"/>
        </w:rPr>
        <w:t>g</w:t>
      </w:r>
      <w:r w:rsidRPr="001A5FBC">
        <w:rPr>
          <w:rFonts w:eastAsia="Segoe UI"/>
        </w:rPr>
        <w:t>ra</w:t>
      </w:r>
      <w:r w:rsidRPr="001A5FBC">
        <w:rPr>
          <w:rFonts w:eastAsia="Segoe UI"/>
          <w:spacing w:val="-2"/>
        </w:rPr>
        <w:t>ti</w:t>
      </w:r>
      <w:r w:rsidRPr="001A5FBC">
        <w:rPr>
          <w:rFonts w:eastAsia="Segoe UI"/>
        </w:rPr>
        <w:t>on</w:t>
      </w:r>
      <w:r w:rsidRPr="001A5FBC">
        <w:rPr>
          <w:rFonts w:eastAsia="Segoe UI"/>
          <w:spacing w:val="34"/>
        </w:rPr>
        <w:t xml:space="preserve"> </w:t>
      </w:r>
      <w:r w:rsidRPr="001A5FBC">
        <w:rPr>
          <w:rFonts w:eastAsia="Segoe UI"/>
        </w:rPr>
        <w:t>p</w:t>
      </w:r>
      <w:r w:rsidRPr="001A5FBC">
        <w:rPr>
          <w:rFonts w:eastAsia="Segoe UI"/>
          <w:spacing w:val="1"/>
        </w:rPr>
        <w:t>r</w:t>
      </w:r>
      <w:r w:rsidRPr="001A5FBC">
        <w:rPr>
          <w:rFonts w:eastAsia="Segoe UI"/>
        </w:rPr>
        <w:t>os</w:t>
      </w:r>
      <w:r w:rsidRPr="001A5FBC">
        <w:rPr>
          <w:rFonts w:eastAsia="Segoe UI"/>
          <w:spacing w:val="5"/>
        </w:rPr>
        <w:t xml:space="preserve"> </w:t>
      </w:r>
      <w:r w:rsidRPr="001A5FBC">
        <w:rPr>
          <w:rFonts w:eastAsia="Segoe UI"/>
        </w:rPr>
        <w:t>and</w:t>
      </w:r>
      <w:r w:rsidRPr="001A5FBC">
        <w:rPr>
          <w:rFonts w:eastAsia="Segoe UI"/>
          <w:spacing w:val="5"/>
        </w:rPr>
        <w:t xml:space="preserve"> </w:t>
      </w:r>
      <w:r w:rsidRPr="001A5FBC">
        <w:rPr>
          <w:rFonts w:eastAsia="Segoe UI"/>
          <w:w w:val="101"/>
        </w:rPr>
        <w:t>c</w:t>
      </w:r>
      <w:r w:rsidRPr="001A5FBC">
        <w:rPr>
          <w:rFonts w:eastAsia="Segoe UI"/>
          <w:w w:val="102"/>
        </w:rPr>
        <w:t>o</w:t>
      </w:r>
      <w:r w:rsidRPr="001A5FBC">
        <w:rPr>
          <w:rFonts w:eastAsia="Segoe UI"/>
          <w:spacing w:val="1"/>
          <w:w w:val="102"/>
        </w:rPr>
        <w:t>n</w:t>
      </w:r>
      <w:r w:rsidRPr="001A5FBC">
        <w:rPr>
          <w:rFonts w:eastAsia="Segoe UI"/>
          <w:w w:val="96"/>
        </w:rPr>
        <w:t>s</w:t>
      </w:r>
      <w:bookmarkEnd w:id="860"/>
    </w:p>
    <w:p w14:paraId="673A74B6" w14:textId="77777777" w:rsidR="005C10FA" w:rsidRPr="00E25959" w:rsidRDefault="005C10FA" w:rsidP="005C10FA">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 xml:space="preserve">to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2"/>
          <w:sz w:val="19"/>
          <w:szCs w:val="19"/>
        </w:rPr>
        <w:t>f</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av</w:t>
      </w:r>
      <w:r w:rsidRPr="00E25959">
        <w:rPr>
          <w:rFonts w:ascii="Times New Roman" w:eastAsia="Segoe UI" w:hAnsi="Times New Roman" w:cs="Times New Roman"/>
          <w:color w:val="231F20"/>
          <w:spacing w:val="1"/>
          <w:sz w:val="19"/>
          <w:szCs w:val="19"/>
        </w:rPr>
        <w:t>oi</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w w:val="95"/>
          <w:sz w:val="19"/>
          <w:szCs w:val="19"/>
        </w:rPr>
        <w:t>i</w:t>
      </w:r>
      <w:r w:rsidRPr="00E25959">
        <w:rPr>
          <w:rFonts w:ascii="Times New Roman" w:eastAsia="Segoe UI" w:hAnsi="Times New Roman" w:cs="Times New Roman"/>
          <w:color w:val="231F20"/>
          <w:spacing w:val="2"/>
          <w:w w:val="95"/>
          <w:sz w:val="19"/>
          <w:szCs w:val="19"/>
        </w:rPr>
        <w:t>s</w:t>
      </w:r>
      <w:r w:rsidRPr="00E25959">
        <w:rPr>
          <w:rFonts w:ascii="Times New Roman" w:eastAsia="Segoe UI" w:hAnsi="Times New Roman" w:cs="Times New Roman"/>
          <w:color w:val="231F20"/>
          <w:spacing w:val="1"/>
          <w:w w:val="95"/>
          <w:sz w:val="19"/>
          <w:szCs w:val="19"/>
        </w:rPr>
        <w:t>su</w:t>
      </w:r>
      <w:r w:rsidRPr="00E25959">
        <w:rPr>
          <w:rFonts w:ascii="Times New Roman" w:eastAsia="Segoe UI" w:hAnsi="Times New Roman" w:cs="Times New Roman"/>
          <w:color w:val="231F20"/>
          <w:spacing w:val="2"/>
          <w:w w:val="95"/>
          <w:sz w:val="19"/>
          <w:szCs w:val="19"/>
        </w:rPr>
        <w:t>e</w:t>
      </w:r>
      <w:r w:rsidRPr="00E25959">
        <w:rPr>
          <w:rFonts w:ascii="Times New Roman" w:eastAsia="Segoe UI" w:hAnsi="Times New Roman" w:cs="Times New Roman"/>
          <w:color w:val="231F20"/>
          <w:w w:val="95"/>
          <w:sz w:val="19"/>
          <w:szCs w:val="19"/>
        </w:rPr>
        <w:t>s</w:t>
      </w:r>
      <w:r w:rsidRPr="00E25959">
        <w:rPr>
          <w:rFonts w:ascii="Times New Roman" w:eastAsia="Segoe UI" w:hAnsi="Times New Roman" w:cs="Times New Roman"/>
          <w:color w:val="231F20"/>
          <w:spacing w:val="5"/>
          <w:w w:val="9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ccur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ran</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 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epe</w:t>
      </w:r>
      <w:r w:rsidRPr="00E25959">
        <w:rPr>
          <w:rFonts w:ascii="Times New Roman" w:eastAsia="Segoe UI" w:hAnsi="Times New Roman" w:cs="Times New Roman"/>
          <w:color w:val="231F20"/>
          <w:spacing w:val="1"/>
          <w:sz w:val="19"/>
          <w:szCs w:val="19"/>
        </w:rPr>
        <w:t>nd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3"/>
          <w:sz w:val="19"/>
          <w:szCs w:val="19"/>
        </w:rPr>
        <w:t>n</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z w:val="19"/>
          <w:szCs w:val="19"/>
        </w:rPr>
        <w:t>li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489C48E7" w14:textId="77777777" w:rsidR="005C10FA" w:rsidRPr="00E25959" w:rsidRDefault="005C10FA" w:rsidP="005C10FA">
      <w:pPr>
        <w:spacing w:after="120" w:line="24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ll 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in 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z w:val="19"/>
          <w:szCs w:val="19"/>
        </w:rPr>
        <w:t>ow</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z w:val="19"/>
          <w:szCs w:val="19"/>
        </w:rPr>
        <w:t>ul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Mo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g in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ara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el</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2"/>
          <w:sz w:val="19"/>
          <w:szCs w:val="19"/>
        </w:rPr>
        <w:t>ba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k</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ea</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 xml:space="preserve">f a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 </w:t>
      </w:r>
    </w:p>
    <w:p w14:paraId="2EA59724" w14:textId="77777777" w:rsidR="00385506" w:rsidRDefault="005C10FA" w:rsidP="00385506">
      <w:pPr>
        <w:spacing w:after="120" w:line="260" w:lineRule="auto"/>
        <w:ind w:firstLine="5"/>
        <w:rPr>
          <w:rFonts w:ascii="Times New Roman" w:eastAsia="Segoe UI" w:hAnsi="Times New Roman" w:cs="Times New Roman"/>
          <w:color w:val="231F20"/>
          <w:sz w:val="19"/>
          <w:szCs w:val="19"/>
        </w:rPr>
      </w:pP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ow</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w w:val="98"/>
          <w:sz w:val="19"/>
          <w:szCs w:val="19"/>
        </w:rPr>
        <w:t>d</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spacing w:val="3"/>
          <w:w w:val="98"/>
          <w:sz w:val="19"/>
          <w:szCs w:val="19"/>
        </w:rPr>
        <w:t>s</w:t>
      </w:r>
      <w:r w:rsidRPr="00E25959">
        <w:rPr>
          <w:rFonts w:ascii="Times New Roman" w:eastAsia="Segoe UI" w:hAnsi="Times New Roman" w:cs="Times New Roman"/>
          <w:color w:val="231F20"/>
          <w:spacing w:val="2"/>
          <w:w w:val="98"/>
          <w:sz w:val="19"/>
          <w:szCs w:val="19"/>
        </w:rPr>
        <w:t>ad</w:t>
      </w:r>
      <w:r w:rsidRPr="00E25959">
        <w:rPr>
          <w:rFonts w:ascii="Times New Roman" w:eastAsia="Segoe UI" w:hAnsi="Times New Roman" w:cs="Times New Roman"/>
          <w:color w:val="231F20"/>
          <w:spacing w:val="1"/>
          <w:w w:val="98"/>
          <w:sz w:val="19"/>
          <w:szCs w:val="19"/>
        </w:rPr>
        <w:t>va</w:t>
      </w:r>
      <w:r w:rsidRPr="00E25959">
        <w:rPr>
          <w:rFonts w:ascii="Times New Roman" w:eastAsia="Segoe UI" w:hAnsi="Times New Roman" w:cs="Times New Roman"/>
          <w:color w:val="231F20"/>
          <w:w w:val="98"/>
          <w:sz w:val="19"/>
          <w:szCs w:val="19"/>
        </w:rPr>
        <w:t>n</w:t>
      </w:r>
      <w:r w:rsidRPr="00E25959">
        <w:rPr>
          <w:rFonts w:ascii="Times New Roman" w:eastAsia="Segoe UI" w:hAnsi="Times New Roman" w:cs="Times New Roman"/>
          <w:color w:val="231F20"/>
          <w:spacing w:val="3"/>
          <w:w w:val="98"/>
          <w:sz w:val="19"/>
          <w:szCs w:val="19"/>
        </w:rPr>
        <w:t>t</w:t>
      </w:r>
      <w:r w:rsidRPr="00E25959">
        <w:rPr>
          <w:rFonts w:ascii="Times New Roman" w:eastAsia="Segoe UI" w:hAnsi="Times New Roman" w:cs="Times New Roman"/>
          <w:color w:val="231F20"/>
          <w:spacing w:val="2"/>
          <w:w w:val="98"/>
          <w:sz w:val="19"/>
          <w:szCs w:val="19"/>
        </w:rPr>
        <w:t>a</w:t>
      </w:r>
      <w:r w:rsidRPr="00E25959">
        <w:rPr>
          <w:rFonts w:ascii="Times New Roman" w:eastAsia="Segoe UI" w:hAnsi="Times New Roman" w:cs="Times New Roman"/>
          <w:color w:val="231F20"/>
          <w:spacing w:val="1"/>
          <w:w w:val="98"/>
          <w:sz w:val="19"/>
          <w:szCs w:val="19"/>
        </w:rPr>
        <w:t>g</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s</w:t>
      </w:r>
      <w:r w:rsidRPr="00E25959">
        <w:rPr>
          <w:rFonts w:ascii="Times New Roman" w:eastAsia="Segoe UI" w:hAnsi="Times New Roman" w:cs="Times New Roman"/>
          <w:color w:val="231F20"/>
          <w:spacing w:val="2"/>
          <w:w w:val="9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00CB68B6">
        <w:rPr>
          <w:rFonts w:ascii="Times New Roman" w:eastAsia="Segoe UI" w:hAnsi="Times New Roman" w:cs="Times New Roman"/>
          <w:color w:val="231F20"/>
          <w:spacing w:val="-12"/>
          <w:sz w:val="19"/>
          <w:szCs w:val="19"/>
        </w:rPr>
        <w:t>An 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tua</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00CB68B6">
        <w:rPr>
          <w:rFonts w:ascii="Times New Roman" w:eastAsia="Segoe UI" w:hAnsi="Times New Roman" w:cs="Times New Roman"/>
          <w:color w:val="231F20"/>
          <w:spacing w:val="1"/>
          <w:sz w:val="19"/>
          <w:szCs w:val="19"/>
        </w:rPr>
        <w:t>is</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00CB68B6">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ght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w w:val="93"/>
          <w:sz w:val="19"/>
          <w:szCs w:val="19"/>
        </w:rPr>
        <w:t>S</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z w:val="19"/>
          <w:szCs w:val="19"/>
        </w:rPr>
        <w:t>r 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00385506">
        <w:rPr>
          <w:rFonts w:ascii="Times New Roman" w:eastAsia="Segoe UI" w:hAnsi="Times New Roman" w:cs="Times New Roman"/>
          <w:color w:val="231F20"/>
          <w:sz w:val="19"/>
          <w:szCs w:val="19"/>
        </w:rPr>
        <w:t>.</w:t>
      </w:r>
    </w:p>
    <w:p w14:paraId="21A41606" w14:textId="77777777" w:rsidR="005C10FA" w:rsidRPr="001A5FBC" w:rsidRDefault="005C10FA" w:rsidP="00562C68">
      <w:pPr>
        <w:pStyle w:val="Heading3"/>
        <w:rPr>
          <w:rFonts w:eastAsia="Segoe UI"/>
        </w:rPr>
      </w:pPr>
      <w:bookmarkStart w:id="861" w:name="_Toc442343171"/>
      <w:r w:rsidRPr="001A5FBC">
        <w:rPr>
          <w:rFonts w:eastAsia="Segoe UI"/>
          <w:spacing w:val="-1"/>
        </w:rPr>
        <w:t>SQ</w:t>
      </w:r>
      <w:r w:rsidRPr="001A5FBC">
        <w:rPr>
          <w:rFonts w:eastAsia="Segoe UI"/>
        </w:rPr>
        <w:t>L</w:t>
      </w:r>
      <w:r w:rsidRPr="001A5FBC">
        <w:rPr>
          <w:rFonts w:eastAsia="Segoe UI"/>
          <w:spacing w:val="-3"/>
        </w:rPr>
        <w:t xml:space="preserve"> </w:t>
      </w:r>
      <w:r w:rsidRPr="001A5FBC">
        <w:rPr>
          <w:rFonts w:eastAsia="Segoe UI"/>
          <w:spacing w:val="1"/>
        </w:rPr>
        <w:t>S</w:t>
      </w:r>
      <w:r w:rsidRPr="001A5FBC">
        <w:rPr>
          <w:rFonts w:eastAsia="Segoe UI"/>
        </w:rPr>
        <w:t>e</w:t>
      </w:r>
      <w:r w:rsidRPr="001A5FBC">
        <w:rPr>
          <w:rFonts w:eastAsia="Segoe UI"/>
          <w:spacing w:val="9"/>
        </w:rPr>
        <w:t>r</w:t>
      </w:r>
      <w:r w:rsidRPr="001A5FBC">
        <w:rPr>
          <w:rFonts w:eastAsia="Segoe UI"/>
          <w:spacing w:val="-3"/>
        </w:rPr>
        <w:t>v</w:t>
      </w:r>
      <w:r w:rsidRPr="001A5FBC">
        <w:rPr>
          <w:rFonts w:eastAsia="Segoe UI"/>
        </w:rPr>
        <w:t>er</w:t>
      </w:r>
      <w:r w:rsidRPr="001A5FBC">
        <w:rPr>
          <w:rFonts w:eastAsia="Segoe UI"/>
          <w:spacing w:val="10"/>
        </w:rPr>
        <w:t xml:space="preserve"> </w:t>
      </w:r>
      <w:r w:rsidRPr="001A5FBC">
        <w:rPr>
          <w:rFonts w:eastAsia="Segoe UI"/>
          <w:spacing w:val="-3"/>
        </w:rPr>
        <w:t>2</w:t>
      </w:r>
      <w:r w:rsidRPr="001A5FBC">
        <w:rPr>
          <w:rFonts w:eastAsia="Segoe UI"/>
          <w:spacing w:val="-6"/>
        </w:rPr>
        <w:t>0</w:t>
      </w:r>
      <w:r w:rsidRPr="001A5FBC">
        <w:rPr>
          <w:rFonts w:eastAsia="Segoe UI"/>
          <w:spacing w:val="-4"/>
        </w:rPr>
        <w:t>1</w:t>
      </w:r>
      <w:r w:rsidRPr="001A5FBC">
        <w:rPr>
          <w:rFonts w:eastAsia="Segoe UI"/>
        </w:rPr>
        <w:t>4</w:t>
      </w:r>
      <w:r w:rsidRPr="001A5FBC">
        <w:rPr>
          <w:rFonts w:eastAsia="Segoe UI"/>
          <w:spacing w:val="15"/>
        </w:rPr>
        <w:t xml:space="preserve"> </w:t>
      </w:r>
      <w:r w:rsidRPr="001A5FBC">
        <w:rPr>
          <w:rFonts w:eastAsia="Segoe UI"/>
          <w:spacing w:val="-2"/>
        </w:rPr>
        <w:t>h</w:t>
      </w:r>
      <w:r w:rsidRPr="001A5FBC">
        <w:rPr>
          <w:rFonts w:eastAsia="Segoe UI"/>
          <w:spacing w:val="-1"/>
        </w:rPr>
        <w:t>i</w:t>
      </w:r>
      <w:r w:rsidRPr="001A5FBC">
        <w:rPr>
          <w:rFonts w:eastAsia="Segoe UI"/>
          <w:spacing w:val="-3"/>
        </w:rPr>
        <w:t>g</w:t>
      </w:r>
      <w:r w:rsidRPr="001A5FBC">
        <w:rPr>
          <w:rFonts w:eastAsia="Segoe UI"/>
          <w:spacing w:val="-1"/>
        </w:rPr>
        <w:t>h</w:t>
      </w:r>
      <w:r w:rsidRPr="001A5FBC">
        <w:rPr>
          <w:rFonts w:eastAsia="Segoe UI"/>
          <w:spacing w:val="-2"/>
        </w:rPr>
        <w:t>-</w:t>
      </w:r>
      <w:r w:rsidRPr="001A5FBC">
        <w:rPr>
          <w:rFonts w:eastAsia="Segoe UI"/>
          <w:spacing w:val="-1"/>
        </w:rPr>
        <w:t>l</w:t>
      </w:r>
      <w:r w:rsidRPr="001A5FBC">
        <w:rPr>
          <w:rFonts w:eastAsia="Segoe UI"/>
        </w:rPr>
        <w:t>e</w:t>
      </w:r>
      <w:r w:rsidRPr="001A5FBC">
        <w:rPr>
          <w:rFonts w:eastAsia="Segoe UI"/>
          <w:spacing w:val="-3"/>
        </w:rPr>
        <w:t>v</w:t>
      </w:r>
      <w:r w:rsidRPr="001A5FBC">
        <w:rPr>
          <w:rFonts w:eastAsia="Segoe UI"/>
        </w:rPr>
        <w:t>el</w:t>
      </w:r>
      <w:r w:rsidRPr="001A5FBC">
        <w:rPr>
          <w:rFonts w:eastAsia="Segoe UI"/>
          <w:spacing w:val="31"/>
        </w:rPr>
        <w:t xml:space="preserve"> </w:t>
      </w:r>
      <w:r w:rsidRPr="001A5FBC">
        <w:rPr>
          <w:rFonts w:eastAsia="Segoe UI"/>
          <w:spacing w:val="-1"/>
        </w:rPr>
        <w:t>sid</w:t>
      </w:r>
      <w:r w:rsidRPr="001A5FBC">
        <w:rPr>
          <w:rFonts w:eastAsia="Segoe UI"/>
          <w:spacing w:val="2"/>
        </w:rPr>
        <w:t>e</w:t>
      </w:r>
      <w:r w:rsidRPr="001A5FBC">
        <w:rPr>
          <w:rFonts w:eastAsia="Segoe UI"/>
          <w:spacing w:val="-2"/>
        </w:rPr>
        <w:t>-b</w:t>
      </w:r>
      <w:r w:rsidRPr="001A5FBC">
        <w:rPr>
          <w:rFonts w:eastAsia="Segoe UI"/>
          <w:spacing w:val="-4"/>
        </w:rPr>
        <w:t>y</w:t>
      </w:r>
      <w:r w:rsidRPr="001A5FBC">
        <w:rPr>
          <w:rFonts w:eastAsia="Segoe UI"/>
          <w:spacing w:val="-1"/>
        </w:rPr>
        <w:t>-sid</w:t>
      </w:r>
      <w:r w:rsidRPr="001A5FBC">
        <w:rPr>
          <w:rFonts w:eastAsia="Segoe UI"/>
        </w:rPr>
        <w:t>e</w:t>
      </w:r>
      <w:r w:rsidRPr="001A5FBC">
        <w:rPr>
          <w:rFonts w:eastAsia="Segoe UI"/>
          <w:spacing w:val="14"/>
        </w:rPr>
        <w:t xml:space="preserve"> </w:t>
      </w:r>
      <w:r w:rsidRPr="001A5FBC">
        <w:rPr>
          <w:rFonts w:eastAsia="Segoe UI"/>
          <w:w w:val="96"/>
        </w:rPr>
        <w:t>s</w:t>
      </w:r>
      <w:r w:rsidRPr="001A5FBC">
        <w:rPr>
          <w:rFonts w:eastAsia="Segoe UI"/>
          <w:spacing w:val="-1"/>
          <w:w w:val="108"/>
        </w:rPr>
        <w:t>t</w:t>
      </w:r>
      <w:r w:rsidRPr="001A5FBC">
        <w:rPr>
          <w:rFonts w:eastAsia="Segoe UI"/>
          <w:w w:val="106"/>
        </w:rPr>
        <w:t>r</w:t>
      </w:r>
      <w:r w:rsidRPr="001A5FBC">
        <w:rPr>
          <w:rFonts w:eastAsia="Segoe UI"/>
          <w:w w:val="99"/>
        </w:rPr>
        <w:t>a</w:t>
      </w:r>
      <w:r w:rsidRPr="001A5FBC">
        <w:rPr>
          <w:rFonts w:eastAsia="Segoe UI"/>
          <w:spacing w:val="-1"/>
          <w:w w:val="103"/>
        </w:rPr>
        <w:t>t</w:t>
      </w:r>
      <w:r w:rsidRPr="001A5FBC">
        <w:rPr>
          <w:rFonts w:eastAsia="Segoe UI"/>
          <w:spacing w:val="2"/>
          <w:w w:val="103"/>
        </w:rPr>
        <w:t>e</w:t>
      </w:r>
      <w:r w:rsidRPr="001A5FBC">
        <w:rPr>
          <w:rFonts w:eastAsia="Segoe UI"/>
          <w:w w:val="102"/>
        </w:rPr>
        <w:t>g</w:t>
      </w:r>
      <w:r w:rsidRPr="001A5FBC">
        <w:rPr>
          <w:rFonts w:eastAsia="Segoe UI"/>
          <w:w w:val="105"/>
        </w:rPr>
        <w:t>y</w:t>
      </w:r>
      <w:bookmarkEnd w:id="861"/>
    </w:p>
    <w:p w14:paraId="2EEDA4C5" w14:textId="77777777" w:rsidR="005C10FA" w:rsidRPr="00E25959" w:rsidRDefault="005C10FA" w:rsidP="005C10FA">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w w:val="96"/>
          <w:sz w:val="19"/>
          <w:szCs w:val="19"/>
        </w:rPr>
        <w:t>c</w:t>
      </w:r>
      <w:r w:rsidRPr="00E25959">
        <w:rPr>
          <w:rFonts w:ascii="Times New Roman" w:eastAsia="Segoe UI" w:hAnsi="Times New Roman" w:cs="Times New Roman"/>
          <w:color w:val="231F20"/>
          <w:spacing w:val="1"/>
          <w:w w:val="96"/>
          <w:sz w:val="19"/>
          <w:szCs w:val="19"/>
        </w:rPr>
        <w:t>o</w:t>
      </w:r>
      <w:r w:rsidRPr="00E25959">
        <w:rPr>
          <w:rFonts w:ascii="Times New Roman" w:eastAsia="Segoe UI" w:hAnsi="Times New Roman" w:cs="Times New Roman"/>
          <w:color w:val="231F20"/>
          <w:spacing w:val="2"/>
          <w:w w:val="96"/>
          <w:sz w:val="19"/>
          <w:szCs w:val="19"/>
        </w:rPr>
        <w:t>n</w:t>
      </w:r>
      <w:r w:rsidRPr="00E25959">
        <w:rPr>
          <w:rFonts w:ascii="Times New Roman" w:eastAsia="Segoe UI" w:hAnsi="Times New Roman" w:cs="Times New Roman"/>
          <w:color w:val="231F20"/>
          <w:spacing w:val="1"/>
          <w:w w:val="96"/>
          <w:sz w:val="19"/>
          <w:szCs w:val="19"/>
        </w:rPr>
        <w:t>si</w:t>
      </w:r>
      <w:r w:rsidRPr="00E25959">
        <w:rPr>
          <w:rFonts w:ascii="Times New Roman" w:eastAsia="Segoe UI" w:hAnsi="Times New Roman" w:cs="Times New Roman"/>
          <w:color w:val="231F20"/>
          <w:spacing w:val="3"/>
          <w:w w:val="96"/>
          <w:sz w:val="19"/>
          <w:szCs w:val="19"/>
        </w:rPr>
        <w:t>st</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4"/>
          <w:w w:val="96"/>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ps</w:t>
      </w:r>
      <w:r w:rsidRPr="00E25959">
        <w:rPr>
          <w:rFonts w:ascii="Times New Roman" w:eastAsia="Segoe UI" w:hAnsi="Times New Roman" w:cs="Times New Roman"/>
          <w:color w:val="231F20"/>
          <w:sz w:val="19"/>
          <w:szCs w:val="19"/>
        </w:rPr>
        <w:t>:</w:t>
      </w:r>
    </w:p>
    <w:p w14:paraId="6DD6E312" w14:textId="77777777" w:rsidR="005C10FA" w:rsidRPr="00E25959" w:rsidRDefault="005C10FA" w:rsidP="005C10FA">
      <w:pPr>
        <w:pStyle w:val="ListParagraph"/>
        <w:numPr>
          <w:ilvl w:val="0"/>
          <w:numId w:val="16"/>
        </w:num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rd</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reme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p>
    <w:p w14:paraId="67D20AA5" w14:textId="77777777" w:rsidR="005C10FA" w:rsidRPr="00E25959" w:rsidRDefault="005C10FA" w:rsidP="005C10FA">
      <w:pPr>
        <w:pStyle w:val="ListParagraph"/>
        <w:numPr>
          <w:ilvl w:val="0"/>
          <w:numId w:val="16"/>
        </w:num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1"/>
          <w:sz w:val="19"/>
          <w:szCs w:val="19"/>
        </w:rPr>
        <w:t>nu</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by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ef</w:t>
      </w:r>
      <w:r w:rsidRPr="00E25959">
        <w:rPr>
          <w:rFonts w:ascii="Times New Roman" w:eastAsia="Segoe UI" w:hAnsi="Times New Roman" w:cs="Times New Roman"/>
          <w:color w:val="231F20"/>
          <w:spacing w:val="2"/>
          <w:sz w:val="19"/>
          <w:szCs w:val="19"/>
        </w:rPr>
        <w:t>err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“De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 xml:space="preserve"> </w:t>
      </w:r>
      <w:hyperlink r:id="rId22">
        <w:r w:rsidRPr="00E25959">
          <w:rPr>
            <w:rFonts w:ascii="Times New Roman" w:eastAsia="Segoe UI" w:hAnsi="Times New Roman" w:cs="Times New Roman"/>
            <w:i/>
            <w:color w:val="231F20"/>
            <w:sz w:val="19"/>
            <w:szCs w:val="19"/>
          </w:rPr>
          <w:t>h</w:t>
        </w:r>
        <w:r w:rsidRPr="00E25959">
          <w:rPr>
            <w:rFonts w:ascii="Times New Roman" w:eastAsia="Segoe UI" w:hAnsi="Times New Roman" w:cs="Times New Roman"/>
            <w:i/>
            <w:color w:val="231F20"/>
            <w:spacing w:val="6"/>
            <w:sz w:val="19"/>
            <w:szCs w:val="19"/>
          </w:rPr>
          <w:t>t</w:t>
        </w:r>
        <w:r w:rsidRPr="00E25959">
          <w:rPr>
            <w:rFonts w:ascii="Times New Roman" w:eastAsia="Segoe UI" w:hAnsi="Times New Roman" w:cs="Times New Roman"/>
            <w:i/>
            <w:color w:val="231F20"/>
            <w:spacing w:val="2"/>
            <w:sz w:val="19"/>
            <w:szCs w:val="19"/>
          </w:rPr>
          <w:t>t</w:t>
        </w:r>
        <w:r w:rsidRPr="00E25959">
          <w:rPr>
            <w:rFonts w:ascii="Times New Roman" w:eastAsia="Segoe UI" w:hAnsi="Times New Roman" w:cs="Times New Roman"/>
            <w:i/>
            <w:color w:val="231F20"/>
            <w:spacing w:val="-2"/>
            <w:sz w:val="19"/>
            <w:szCs w:val="19"/>
          </w:rPr>
          <w:t>p</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0"/>
            <w:sz w:val="19"/>
            <w:szCs w:val="19"/>
          </w:rPr>
          <w:t>/</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z w:val="19"/>
            <w:szCs w:val="19"/>
          </w:rPr>
          <w:t>t</w:t>
        </w:r>
        <w:r w:rsidRPr="00E25959">
          <w:rPr>
            <w:rFonts w:ascii="Times New Roman" w:eastAsia="Segoe UI" w:hAnsi="Times New Roman" w:cs="Times New Roman"/>
            <w:i/>
            <w:color w:val="231F20"/>
            <w:spacing w:val="2"/>
            <w:sz w:val="19"/>
            <w:szCs w:val="19"/>
          </w:rPr>
          <w:t>e</w:t>
        </w:r>
        <w:r w:rsidRPr="00E25959">
          <w:rPr>
            <w:rFonts w:ascii="Times New Roman" w:eastAsia="Segoe UI" w:hAnsi="Times New Roman" w:cs="Times New Roman"/>
            <w:i/>
            <w:color w:val="231F20"/>
            <w:spacing w:val="-1"/>
            <w:sz w:val="19"/>
            <w:szCs w:val="19"/>
          </w:rPr>
          <w:t>c</w:t>
        </w:r>
        <w:r w:rsidRPr="00E25959">
          <w:rPr>
            <w:rFonts w:ascii="Times New Roman" w:eastAsia="Segoe UI" w:hAnsi="Times New Roman" w:cs="Times New Roman"/>
            <w:i/>
            <w:color w:val="231F20"/>
            <w:spacing w:val="1"/>
            <w:sz w:val="19"/>
            <w:szCs w:val="19"/>
          </w:rPr>
          <w:t>hn</w:t>
        </w:r>
        <w:r w:rsidRPr="00E25959">
          <w:rPr>
            <w:rFonts w:ascii="Times New Roman" w:eastAsia="Segoe UI" w:hAnsi="Times New Roman" w:cs="Times New Roman"/>
            <w:i/>
            <w:color w:val="231F20"/>
            <w:spacing w:val="3"/>
            <w:sz w:val="19"/>
            <w:szCs w:val="19"/>
          </w:rPr>
          <w:t>et</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
            <w:sz w:val="19"/>
            <w:szCs w:val="19"/>
          </w:rPr>
          <w:t>m</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c</w:t>
        </w:r>
        <w:r w:rsidRPr="00E25959">
          <w:rPr>
            <w:rFonts w:ascii="Times New Roman" w:eastAsia="Segoe UI" w:hAnsi="Times New Roman" w:cs="Times New Roman"/>
            <w:i/>
            <w:color w:val="231F20"/>
            <w:spacing w:val="2"/>
            <w:sz w:val="19"/>
            <w:szCs w:val="19"/>
          </w:rPr>
          <w:t>r</w:t>
        </w:r>
        <w:r w:rsidRPr="00E25959">
          <w:rPr>
            <w:rFonts w:ascii="Times New Roman" w:eastAsia="Segoe UI" w:hAnsi="Times New Roman" w:cs="Times New Roman"/>
            <w:i/>
            <w:color w:val="231F20"/>
            <w:sz w:val="19"/>
            <w:szCs w:val="19"/>
          </w:rPr>
          <w:t>os</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pacing w:val="8"/>
            <w:sz w:val="19"/>
            <w:szCs w:val="19"/>
          </w:rPr>
          <w:t>f</w:t>
        </w:r>
        <w:r w:rsidRPr="00E25959">
          <w:rPr>
            <w:rFonts w:ascii="Times New Roman" w:eastAsia="Segoe UI" w:hAnsi="Times New Roman" w:cs="Times New Roman"/>
            <w:i/>
            <w:color w:val="231F20"/>
            <w:spacing w:val="3"/>
            <w:sz w:val="19"/>
            <w:szCs w:val="19"/>
          </w:rPr>
          <w:t>t</w:t>
        </w:r>
        <w:r w:rsidRPr="00E25959">
          <w:rPr>
            <w:rFonts w:ascii="Times New Roman" w:eastAsia="Segoe UI" w:hAnsi="Times New Roman" w:cs="Times New Roman"/>
            <w:i/>
            <w:color w:val="231F20"/>
            <w:spacing w:val="-1"/>
            <w:sz w:val="19"/>
            <w:szCs w:val="19"/>
          </w:rPr>
          <w:t>.</w:t>
        </w:r>
        <w:r w:rsidRPr="00E25959">
          <w:rPr>
            <w:rFonts w:ascii="Times New Roman" w:eastAsia="Segoe UI" w:hAnsi="Times New Roman" w:cs="Times New Roman"/>
            <w:i/>
            <w:color w:val="231F20"/>
            <w:sz w:val="19"/>
            <w:szCs w:val="19"/>
          </w:rPr>
          <w:t>c</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z w:val="19"/>
            <w:szCs w:val="19"/>
          </w:rPr>
          <w:t>m</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pacing w:val="1"/>
            <w:sz w:val="19"/>
            <w:szCs w:val="19"/>
          </w:rPr>
          <w:t>en</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z w:val="19"/>
            <w:szCs w:val="19"/>
          </w:rPr>
          <w:t>u</w:t>
        </w:r>
        <w:r w:rsidRPr="00E25959">
          <w:rPr>
            <w:rFonts w:ascii="Times New Roman" w:eastAsia="Segoe UI" w:hAnsi="Times New Roman" w:cs="Times New Roman"/>
            <w:i/>
            <w:color w:val="231F20"/>
            <w:spacing w:val="1"/>
            <w:sz w:val="19"/>
            <w:szCs w:val="19"/>
          </w:rPr>
          <w:t xml:space="preserve">s/ </w:t>
        </w:r>
      </w:hyperlink>
      <w:hyperlink r:id="rId23">
        <w:r w:rsidRPr="00E25959">
          <w:rPr>
            <w:rFonts w:ascii="Times New Roman" w:eastAsia="Segoe UI" w:hAnsi="Times New Roman" w:cs="Times New Roman"/>
            <w:i/>
            <w:color w:val="231F20"/>
            <w:spacing w:val="1"/>
            <w:sz w:val="19"/>
            <w:szCs w:val="19"/>
          </w:rPr>
          <w:t>l</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bra</w:t>
        </w:r>
        <w:r w:rsidRPr="00E25959">
          <w:rPr>
            <w:rFonts w:ascii="Times New Roman" w:eastAsia="Segoe UI" w:hAnsi="Times New Roman" w:cs="Times New Roman"/>
            <w:i/>
            <w:color w:val="231F20"/>
            <w:spacing w:val="6"/>
            <w:sz w:val="19"/>
            <w:szCs w:val="19"/>
          </w:rPr>
          <w:t>r</w:t>
        </w:r>
        <w:r w:rsidRPr="00E25959">
          <w:rPr>
            <w:rFonts w:ascii="Times New Roman" w:eastAsia="Segoe UI" w:hAnsi="Times New Roman" w:cs="Times New Roman"/>
            <w:i/>
            <w:color w:val="231F20"/>
            <w:spacing w:val="-6"/>
            <w:sz w:val="19"/>
            <w:szCs w:val="19"/>
          </w:rPr>
          <w:t>y</w:t>
        </w:r>
        <w:r w:rsidRPr="00E25959">
          <w:rPr>
            <w:rFonts w:ascii="Times New Roman" w:eastAsia="Segoe UI" w:hAnsi="Times New Roman" w:cs="Times New Roman"/>
            <w:i/>
            <w:color w:val="231F20"/>
            <w:spacing w:val="-1"/>
            <w:sz w:val="19"/>
            <w:szCs w:val="19"/>
          </w:rPr>
          <w:t>/</w:t>
        </w:r>
        <w:proofErr w:type="gramStart"/>
        <w:r w:rsidRPr="00E25959">
          <w:rPr>
            <w:rFonts w:ascii="Times New Roman" w:eastAsia="Segoe UI" w:hAnsi="Times New Roman" w:cs="Times New Roman"/>
            <w:i/>
            <w:color w:val="231F20"/>
            <w:sz w:val="19"/>
            <w:szCs w:val="19"/>
          </w:rPr>
          <w:t>ms</w:t>
        </w:r>
        <w:r w:rsidRPr="00E25959">
          <w:rPr>
            <w:rFonts w:ascii="Times New Roman" w:eastAsia="Segoe UI" w:hAnsi="Times New Roman" w:cs="Times New Roman"/>
            <w:i/>
            <w:color w:val="231F20"/>
            <w:spacing w:val="-5"/>
            <w:sz w:val="19"/>
            <w:szCs w:val="19"/>
          </w:rPr>
          <w:t>1</w:t>
        </w:r>
        <w:r w:rsidRPr="00E25959">
          <w:rPr>
            <w:rFonts w:ascii="Times New Roman" w:eastAsia="Segoe UI" w:hAnsi="Times New Roman" w:cs="Times New Roman"/>
            <w:i/>
            <w:color w:val="231F20"/>
            <w:sz w:val="19"/>
            <w:szCs w:val="19"/>
          </w:rPr>
          <w:t>4</w:t>
        </w:r>
        <w:r w:rsidRPr="00E25959">
          <w:rPr>
            <w:rFonts w:ascii="Times New Roman" w:eastAsia="Segoe UI" w:hAnsi="Times New Roman" w:cs="Times New Roman"/>
            <w:i/>
            <w:color w:val="231F20"/>
            <w:spacing w:val="-2"/>
            <w:sz w:val="19"/>
            <w:szCs w:val="19"/>
          </w:rPr>
          <w:t>3</w:t>
        </w:r>
        <w:r w:rsidRPr="00E25959">
          <w:rPr>
            <w:rFonts w:ascii="Times New Roman" w:eastAsia="Segoe UI" w:hAnsi="Times New Roman" w:cs="Times New Roman"/>
            <w:i/>
            <w:color w:val="231F20"/>
            <w:spacing w:val="-1"/>
            <w:sz w:val="19"/>
            <w:szCs w:val="19"/>
          </w:rPr>
          <w:t>7</w:t>
        </w:r>
        <w:r w:rsidRPr="00E25959">
          <w:rPr>
            <w:rFonts w:ascii="Times New Roman" w:eastAsia="Segoe UI" w:hAnsi="Times New Roman" w:cs="Times New Roman"/>
            <w:i/>
            <w:color w:val="231F20"/>
            <w:spacing w:val="3"/>
            <w:sz w:val="19"/>
            <w:szCs w:val="19"/>
          </w:rPr>
          <w:t>29</w:t>
        </w:r>
        <w:r w:rsidRPr="00E25959">
          <w:rPr>
            <w:rFonts w:ascii="Times New Roman" w:eastAsia="Segoe UI" w:hAnsi="Times New Roman" w:cs="Times New Roman"/>
            <w:i/>
            <w:color w:val="231F20"/>
            <w:spacing w:val="-2"/>
            <w:sz w:val="19"/>
            <w:szCs w:val="19"/>
          </w:rPr>
          <w:t>(</w:t>
        </w:r>
        <w:proofErr w:type="gramEnd"/>
        <w:r w:rsidRPr="00E25959">
          <w:rPr>
            <w:rFonts w:ascii="Times New Roman" w:eastAsia="Segoe UI" w:hAnsi="Times New Roman" w:cs="Times New Roman"/>
            <w:i/>
            <w:color w:val="231F20"/>
            <w:spacing w:val="-1"/>
            <w:sz w:val="19"/>
            <w:szCs w:val="19"/>
          </w:rPr>
          <w:t>v</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z w:val="19"/>
            <w:szCs w:val="19"/>
          </w:rPr>
          <w:t>sq</w:t>
        </w:r>
        <w:r w:rsidRPr="00E25959">
          <w:rPr>
            <w:rFonts w:ascii="Times New Roman" w:eastAsia="Segoe UI" w:hAnsi="Times New Roman" w:cs="Times New Roman"/>
            <w:i/>
            <w:color w:val="231F20"/>
            <w:spacing w:val="2"/>
            <w:sz w:val="19"/>
            <w:szCs w:val="19"/>
          </w:rPr>
          <w:t>l</w:t>
        </w:r>
        <w:r w:rsidRPr="00E25959">
          <w:rPr>
            <w:rFonts w:ascii="Times New Roman" w:eastAsia="Segoe UI" w:hAnsi="Times New Roman" w:cs="Times New Roman"/>
            <w:i/>
            <w:color w:val="231F20"/>
            <w:sz w:val="19"/>
            <w:szCs w:val="19"/>
          </w:rPr>
          <w:t>.</w:t>
        </w:r>
        <w:r w:rsidRPr="00E25959">
          <w:rPr>
            <w:rFonts w:ascii="Times New Roman" w:eastAsia="Segoe UI" w:hAnsi="Times New Roman" w:cs="Times New Roman"/>
            <w:i/>
            <w:color w:val="231F20"/>
            <w:spacing w:val="1"/>
            <w:sz w:val="19"/>
            <w:szCs w:val="19"/>
          </w:rPr>
          <w:t>1</w:t>
        </w:r>
        <w:r w:rsidRPr="00E25959">
          <w:rPr>
            <w:rFonts w:ascii="Times New Roman" w:eastAsia="Segoe UI" w:hAnsi="Times New Roman" w:cs="Times New Roman"/>
            <w:i/>
            <w:color w:val="231F20"/>
            <w:spacing w:val="3"/>
            <w:sz w:val="19"/>
            <w:szCs w:val="19"/>
          </w:rPr>
          <w:t>2</w:t>
        </w:r>
        <w:r w:rsidRPr="00E25959">
          <w:rPr>
            <w:rFonts w:ascii="Times New Roman" w:eastAsia="Segoe UI" w:hAnsi="Times New Roman" w:cs="Times New Roman"/>
            <w:i/>
            <w:color w:val="231F20"/>
            <w:spacing w:val="2"/>
            <w:sz w:val="19"/>
            <w:szCs w:val="19"/>
          </w:rPr>
          <w:t>0</w:t>
        </w:r>
        <w:r w:rsidRPr="00E25959">
          <w:rPr>
            <w:rFonts w:ascii="Times New Roman" w:eastAsia="Segoe UI" w:hAnsi="Times New Roman" w:cs="Times New Roman"/>
            <w:i/>
            <w:color w:val="231F20"/>
            <w:spacing w:val="-3"/>
            <w:sz w:val="19"/>
            <w:szCs w:val="19"/>
          </w:rPr>
          <w:t>)</w:t>
        </w:r>
        <w:r w:rsidRPr="00E25959">
          <w:rPr>
            <w:rFonts w:ascii="Times New Roman" w:eastAsia="Segoe UI" w:hAnsi="Times New Roman" w:cs="Times New Roman"/>
            <w:i/>
            <w:color w:val="231F20"/>
            <w:sz w:val="19"/>
            <w:szCs w:val="19"/>
          </w:rPr>
          <w:t>.</w:t>
        </w:r>
        <w:proofErr w:type="spellStart"/>
        <w:r w:rsidRPr="00E25959">
          <w:rPr>
            <w:rFonts w:ascii="Times New Roman" w:eastAsia="Segoe UI" w:hAnsi="Times New Roman" w:cs="Times New Roman"/>
            <w:i/>
            <w:color w:val="231F20"/>
            <w:sz w:val="19"/>
            <w:szCs w:val="19"/>
          </w:rPr>
          <w:t>asp</w:t>
        </w:r>
        <w:r w:rsidRPr="00E25959">
          <w:rPr>
            <w:rFonts w:ascii="Times New Roman" w:eastAsia="Segoe UI" w:hAnsi="Times New Roman" w:cs="Times New Roman"/>
            <w:i/>
            <w:color w:val="231F20"/>
            <w:spacing w:val="-1"/>
            <w:sz w:val="19"/>
            <w:szCs w:val="19"/>
          </w:rPr>
          <w:t>x</w:t>
        </w:r>
        <w:proofErr w:type="spellEnd"/>
        <w:r w:rsidRPr="00E25959">
          <w:rPr>
            <w:rFonts w:ascii="Times New Roman" w:eastAsia="Segoe UI" w:hAnsi="Times New Roman" w:cs="Times New Roman"/>
            <w:color w:val="231F20"/>
            <w:sz w:val="19"/>
            <w:szCs w:val="19"/>
          </w:rPr>
          <w:t>.</w:t>
        </w:r>
      </w:hyperlink>
    </w:p>
    <w:p w14:paraId="7FEF455D"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gh</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 xml:space="preserve">ill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 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till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bene</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9"/>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bl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k</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 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lastRenderedPageBreak/>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w:t>
      </w:r>
    </w:p>
    <w:p w14:paraId="1944F06E" w14:textId="77777777" w:rsidR="005C10FA" w:rsidRPr="00E25959" w:rsidRDefault="00385506"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Pr>
          <w:rFonts w:ascii="Times New Roman" w:eastAsia="Segoe UI" w:hAnsi="Times New Roman" w:cs="Times New Roman"/>
          <w:color w:val="231F20"/>
          <w:sz w:val="19"/>
          <w:szCs w:val="19"/>
        </w:rPr>
        <w:t xml:space="preserve">If the SQL Server 2014 is installed on a new VM, </w:t>
      </w:r>
      <w:r w:rsidR="005C10FA" w:rsidRPr="00E25959">
        <w:rPr>
          <w:rFonts w:ascii="Times New Roman" w:eastAsia="Segoe UI" w:hAnsi="Times New Roman" w:cs="Times New Roman"/>
          <w:color w:val="231F20"/>
          <w:spacing w:val="3"/>
          <w:sz w:val="19"/>
          <w:szCs w:val="19"/>
        </w:rPr>
        <w:t>W</w:t>
      </w:r>
      <w:r w:rsidR="005C10FA" w:rsidRPr="00E25959">
        <w:rPr>
          <w:rFonts w:ascii="Times New Roman" w:eastAsia="Segoe UI" w:hAnsi="Times New Roman" w:cs="Times New Roman"/>
          <w:color w:val="231F20"/>
          <w:sz w:val="19"/>
          <w:szCs w:val="19"/>
        </w:rPr>
        <w:t>i</w:t>
      </w:r>
      <w:r w:rsidR="005C10FA" w:rsidRPr="00E25959">
        <w:rPr>
          <w:rFonts w:ascii="Times New Roman" w:eastAsia="Segoe UI" w:hAnsi="Times New Roman" w:cs="Times New Roman"/>
          <w:color w:val="231F20"/>
          <w:spacing w:val="2"/>
          <w:sz w:val="19"/>
          <w:szCs w:val="19"/>
        </w:rPr>
        <w:t>n</w:t>
      </w:r>
      <w:r w:rsidR="005C10FA" w:rsidRPr="00E25959">
        <w:rPr>
          <w:rFonts w:ascii="Times New Roman" w:eastAsia="Segoe UI" w:hAnsi="Times New Roman" w:cs="Times New Roman"/>
          <w:color w:val="231F20"/>
          <w:spacing w:val="1"/>
          <w:sz w:val="19"/>
          <w:szCs w:val="19"/>
        </w:rPr>
        <w:t>d</w:t>
      </w:r>
      <w:r w:rsidR="005C10FA" w:rsidRPr="00E25959">
        <w:rPr>
          <w:rFonts w:ascii="Times New Roman" w:eastAsia="Segoe UI" w:hAnsi="Times New Roman" w:cs="Times New Roman"/>
          <w:color w:val="231F20"/>
          <w:sz w:val="19"/>
          <w:szCs w:val="19"/>
        </w:rPr>
        <w:t>o</w:t>
      </w:r>
      <w:r w:rsidR="005C10FA" w:rsidRPr="00E25959">
        <w:rPr>
          <w:rFonts w:ascii="Times New Roman" w:eastAsia="Segoe UI" w:hAnsi="Times New Roman" w:cs="Times New Roman"/>
          <w:color w:val="231F20"/>
          <w:spacing w:val="2"/>
          <w:sz w:val="19"/>
          <w:szCs w:val="19"/>
        </w:rPr>
        <w:t>w</w:t>
      </w:r>
      <w:r w:rsidR="005C10FA" w:rsidRPr="00E25959">
        <w:rPr>
          <w:rFonts w:ascii="Times New Roman" w:eastAsia="Segoe UI" w:hAnsi="Times New Roman" w:cs="Times New Roman"/>
          <w:color w:val="231F20"/>
          <w:sz w:val="19"/>
          <w:szCs w:val="19"/>
        </w:rPr>
        <w:t>s</w:t>
      </w:r>
      <w:r w:rsidR="005C10FA" w:rsidRPr="00E25959">
        <w:rPr>
          <w:rFonts w:ascii="Times New Roman" w:eastAsia="Segoe UI" w:hAnsi="Times New Roman" w:cs="Times New Roman"/>
          <w:color w:val="231F20"/>
          <w:spacing w:val="-9"/>
          <w:sz w:val="19"/>
          <w:szCs w:val="19"/>
        </w:rPr>
        <w:t xml:space="preserve"> </w:t>
      </w:r>
      <w:r w:rsidR="005C10FA" w:rsidRPr="00E25959">
        <w:rPr>
          <w:rFonts w:ascii="Times New Roman" w:eastAsia="Segoe UI" w:hAnsi="Times New Roman" w:cs="Times New Roman"/>
          <w:color w:val="231F20"/>
          <w:spacing w:val="2"/>
          <w:sz w:val="19"/>
          <w:szCs w:val="19"/>
        </w:rPr>
        <w:t>Se</w:t>
      </w:r>
      <w:r w:rsidR="005C10FA" w:rsidRPr="00E25959">
        <w:rPr>
          <w:rFonts w:ascii="Times New Roman" w:eastAsia="Segoe UI" w:hAnsi="Times New Roman" w:cs="Times New Roman"/>
          <w:color w:val="231F20"/>
          <w:spacing w:val="8"/>
          <w:sz w:val="19"/>
          <w:szCs w:val="19"/>
        </w:rPr>
        <w:t>r</w:t>
      </w:r>
      <w:r w:rsidR="005C10FA" w:rsidRPr="00E25959">
        <w:rPr>
          <w:rFonts w:ascii="Times New Roman" w:eastAsia="Segoe UI" w:hAnsi="Times New Roman" w:cs="Times New Roman"/>
          <w:color w:val="231F20"/>
          <w:sz w:val="19"/>
          <w:szCs w:val="19"/>
        </w:rPr>
        <w:t>v</w:t>
      </w:r>
      <w:r w:rsidR="005C10FA" w:rsidRPr="00E25959">
        <w:rPr>
          <w:rFonts w:ascii="Times New Roman" w:eastAsia="Segoe UI" w:hAnsi="Times New Roman" w:cs="Times New Roman"/>
          <w:color w:val="231F20"/>
          <w:spacing w:val="2"/>
          <w:sz w:val="19"/>
          <w:szCs w:val="19"/>
        </w:rPr>
        <w:t>e</w:t>
      </w:r>
      <w:r w:rsidR="005C10FA" w:rsidRPr="00E25959">
        <w:rPr>
          <w:rFonts w:ascii="Times New Roman" w:eastAsia="Segoe UI" w:hAnsi="Times New Roman" w:cs="Times New Roman"/>
          <w:color w:val="231F20"/>
          <w:sz w:val="19"/>
          <w:szCs w:val="19"/>
        </w:rPr>
        <w:t>r</w:t>
      </w:r>
      <w:r w:rsidR="005C10FA" w:rsidRPr="00E25959">
        <w:rPr>
          <w:rFonts w:ascii="Times New Roman" w:eastAsia="Segoe UI" w:hAnsi="Times New Roman" w:cs="Times New Roman"/>
          <w:color w:val="231F20"/>
          <w:spacing w:val="-10"/>
          <w:sz w:val="19"/>
          <w:szCs w:val="19"/>
        </w:rPr>
        <w:t xml:space="preserve"> </w:t>
      </w:r>
      <w:r w:rsidR="005C10FA" w:rsidRPr="00E25959">
        <w:rPr>
          <w:rFonts w:ascii="Times New Roman" w:eastAsia="Segoe UI" w:hAnsi="Times New Roman" w:cs="Times New Roman"/>
          <w:color w:val="231F20"/>
          <w:sz w:val="19"/>
          <w:szCs w:val="19"/>
        </w:rPr>
        <w:t>2</w:t>
      </w:r>
      <w:r w:rsidR="005C10FA" w:rsidRPr="00E25959">
        <w:rPr>
          <w:rFonts w:ascii="Times New Roman" w:eastAsia="Segoe UI" w:hAnsi="Times New Roman" w:cs="Times New Roman"/>
          <w:color w:val="231F20"/>
          <w:spacing w:val="-2"/>
          <w:sz w:val="19"/>
          <w:szCs w:val="19"/>
        </w:rPr>
        <w:t>0</w:t>
      </w:r>
      <w:r w:rsidR="005C10FA" w:rsidRPr="00E25959">
        <w:rPr>
          <w:rFonts w:ascii="Times New Roman" w:eastAsia="Segoe UI" w:hAnsi="Times New Roman" w:cs="Times New Roman"/>
          <w:color w:val="231F20"/>
          <w:spacing w:val="1"/>
          <w:sz w:val="19"/>
          <w:szCs w:val="19"/>
        </w:rPr>
        <w:t>1</w:t>
      </w:r>
      <w:r w:rsidR="005C10FA" w:rsidRPr="00E25959">
        <w:rPr>
          <w:rFonts w:ascii="Times New Roman" w:eastAsia="Segoe UI" w:hAnsi="Times New Roman" w:cs="Times New Roman"/>
          <w:color w:val="231F20"/>
          <w:sz w:val="19"/>
          <w:szCs w:val="19"/>
        </w:rPr>
        <w:t xml:space="preserve">2 </w:t>
      </w:r>
      <w:r w:rsidR="005C10FA" w:rsidRPr="00E25959">
        <w:rPr>
          <w:rFonts w:ascii="Times New Roman" w:eastAsia="Segoe UI" w:hAnsi="Times New Roman" w:cs="Times New Roman"/>
          <w:color w:val="231F20"/>
          <w:spacing w:val="1"/>
          <w:sz w:val="19"/>
          <w:szCs w:val="19"/>
        </w:rPr>
        <w:t>i</w:t>
      </w:r>
      <w:r w:rsidR="005C10FA" w:rsidRPr="00E25959">
        <w:rPr>
          <w:rFonts w:ascii="Times New Roman" w:eastAsia="Segoe UI" w:hAnsi="Times New Roman" w:cs="Times New Roman"/>
          <w:color w:val="231F20"/>
          <w:sz w:val="19"/>
          <w:szCs w:val="19"/>
        </w:rPr>
        <w:t xml:space="preserve">s </w:t>
      </w:r>
      <w:r w:rsidR="005C10FA" w:rsidRPr="00E25959">
        <w:rPr>
          <w:rFonts w:ascii="Times New Roman" w:eastAsia="Segoe UI" w:hAnsi="Times New Roman" w:cs="Times New Roman"/>
          <w:color w:val="231F20"/>
          <w:spacing w:val="2"/>
          <w:sz w:val="19"/>
          <w:szCs w:val="19"/>
        </w:rPr>
        <w:t>r</w:t>
      </w:r>
      <w:r w:rsidR="005C10FA" w:rsidRPr="00E25959">
        <w:rPr>
          <w:rFonts w:ascii="Times New Roman" w:eastAsia="Segoe UI" w:hAnsi="Times New Roman" w:cs="Times New Roman"/>
          <w:color w:val="231F20"/>
          <w:spacing w:val="3"/>
          <w:sz w:val="19"/>
          <w:szCs w:val="19"/>
        </w:rPr>
        <w:t>e</w:t>
      </w:r>
      <w:r w:rsidR="005C10FA" w:rsidRPr="00E25959">
        <w:rPr>
          <w:rFonts w:ascii="Times New Roman" w:eastAsia="Segoe UI" w:hAnsi="Times New Roman" w:cs="Times New Roman"/>
          <w:color w:val="231F20"/>
          <w:sz w:val="19"/>
          <w:szCs w:val="19"/>
        </w:rPr>
        <w:t>c</w:t>
      </w:r>
      <w:r w:rsidR="005C10FA" w:rsidRPr="00E25959">
        <w:rPr>
          <w:rFonts w:ascii="Times New Roman" w:eastAsia="Segoe UI" w:hAnsi="Times New Roman" w:cs="Times New Roman"/>
          <w:color w:val="231F20"/>
          <w:spacing w:val="1"/>
          <w:sz w:val="19"/>
          <w:szCs w:val="19"/>
        </w:rPr>
        <w:t>om</w:t>
      </w:r>
      <w:r w:rsidR="005C10FA" w:rsidRPr="00E25959">
        <w:rPr>
          <w:rFonts w:ascii="Times New Roman" w:eastAsia="Segoe UI" w:hAnsi="Times New Roman" w:cs="Times New Roman"/>
          <w:color w:val="231F20"/>
          <w:spacing w:val="2"/>
          <w:sz w:val="19"/>
          <w:szCs w:val="19"/>
        </w:rPr>
        <w:t>men</w:t>
      </w:r>
      <w:r w:rsidR="005C10FA" w:rsidRPr="00E25959">
        <w:rPr>
          <w:rFonts w:ascii="Times New Roman" w:eastAsia="Segoe UI" w:hAnsi="Times New Roman" w:cs="Times New Roman"/>
          <w:color w:val="231F20"/>
          <w:spacing w:val="1"/>
          <w:sz w:val="19"/>
          <w:szCs w:val="19"/>
        </w:rPr>
        <w:t>d</w:t>
      </w:r>
      <w:r w:rsidR="005C10FA" w:rsidRPr="00E25959">
        <w:rPr>
          <w:rFonts w:ascii="Times New Roman" w:eastAsia="Segoe UI" w:hAnsi="Times New Roman" w:cs="Times New Roman"/>
          <w:color w:val="231F20"/>
          <w:spacing w:val="3"/>
          <w:sz w:val="19"/>
          <w:szCs w:val="19"/>
        </w:rPr>
        <w:t>e</w:t>
      </w:r>
      <w:r w:rsidR="005C10FA" w:rsidRPr="00E25959">
        <w:rPr>
          <w:rFonts w:ascii="Times New Roman" w:eastAsia="Segoe UI" w:hAnsi="Times New Roman" w:cs="Times New Roman"/>
          <w:color w:val="231F20"/>
          <w:spacing w:val="1"/>
          <w:sz w:val="19"/>
          <w:szCs w:val="19"/>
        </w:rPr>
        <w:t>d</w:t>
      </w:r>
      <w:r w:rsidR="005C10FA" w:rsidRPr="00E25959">
        <w:rPr>
          <w:rFonts w:ascii="Times New Roman" w:eastAsia="Segoe UI" w:hAnsi="Times New Roman" w:cs="Times New Roman"/>
          <w:color w:val="231F20"/>
          <w:sz w:val="19"/>
          <w:szCs w:val="19"/>
        </w:rPr>
        <w:t>.</w:t>
      </w:r>
    </w:p>
    <w:p w14:paraId="04C87851"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w w:val="98"/>
          <w:sz w:val="19"/>
          <w:szCs w:val="19"/>
        </w:rPr>
        <w:t>p</w:t>
      </w:r>
      <w:r w:rsidRPr="00E25959">
        <w:rPr>
          <w:rFonts w:ascii="Times New Roman" w:eastAsia="Segoe UI" w:hAnsi="Times New Roman" w:cs="Times New Roman"/>
          <w:color w:val="231F20"/>
          <w:spacing w:val="2"/>
          <w:w w:val="98"/>
          <w:sz w:val="19"/>
          <w:szCs w:val="19"/>
        </w:rPr>
        <w:t>rer</w:t>
      </w:r>
      <w:r w:rsidRPr="00E25959">
        <w:rPr>
          <w:rFonts w:ascii="Times New Roman" w:eastAsia="Segoe UI" w:hAnsi="Times New Roman" w:cs="Times New Roman"/>
          <w:color w:val="231F20"/>
          <w:spacing w:val="3"/>
          <w:w w:val="98"/>
          <w:sz w:val="19"/>
          <w:szCs w:val="19"/>
        </w:rPr>
        <w:t>e</w:t>
      </w:r>
      <w:r w:rsidRPr="00E25959">
        <w:rPr>
          <w:rFonts w:ascii="Times New Roman" w:eastAsia="Segoe UI" w:hAnsi="Times New Roman" w:cs="Times New Roman"/>
          <w:color w:val="231F20"/>
          <w:spacing w:val="1"/>
          <w:w w:val="98"/>
          <w:sz w:val="19"/>
          <w:szCs w:val="19"/>
        </w:rPr>
        <w:t>q</w:t>
      </w:r>
      <w:r w:rsidRPr="00E25959">
        <w:rPr>
          <w:rFonts w:ascii="Times New Roman" w:eastAsia="Segoe UI" w:hAnsi="Times New Roman" w:cs="Times New Roman"/>
          <w:color w:val="231F20"/>
          <w:w w:val="98"/>
          <w:sz w:val="19"/>
          <w:szCs w:val="19"/>
        </w:rPr>
        <w:t>u</w:t>
      </w:r>
      <w:r w:rsidRPr="00E25959">
        <w:rPr>
          <w:rFonts w:ascii="Times New Roman" w:eastAsia="Segoe UI" w:hAnsi="Times New Roman" w:cs="Times New Roman"/>
          <w:color w:val="231F20"/>
          <w:spacing w:val="1"/>
          <w:w w:val="98"/>
          <w:sz w:val="19"/>
          <w:szCs w:val="19"/>
        </w:rPr>
        <w:t>isit</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s</w:t>
      </w:r>
      <w:r w:rsidRPr="00E25959">
        <w:rPr>
          <w:rFonts w:ascii="Times New Roman" w:eastAsia="Segoe UI" w:hAnsi="Times New Roman" w:cs="Times New Roman"/>
          <w:color w:val="231F20"/>
          <w:spacing w:val="1"/>
          <w:w w:val="9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ts</w:t>
      </w:r>
      <w:r w:rsidRPr="00E25959">
        <w:rPr>
          <w:rFonts w:ascii="Times New Roman" w:eastAsia="Segoe UI" w:hAnsi="Times New Roman" w:cs="Times New Roman"/>
          <w:color w:val="231F20"/>
          <w:sz w:val="19"/>
          <w:szCs w:val="19"/>
        </w:rPr>
        <w:t>.</w:t>
      </w:r>
    </w:p>
    <w:p w14:paraId="19BC726D"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obj</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w:t>
      </w:r>
    </w:p>
    <w:p w14:paraId="6D7E7F82"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int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w:t>
      </w:r>
    </w:p>
    <w:p w14:paraId="28EE9C1C"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2"/>
          <w:w w:val="97"/>
          <w:sz w:val="19"/>
          <w:szCs w:val="19"/>
        </w:rPr>
        <w:t>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c</w:t>
      </w:r>
      <w:r w:rsidRPr="00E25959">
        <w:rPr>
          <w:rFonts w:ascii="Times New Roman" w:eastAsia="Segoe UI" w:hAnsi="Times New Roman" w:cs="Times New Roman"/>
          <w:color w:val="231F20"/>
          <w:spacing w:val="1"/>
          <w:w w:val="97"/>
          <w:sz w:val="19"/>
          <w:szCs w:val="19"/>
        </w:rPr>
        <w:t>om</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w w:val="97"/>
          <w:sz w:val="19"/>
          <w:szCs w:val="19"/>
        </w:rPr>
        <w:t>n</w:t>
      </w:r>
      <w:r w:rsidRPr="00E25959">
        <w:rPr>
          <w:rFonts w:ascii="Times New Roman" w:eastAsia="Segoe UI" w:hAnsi="Times New Roman" w:cs="Times New Roman"/>
          <w:color w:val="231F20"/>
          <w:spacing w:val="13"/>
          <w:w w:val="97"/>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te</w:t>
      </w:r>
      <w:r w:rsidRPr="00E25959">
        <w:rPr>
          <w:rFonts w:ascii="Times New Roman" w:eastAsia="Segoe UI" w:hAnsi="Times New Roman" w:cs="Times New Roman"/>
          <w:color w:val="231F20"/>
          <w:sz w:val="19"/>
          <w:szCs w:val="19"/>
        </w:rPr>
        <w:t>.</w:t>
      </w:r>
    </w:p>
    <w:p w14:paraId="64E797A4" w14:textId="77777777" w:rsidR="005C10FA" w:rsidRDefault="005C10FA" w:rsidP="003C707A">
      <w:pPr>
        <w:spacing w:after="120" w:line="260" w:lineRule="auto"/>
        <w:rPr>
          <w:rFonts w:ascii="Times New Roman" w:eastAsia="Segoe UI" w:hAnsi="Times New Roman" w:cs="Times New Roman"/>
          <w:color w:val="231F20"/>
          <w:spacing w:val="3"/>
          <w:sz w:val="19"/>
          <w:szCs w:val="19"/>
        </w:rPr>
      </w:pPr>
    </w:p>
    <w:p w14:paraId="23B154A2" w14:textId="77777777" w:rsidR="00127CB1" w:rsidRPr="001A5FBC" w:rsidRDefault="00AF5242" w:rsidP="003C707A">
      <w:pPr>
        <w:pStyle w:val="Heading2"/>
        <w:rPr>
          <w:rFonts w:eastAsia="Segoe UI"/>
        </w:rPr>
      </w:pPr>
      <w:bookmarkStart w:id="862" w:name="_Toc442343172"/>
      <w:r w:rsidRPr="001A5FBC">
        <w:rPr>
          <w:rFonts w:eastAsia="Segoe UI"/>
          <w:spacing w:val="-4"/>
        </w:rPr>
        <w:t>I</w:t>
      </w:r>
      <w:r w:rsidRPr="001A5FBC">
        <w:rPr>
          <w:rFonts w:eastAsia="Segoe UI"/>
          <w:spacing w:val="-2"/>
        </w:rPr>
        <w:t>n</w:t>
      </w:r>
      <w:r w:rsidRPr="001A5FBC">
        <w:rPr>
          <w:rFonts w:eastAsia="Segoe UI"/>
          <w:spacing w:val="-3"/>
        </w:rPr>
        <w:t>-</w:t>
      </w:r>
      <w:r w:rsidRPr="001A5FBC">
        <w:rPr>
          <w:rFonts w:eastAsia="Segoe UI"/>
        </w:rPr>
        <w:t>pl</w:t>
      </w:r>
      <w:r w:rsidRPr="001A5FBC">
        <w:rPr>
          <w:rFonts w:eastAsia="Segoe UI"/>
          <w:spacing w:val="1"/>
        </w:rPr>
        <w:t>a</w:t>
      </w:r>
      <w:r w:rsidRPr="001A5FBC">
        <w:rPr>
          <w:rFonts w:eastAsia="Segoe UI"/>
        </w:rPr>
        <w:t>ce</w:t>
      </w:r>
      <w:r w:rsidRPr="001A5FBC">
        <w:rPr>
          <w:rFonts w:eastAsia="Segoe UI"/>
          <w:spacing w:val="22"/>
        </w:rPr>
        <w:t xml:space="preserve"> </w:t>
      </w:r>
      <w:r w:rsidRPr="001A5FBC">
        <w:rPr>
          <w:rFonts w:eastAsia="Segoe UI"/>
          <w:spacing w:val="-4"/>
          <w:w w:val="103"/>
        </w:rPr>
        <w:t>u</w:t>
      </w:r>
      <w:r w:rsidRPr="001A5FBC">
        <w:rPr>
          <w:rFonts w:eastAsia="Segoe UI"/>
          <w:w w:val="102"/>
        </w:rPr>
        <w:t>p</w:t>
      </w:r>
      <w:r w:rsidRPr="001A5FBC">
        <w:rPr>
          <w:rFonts w:eastAsia="Segoe UI"/>
          <w:spacing w:val="-4"/>
          <w:w w:val="102"/>
        </w:rPr>
        <w:t>g</w:t>
      </w:r>
      <w:r w:rsidRPr="001A5FBC">
        <w:rPr>
          <w:rFonts w:eastAsia="Segoe UI"/>
          <w:w w:val="106"/>
        </w:rPr>
        <w:t>r</w:t>
      </w:r>
      <w:r w:rsidRPr="001A5FBC">
        <w:rPr>
          <w:rFonts w:eastAsia="Segoe UI"/>
          <w:spacing w:val="1"/>
          <w:w w:val="99"/>
        </w:rPr>
        <w:t>a</w:t>
      </w:r>
      <w:r w:rsidRPr="001A5FBC">
        <w:rPr>
          <w:rFonts w:eastAsia="Segoe UI"/>
          <w:spacing w:val="-2"/>
          <w:w w:val="102"/>
        </w:rPr>
        <w:t>d</w:t>
      </w:r>
      <w:r w:rsidRPr="001A5FBC">
        <w:rPr>
          <w:rFonts w:eastAsia="Segoe UI"/>
        </w:rPr>
        <w:t>e</w:t>
      </w:r>
      <w:bookmarkEnd w:id="862"/>
    </w:p>
    <w:p w14:paraId="65088D76" w14:textId="77777777" w:rsidR="00127CB1" w:rsidRPr="00E25959" w:rsidRDefault="00AF5242" w:rsidP="00BF7596">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007F1A07">
        <w:rPr>
          <w:rFonts w:ascii="Times New Roman" w:eastAsia="Segoe UI" w:hAnsi="Times New Roman" w:cs="Times New Roman"/>
          <w:color w:val="231F20"/>
          <w:sz w:val="19"/>
          <w:szCs w:val="19"/>
        </w:rPr>
        <w:t xml:space="preserve">Prior to the upgrade of the existing SQL Server, Windows OS must be upgraded to Windows 2012.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 xml:space="preserve">n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up</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o</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oe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003C707A"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opi</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00385506">
        <w:rPr>
          <w:rFonts w:ascii="Times New Roman" w:eastAsia="Segoe UI" w:hAnsi="Times New Roman" w:cs="Times New Roman"/>
          <w:color w:val="231F20"/>
          <w:spacing w:val="-7"/>
          <w:sz w:val="19"/>
          <w:szCs w:val="19"/>
        </w:rPr>
        <w:t>T</w:t>
      </w:r>
      <w:r w:rsidR="00385506">
        <w:rPr>
          <w:rFonts w:ascii="Times New Roman" w:eastAsia="Segoe UI" w:hAnsi="Times New Roman" w:cs="Times New Roman"/>
          <w:color w:val="231F20"/>
          <w:sz w:val="19"/>
          <w:szCs w:val="19"/>
        </w:rPr>
        <w:t xml:space="preserve">he figure below depicts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003C707A"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1"/>
          <w:sz w:val="19"/>
          <w:szCs w:val="19"/>
        </w:rPr>
        <w:t>1</w:t>
      </w:r>
      <w:r w:rsidRPr="00E25959">
        <w:rPr>
          <w:rFonts w:ascii="Times New Roman" w:eastAsia="Segoe UI" w:hAnsi="Times New Roman" w:cs="Times New Roman"/>
          <w:color w:val="231F20"/>
          <w:sz w:val="19"/>
          <w:szCs w:val="19"/>
        </w:rPr>
        <w:t>2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1</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 xml:space="preserve">1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till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1"/>
          <w:sz w:val="19"/>
          <w:szCs w:val="19"/>
        </w:rPr>
        <w:t>1</w:t>
      </w:r>
      <w:r w:rsidRPr="00E25959">
        <w:rPr>
          <w:rFonts w:ascii="Times New Roman" w:eastAsia="Segoe UI" w:hAnsi="Times New Roman" w:cs="Times New Roman"/>
          <w:color w:val="231F20"/>
          <w:sz w:val="19"/>
          <w:szCs w:val="19"/>
        </w:rPr>
        <w:t>2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00BF7596"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p>
    <w:p w14:paraId="1427D411" w14:textId="77777777" w:rsidR="00127CB1" w:rsidRPr="00E25959" w:rsidRDefault="00127CB1" w:rsidP="001A5FBC">
      <w:pPr>
        <w:spacing w:after="120" w:line="200" w:lineRule="exact"/>
        <w:rPr>
          <w:rFonts w:ascii="Times New Roman" w:hAnsi="Times New Roman" w:cs="Times New Roman"/>
          <w:sz w:val="19"/>
          <w:szCs w:val="19"/>
        </w:rPr>
      </w:pPr>
    </w:p>
    <w:p w14:paraId="56FF4EBD" w14:textId="77777777" w:rsidR="00127CB1" w:rsidRPr="001A5FBC" w:rsidRDefault="00925C74" w:rsidP="001A5FBC">
      <w:pPr>
        <w:spacing w:after="120" w:line="240" w:lineRule="auto"/>
        <w:rPr>
          <w:rFonts w:ascii="Times New Roman" w:eastAsia="Times New Roman" w:hAnsi="Times New Roman" w:cs="Times New Roman"/>
          <w:sz w:val="20"/>
          <w:szCs w:val="20"/>
        </w:rPr>
      </w:pPr>
      <w:r w:rsidRPr="001A5FBC">
        <w:rPr>
          <w:rFonts w:ascii="Times New Roman" w:hAnsi="Times New Roman" w:cs="Times New Roman"/>
          <w:noProof/>
        </w:rPr>
        <w:drawing>
          <wp:inline distT="0" distB="0" distL="0" distR="0" wp14:anchorId="3CE97977" wp14:editId="63E5A6C4">
            <wp:extent cx="2628900" cy="1193800"/>
            <wp:effectExtent l="0" t="0" r="0" b="6350"/>
            <wp:docPr id="1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193800"/>
                    </a:xfrm>
                    <a:prstGeom prst="rect">
                      <a:avLst/>
                    </a:prstGeom>
                    <a:noFill/>
                    <a:ln>
                      <a:noFill/>
                    </a:ln>
                  </pic:spPr>
                </pic:pic>
              </a:graphicData>
            </a:graphic>
          </wp:inline>
        </w:drawing>
      </w:r>
    </w:p>
    <w:p w14:paraId="1B7C9C34" w14:textId="77777777" w:rsidR="00127CB1" w:rsidRPr="001A5FBC" w:rsidRDefault="00127CB1" w:rsidP="001A5FBC">
      <w:pPr>
        <w:spacing w:after="120" w:line="100" w:lineRule="exact"/>
        <w:rPr>
          <w:rFonts w:ascii="Times New Roman" w:hAnsi="Times New Roman" w:cs="Times New Roman"/>
          <w:sz w:val="10"/>
          <w:szCs w:val="10"/>
        </w:rPr>
      </w:pPr>
    </w:p>
    <w:p w14:paraId="16812DD1" w14:textId="77777777" w:rsidR="00127CB1" w:rsidRPr="001A5FBC" w:rsidRDefault="00AF5242" w:rsidP="001459C0">
      <w:pPr>
        <w:pStyle w:val="Heading3"/>
        <w:rPr>
          <w:rFonts w:eastAsia="Segoe UI"/>
        </w:rPr>
      </w:pPr>
      <w:bookmarkStart w:id="863" w:name="_Toc442343173"/>
      <w:r w:rsidRPr="001A5FBC">
        <w:rPr>
          <w:rFonts w:eastAsia="Segoe UI"/>
          <w:spacing w:val="-3"/>
        </w:rPr>
        <w:t>I</w:t>
      </w:r>
      <w:r w:rsidRPr="001A5FBC">
        <w:rPr>
          <w:rFonts w:eastAsia="Segoe UI"/>
          <w:spacing w:val="-1"/>
        </w:rPr>
        <w:t>n</w:t>
      </w:r>
      <w:r w:rsidRPr="001A5FBC">
        <w:rPr>
          <w:rFonts w:eastAsia="Segoe UI"/>
          <w:spacing w:val="-2"/>
        </w:rPr>
        <w:t>-</w:t>
      </w:r>
      <w:r w:rsidRPr="001A5FBC">
        <w:rPr>
          <w:rFonts w:eastAsia="Segoe UI"/>
        </w:rPr>
        <w:t>pl</w:t>
      </w:r>
      <w:r w:rsidRPr="001A5FBC">
        <w:rPr>
          <w:rFonts w:eastAsia="Segoe UI"/>
          <w:spacing w:val="1"/>
        </w:rPr>
        <w:t>a</w:t>
      </w:r>
      <w:r w:rsidRPr="001A5FBC">
        <w:rPr>
          <w:rFonts w:eastAsia="Segoe UI"/>
          <w:spacing w:val="-1"/>
        </w:rPr>
        <w:t>c</w:t>
      </w:r>
      <w:r w:rsidRPr="001A5FBC">
        <w:rPr>
          <w:rFonts w:eastAsia="Segoe UI"/>
        </w:rPr>
        <w:t>e</w:t>
      </w:r>
      <w:r w:rsidRPr="001A5FBC">
        <w:rPr>
          <w:rFonts w:eastAsia="Segoe UI"/>
          <w:spacing w:val="18"/>
        </w:rPr>
        <w:t xml:space="preserve"> </w:t>
      </w:r>
      <w:r w:rsidRPr="001A5FBC">
        <w:rPr>
          <w:rFonts w:eastAsia="Segoe UI"/>
          <w:spacing w:val="-2"/>
        </w:rPr>
        <w:t>u</w:t>
      </w:r>
      <w:r w:rsidRPr="001A5FBC">
        <w:rPr>
          <w:rFonts w:eastAsia="Segoe UI"/>
          <w:spacing w:val="1"/>
        </w:rPr>
        <w:t>p</w:t>
      </w:r>
      <w:r w:rsidRPr="001A5FBC">
        <w:rPr>
          <w:rFonts w:eastAsia="Segoe UI"/>
          <w:spacing w:val="-3"/>
        </w:rPr>
        <w:t>g</w:t>
      </w:r>
      <w:r w:rsidRPr="001A5FBC">
        <w:rPr>
          <w:rFonts w:eastAsia="Segoe UI"/>
        </w:rPr>
        <w:t>r</w:t>
      </w:r>
      <w:r w:rsidRPr="001A5FBC">
        <w:rPr>
          <w:rFonts w:eastAsia="Segoe UI"/>
          <w:spacing w:val="2"/>
        </w:rPr>
        <w:t>a</w:t>
      </w:r>
      <w:r w:rsidRPr="001A5FBC">
        <w:rPr>
          <w:rFonts w:eastAsia="Segoe UI"/>
          <w:spacing w:val="-1"/>
        </w:rPr>
        <w:t>d</w:t>
      </w:r>
      <w:r w:rsidRPr="001A5FBC">
        <w:rPr>
          <w:rFonts w:eastAsia="Segoe UI"/>
        </w:rPr>
        <w:t>e</w:t>
      </w:r>
      <w:r w:rsidRPr="001A5FBC">
        <w:rPr>
          <w:rFonts w:eastAsia="Segoe UI"/>
          <w:spacing w:val="16"/>
        </w:rPr>
        <w:t xml:space="preserve"> </w:t>
      </w:r>
      <w:r w:rsidRPr="001A5FBC">
        <w:rPr>
          <w:rFonts w:eastAsia="Segoe UI"/>
          <w:spacing w:val="-1"/>
        </w:rPr>
        <w:t>p</w:t>
      </w:r>
      <w:r w:rsidRPr="001A5FBC">
        <w:rPr>
          <w:rFonts w:eastAsia="Segoe UI"/>
          <w:spacing w:val="1"/>
        </w:rPr>
        <w:t>r</w:t>
      </w:r>
      <w:r w:rsidRPr="001A5FBC">
        <w:rPr>
          <w:rFonts w:eastAsia="Segoe UI"/>
        </w:rPr>
        <w:t>os</w:t>
      </w:r>
      <w:r w:rsidRPr="001A5FBC">
        <w:rPr>
          <w:rFonts w:eastAsia="Segoe UI"/>
          <w:spacing w:val="5"/>
        </w:rPr>
        <w:t xml:space="preserve"> </w:t>
      </w:r>
      <w:r w:rsidRPr="001A5FBC">
        <w:rPr>
          <w:rFonts w:eastAsia="Segoe UI"/>
        </w:rPr>
        <w:t>and</w:t>
      </w:r>
      <w:r w:rsidRPr="001A5FBC">
        <w:rPr>
          <w:rFonts w:eastAsia="Segoe UI"/>
          <w:spacing w:val="5"/>
        </w:rPr>
        <w:t xml:space="preserve"> </w:t>
      </w:r>
      <w:r w:rsidRPr="001A5FBC">
        <w:rPr>
          <w:rFonts w:eastAsia="Segoe UI"/>
          <w:spacing w:val="-1"/>
          <w:w w:val="101"/>
        </w:rPr>
        <w:t>co</w:t>
      </w:r>
      <w:r w:rsidRPr="001A5FBC">
        <w:rPr>
          <w:rFonts w:eastAsia="Segoe UI"/>
          <w:spacing w:val="1"/>
          <w:w w:val="103"/>
        </w:rPr>
        <w:t>n</w:t>
      </w:r>
      <w:r w:rsidRPr="001A5FBC">
        <w:rPr>
          <w:rFonts w:eastAsia="Segoe UI"/>
          <w:w w:val="96"/>
        </w:rPr>
        <w:t>s</w:t>
      </w:r>
      <w:bookmarkEnd w:id="863"/>
    </w:p>
    <w:p w14:paraId="74C763DE" w14:textId="77777777" w:rsidR="00127CB1" w:rsidRPr="00E25959" w:rsidRDefault="00AF5242" w:rsidP="001A5FBC">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usua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ea</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f</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rl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fa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rd</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till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int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d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5"/>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umi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 xml:space="preserve">to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204F3DA7" w14:textId="77777777" w:rsidR="00127CB1" w:rsidRPr="00E25959" w:rsidRDefault="00AF5242" w:rsidP="001A5FBC">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ran</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exampl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oe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1"/>
          <w:sz w:val="19"/>
          <w:szCs w:val="19"/>
        </w:rPr>
        <w:t>ex</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ho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iv</w:t>
      </w:r>
      <w:r w:rsidRPr="00E25959">
        <w:rPr>
          <w:rFonts w:ascii="Times New Roman" w:eastAsia="Segoe UI" w:hAnsi="Times New Roman" w:cs="Times New Roman"/>
          <w:color w:val="231F20"/>
          <w:spacing w:val="1"/>
          <w:sz w:val="19"/>
          <w:szCs w:val="19"/>
        </w:rPr>
        <w:t>idua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2"/>
          <w:sz w:val="19"/>
          <w:szCs w:val="19"/>
        </w:rPr>
        <w:t>em</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ead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w w:val="97"/>
          <w:sz w:val="19"/>
          <w:szCs w:val="19"/>
        </w:rPr>
        <w:t>da</w:t>
      </w:r>
      <w:r w:rsidRPr="00E25959">
        <w:rPr>
          <w:rFonts w:ascii="Times New Roman" w:eastAsia="Segoe UI" w:hAnsi="Times New Roman" w:cs="Times New Roman"/>
          <w:color w:val="231F20"/>
          <w:spacing w:val="3"/>
          <w:w w:val="97"/>
          <w:sz w:val="19"/>
          <w:szCs w:val="19"/>
        </w:rPr>
        <w:t>t</w:t>
      </w:r>
      <w:r w:rsidRPr="00E25959">
        <w:rPr>
          <w:rFonts w:ascii="Times New Roman" w:eastAsia="Segoe UI" w:hAnsi="Times New Roman" w:cs="Times New Roman"/>
          <w:color w:val="231F20"/>
          <w:spacing w:val="1"/>
          <w:w w:val="97"/>
          <w:sz w:val="19"/>
          <w:szCs w:val="19"/>
        </w:rPr>
        <w:t>a</w:t>
      </w:r>
      <w:r w:rsidRPr="00E25959">
        <w:rPr>
          <w:rFonts w:ascii="Times New Roman" w:eastAsia="Segoe UI" w:hAnsi="Times New Roman" w:cs="Times New Roman"/>
          <w:color w:val="231F20"/>
          <w:spacing w:val="2"/>
          <w:w w:val="97"/>
          <w:sz w:val="19"/>
          <w:szCs w:val="19"/>
        </w:rPr>
        <w:t>base</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5"/>
          <w:w w:val="9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 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3"/>
          <w:sz w:val="19"/>
          <w:szCs w:val="19"/>
        </w:rPr>
        <w:t>n</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 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ra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 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sion</w:t>
      </w:r>
      <w:r w:rsidRPr="00E25959">
        <w:rPr>
          <w:rFonts w:ascii="Times New Roman" w:eastAsia="Segoe UI" w:hAnsi="Times New Roman" w:cs="Times New Roman"/>
          <w:color w:val="231F20"/>
          <w:spacing w:val="3"/>
          <w:sz w:val="19"/>
          <w:szCs w:val="19"/>
        </w:rPr>
        <w:t>-</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 xml:space="preserve">r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w w:val="97"/>
          <w:sz w:val="19"/>
          <w:szCs w:val="19"/>
        </w:rPr>
        <w:t>li</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o</w:t>
      </w:r>
      <w:r w:rsidRPr="00E25959">
        <w:rPr>
          <w:rFonts w:ascii="Times New Roman" w:eastAsia="Segoe UI" w:hAnsi="Times New Roman" w:cs="Times New Roman"/>
          <w:color w:val="231F20"/>
          <w:spacing w:val="-4"/>
          <w:w w:val="97"/>
          <w:sz w:val="19"/>
          <w:szCs w:val="19"/>
        </w:rPr>
        <w:t>f</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spacing w:val="2"/>
          <w:w w:val="97"/>
          <w:sz w:val="19"/>
          <w:szCs w:val="19"/>
        </w:rPr>
        <w:t>b</w:t>
      </w:r>
      <w:r w:rsidRPr="00E25959">
        <w:rPr>
          <w:rFonts w:ascii="Times New Roman" w:eastAsia="Segoe UI" w:hAnsi="Times New Roman" w:cs="Times New Roman"/>
          <w:color w:val="231F20"/>
          <w:spacing w:val="1"/>
          <w:w w:val="97"/>
          <w:sz w:val="19"/>
          <w:szCs w:val="19"/>
        </w:rPr>
        <w:t>us</w:t>
      </w:r>
      <w:r w:rsidRPr="00E25959">
        <w:rPr>
          <w:rFonts w:ascii="Times New Roman" w:eastAsia="Segoe UI" w:hAnsi="Times New Roman" w:cs="Times New Roman"/>
          <w:color w:val="231F20"/>
          <w:w w:val="97"/>
          <w:sz w:val="19"/>
          <w:szCs w:val="19"/>
        </w:rPr>
        <w:t>i</w:t>
      </w:r>
      <w:r w:rsidRPr="00E25959">
        <w:rPr>
          <w:rFonts w:ascii="Times New Roman" w:eastAsia="Segoe UI" w:hAnsi="Times New Roman" w:cs="Times New Roman"/>
          <w:color w:val="231F20"/>
          <w:spacing w:val="2"/>
          <w:w w:val="97"/>
          <w:sz w:val="19"/>
          <w:szCs w:val="19"/>
        </w:rPr>
        <w:t>nes</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13"/>
          <w:w w:val="97"/>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ng</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plan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herm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if</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a 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lastRenderedPageBreak/>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sp</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2"/>
          <w:sz w:val="19"/>
          <w:szCs w:val="19"/>
        </w:rPr>
        <w:t>ba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k</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umi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 a</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2"/>
          <w:sz w:val="19"/>
          <w:szCs w:val="19"/>
        </w:rPr>
        <w:t>f</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3"/>
          <w:sz w:val="19"/>
          <w:szCs w:val="19"/>
        </w:rPr>
        <w:t xml:space="preserve"> </w:t>
      </w:r>
      <w:r w:rsidR="007F1A07">
        <w:rPr>
          <w:rFonts w:ascii="Times New Roman" w:eastAsia="Segoe UI" w:hAnsi="Times New Roman" w:cs="Times New Roman"/>
          <w:color w:val="231F20"/>
          <w:spacing w:val="-3"/>
          <w:sz w:val="19"/>
          <w:szCs w:val="19"/>
        </w:rPr>
        <w:t>We 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3"/>
          <w:sz w:val="19"/>
          <w:szCs w:val="19"/>
        </w:rPr>
        <w:t>h</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w:t>
      </w:r>
    </w:p>
    <w:p w14:paraId="1AFCE8D7" w14:textId="77777777" w:rsidR="00127CB1" w:rsidRPr="001A5FBC" w:rsidRDefault="00AF5242" w:rsidP="001459C0">
      <w:pPr>
        <w:pStyle w:val="Heading3"/>
        <w:rPr>
          <w:rFonts w:eastAsia="Segoe UI"/>
        </w:rPr>
      </w:pPr>
      <w:bookmarkStart w:id="864" w:name="_Toc442343174"/>
      <w:r w:rsidRPr="001A5FBC">
        <w:rPr>
          <w:rFonts w:eastAsia="Segoe UI"/>
          <w:spacing w:val="-1"/>
        </w:rPr>
        <w:t>SQ</w:t>
      </w:r>
      <w:r w:rsidRPr="001A5FBC">
        <w:rPr>
          <w:rFonts w:eastAsia="Segoe UI"/>
        </w:rPr>
        <w:t>L</w:t>
      </w:r>
      <w:r w:rsidRPr="001A5FBC">
        <w:rPr>
          <w:rFonts w:eastAsia="Segoe UI"/>
          <w:spacing w:val="-3"/>
        </w:rPr>
        <w:t xml:space="preserve"> </w:t>
      </w:r>
      <w:r w:rsidRPr="001A5FBC">
        <w:rPr>
          <w:rFonts w:eastAsia="Segoe UI"/>
          <w:spacing w:val="1"/>
        </w:rPr>
        <w:t>S</w:t>
      </w:r>
      <w:r w:rsidRPr="001A5FBC">
        <w:rPr>
          <w:rFonts w:eastAsia="Segoe UI"/>
        </w:rPr>
        <w:t>e</w:t>
      </w:r>
      <w:r w:rsidRPr="001A5FBC">
        <w:rPr>
          <w:rFonts w:eastAsia="Segoe UI"/>
          <w:spacing w:val="9"/>
        </w:rPr>
        <w:t>r</w:t>
      </w:r>
      <w:r w:rsidRPr="001A5FBC">
        <w:rPr>
          <w:rFonts w:eastAsia="Segoe UI"/>
          <w:spacing w:val="-3"/>
        </w:rPr>
        <w:t>v</w:t>
      </w:r>
      <w:r w:rsidRPr="001A5FBC">
        <w:rPr>
          <w:rFonts w:eastAsia="Segoe UI"/>
        </w:rPr>
        <w:t>er</w:t>
      </w:r>
      <w:r w:rsidRPr="001A5FBC">
        <w:rPr>
          <w:rFonts w:eastAsia="Segoe UI"/>
          <w:spacing w:val="10"/>
        </w:rPr>
        <w:t xml:space="preserve"> </w:t>
      </w:r>
      <w:r w:rsidRPr="001A5FBC">
        <w:rPr>
          <w:rFonts w:eastAsia="Segoe UI"/>
          <w:spacing w:val="-3"/>
        </w:rPr>
        <w:t>2</w:t>
      </w:r>
      <w:r w:rsidRPr="001A5FBC">
        <w:rPr>
          <w:rFonts w:eastAsia="Segoe UI"/>
          <w:spacing w:val="-6"/>
        </w:rPr>
        <w:t>0</w:t>
      </w:r>
      <w:r w:rsidRPr="001A5FBC">
        <w:rPr>
          <w:rFonts w:eastAsia="Segoe UI"/>
          <w:spacing w:val="-4"/>
        </w:rPr>
        <w:t>1</w:t>
      </w:r>
      <w:r w:rsidRPr="001A5FBC">
        <w:rPr>
          <w:rFonts w:eastAsia="Segoe UI"/>
        </w:rPr>
        <w:t>4</w:t>
      </w:r>
      <w:r w:rsidRPr="001A5FBC">
        <w:rPr>
          <w:rFonts w:eastAsia="Segoe UI"/>
          <w:spacing w:val="15"/>
        </w:rPr>
        <w:t xml:space="preserve"> </w:t>
      </w:r>
      <w:r w:rsidRPr="001A5FBC">
        <w:rPr>
          <w:rFonts w:eastAsia="Segoe UI"/>
          <w:spacing w:val="-2"/>
        </w:rPr>
        <w:t>h</w:t>
      </w:r>
      <w:r w:rsidRPr="001A5FBC">
        <w:rPr>
          <w:rFonts w:eastAsia="Segoe UI"/>
          <w:spacing w:val="-1"/>
        </w:rPr>
        <w:t>i</w:t>
      </w:r>
      <w:r w:rsidRPr="001A5FBC">
        <w:rPr>
          <w:rFonts w:eastAsia="Segoe UI"/>
          <w:spacing w:val="-3"/>
        </w:rPr>
        <w:t>g</w:t>
      </w:r>
      <w:r w:rsidRPr="001A5FBC">
        <w:rPr>
          <w:rFonts w:eastAsia="Segoe UI"/>
          <w:spacing w:val="-1"/>
        </w:rPr>
        <w:t>h</w:t>
      </w:r>
      <w:r w:rsidRPr="001A5FBC">
        <w:rPr>
          <w:rFonts w:eastAsia="Segoe UI"/>
          <w:spacing w:val="-2"/>
        </w:rPr>
        <w:t>-</w:t>
      </w:r>
      <w:r w:rsidRPr="001A5FBC">
        <w:rPr>
          <w:rFonts w:eastAsia="Segoe UI"/>
          <w:spacing w:val="-1"/>
        </w:rPr>
        <w:t>l</w:t>
      </w:r>
      <w:r w:rsidRPr="001A5FBC">
        <w:rPr>
          <w:rFonts w:eastAsia="Segoe UI"/>
        </w:rPr>
        <w:t>e</w:t>
      </w:r>
      <w:r w:rsidRPr="001A5FBC">
        <w:rPr>
          <w:rFonts w:eastAsia="Segoe UI"/>
          <w:spacing w:val="-3"/>
        </w:rPr>
        <w:t>v</w:t>
      </w:r>
      <w:r w:rsidRPr="001A5FBC">
        <w:rPr>
          <w:rFonts w:eastAsia="Segoe UI"/>
        </w:rPr>
        <w:t>el</w:t>
      </w:r>
      <w:r w:rsidRPr="001A5FBC">
        <w:rPr>
          <w:rFonts w:eastAsia="Segoe UI"/>
          <w:spacing w:val="31"/>
        </w:rPr>
        <w:t xml:space="preserve"> </w:t>
      </w:r>
      <w:r w:rsidRPr="001A5FBC">
        <w:rPr>
          <w:rFonts w:eastAsia="Segoe UI"/>
          <w:spacing w:val="-2"/>
        </w:rPr>
        <w:t>i</w:t>
      </w:r>
      <w:r w:rsidRPr="001A5FBC">
        <w:rPr>
          <w:rFonts w:eastAsia="Segoe UI"/>
          <w:spacing w:val="-1"/>
        </w:rPr>
        <w:t>n</w:t>
      </w:r>
      <w:r w:rsidRPr="001A5FBC">
        <w:rPr>
          <w:rFonts w:eastAsia="Segoe UI"/>
          <w:spacing w:val="-2"/>
        </w:rPr>
        <w:t>-</w:t>
      </w:r>
      <w:r w:rsidRPr="001A5FBC">
        <w:rPr>
          <w:rFonts w:eastAsia="Segoe UI"/>
        </w:rPr>
        <w:t>pl</w:t>
      </w:r>
      <w:r w:rsidRPr="001A5FBC">
        <w:rPr>
          <w:rFonts w:eastAsia="Segoe UI"/>
          <w:spacing w:val="1"/>
        </w:rPr>
        <w:t>a</w:t>
      </w:r>
      <w:r w:rsidRPr="001A5FBC">
        <w:rPr>
          <w:rFonts w:eastAsia="Segoe UI"/>
          <w:spacing w:val="-1"/>
        </w:rPr>
        <w:t>c</w:t>
      </w:r>
      <w:r w:rsidRPr="001A5FBC">
        <w:rPr>
          <w:rFonts w:eastAsia="Segoe UI"/>
        </w:rPr>
        <w:t>e</w:t>
      </w:r>
      <w:r w:rsidRPr="001A5FBC">
        <w:rPr>
          <w:rFonts w:eastAsia="Segoe UI"/>
          <w:spacing w:val="17"/>
        </w:rPr>
        <w:t xml:space="preserve"> </w:t>
      </w:r>
      <w:r w:rsidRPr="001A5FBC">
        <w:rPr>
          <w:rFonts w:eastAsia="Segoe UI"/>
          <w:w w:val="96"/>
        </w:rPr>
        <w:t>s</w:t>
      </w:r>
      <w:r w:rsidRPr="001A5FBC">
        <w:rPr>
          <w:rFonts w:eastAsia="Segoe UI"/>
          <w:spacing w:val="-1"/>
          <w:w w:val="108"/>
        </w:rPr>
        <w:t>t</w:t>
      </w:r>
      <w:r w:rsidRPr="001A5FBC">
        <w:rPr>
          <w:rFonts w:eastAsia="Segoe UI"/>
          <w:w w:val="106"/>
        </w:rPr>
        <w:t>r</w:t>
      </w:r>
      <w:r w:rsidRPr="001A5FBC">
        <w:rPr>
          <w:rFonts w:eastAsia="Segoe UI"/>
          <w:w w:val="102"/>
        </w:rPr>
        <w:t>a</w:t>
      </w:r>
      <w:r w:rsidRPr="001A5FBC">
        <w:rPr>
          <w:rFonts w:eastAsia="Segoe UI"/>
          <w:spacing w:val="-1"/>
          <w:w w:val="102"/>
        </w:rPr>
        <w:t>t</w:t>
      </w:r>
      <w:r w:rsidRPr="001A5FBC">
        <w:rPr>
          <w:rFonts w:eastAsia="Segoe UI"/>
          <w:spacing w:val="2"/>
        </w:rPr>
        <w:t>e</w:t>
      </w:r>
      <w:r w:rsidRPr="001A5FBC">
        <w:rPr>
          <w:rFonts w:eastAsia="Segoe UI"/>
          <w:w w:val="102"/>
        </w:rPr>
        <w:t>g</w:t>
      </w:r>
      <w:r w:rsidRPr="001A5FBC">
        <w:rPr>
          <w:rFonts w:eastAsia="Segoe UI"/>
          <w:w w:val="105"/>
        </w:rPr>
        <w:t>y</w:t>
      </w:r>
      <w:bookmarkEnd w:id="864"/>
    </w:p>
    <w:p w14:paraId="737D4A48" w14:textId="77777777" w:rsidR="00127CB1" w:rsidRPr="00E25959" w:rsidRDefault="00AF5242" w:rsidP="001A5FBC">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w w:val="96"/>
          <w:sz w:val="19"/>
          <w:szCs w:val="19"/>
        </w:rPr>
        <w:t>c</w:t>
      </w:r>
      <w:r w:rsidRPr="00E25959">
        <w:rPr>
          <w:rFonts w:ascii="Times New Roman" w:eastAsia="Segoe UI" w:hAnsi="Times New Roman" w:cs="Times New Roman"/>
          <w:color w:val="231F20"/>
          <w:spacing w:val="1"/>
          <w:w w:val="96"/>
          <w:sz w:val="19"/>
          <w:szCs w:val="19"/>
        </w:rPr>
        <w:t>o</w:t>
      </w:r>
      <w:r w:rsidRPr="00E25959">
        <w:rPr>
          <w:rFonts w:ascii="Times New Roman" w:eastAsia="Segoe UI" w:hAnsi="Times New Roman" w:cs="Times New Roman"/>
          <w:color w:val="231F20"/>
          <w:spacing w:val="2"/>
          <w:w w:val="96"/>
          <w:sz w:val="19"/>
          <w:szCs w:val="19"/>
        </w:rPr>
        <w:t>n</w:t>
      </w:r>
      <w:r w:rsidRPr="00E25959">
        <w:rPr>
          <w:rFonts w:ascii="Times New Roman" w:eastAsia="Segoe UI" w:hAnsi="Times New Roman" w:cs="Times New Roman"/>
          <w:color w:val="231F20"/>
          <w:spacing w:val="1"/>
          <w:w w:val="96"/>
          <w:sz w:val="19"/>
          <w:szCs w:val="19"/>
        </w:rPr>
        <w:t>si</w:t>
      </w:r>
      <w:r w:rsidRPr="00E25959">
        <w:rPr>
          <w:rFonts w:ascii="Times New Roman" w:eastAsia="Segoe UI" w:hAnsi="Times New Roman" w:cs="Times New Roman"/>
          <w:color w:val="231F20"/>
          <w:spacing w:val="3"/>
          <w:w w:val="96"/>
          <w:sz w:val="19"/>
          <w:szCs w:val="19"/>
        </w:rPr>
        <w:t>st</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4"/>
          <w:w w:val="96"/>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g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ps</w:t>
      </w:r>
      <w:r w:rsidRPr="00E25959">
        <w:rPr>
          <w:rFonts w:ascii="Times New Roman" w:eastAsia="Segoe UI" w:hAnsi="Times New Roman" w:cs="Times New Roman"/>
          <w:color w:val="231F20"/>
          <w:sz w:val="19"/>
          <w:szCs w:val="19"/>
        </w:rPr>
        <w:t>:</w:t>
      </w:r>
    </w:p>
    <w:p w14:paraId="2897A59E" w14:textId="77777777" w:rsidR="00127CB1" w:rsidRPr="00E25959" w:rsidRDefault="00AF5242" w:rsidP="001459C0">
      <w:pPr>
        <w:pStyle w:val="ListParagraph"/>
        <w:numPr>
          <w:ilvl w:val="0"/>
          <w:numId w:val="15"/>
        </w:num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rd</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reme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p>
    <w:p w14:paraId="5CB962CE" w14:textId="77777777" w:rsidR="00127CB1" w:rsidRPr="00E25959" w:rsidRDefault="00AF5242" w:rsidP="001459C0">
      <w:pPr>
        <w:pStyle w:val="ListParagraph"/>
        <w:numPr>
          <w:ilvl w:val="0"/>
          <w:numId w:val="15"/>
        </w:numPr>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1"/>
          <w:sz w:val="19"/>
          <w:szCs w:val="19"/>
        </w:rPr>
        <w:t>nu</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3"/>
          <w:sz w:val="19"/>
          <w:szCs w:val="19"/>
        </w:rPr>
        <w:t>n</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“De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 xml:space="preserve"> </w:t>
      </w:r>
      <w:hyperlink r:id="rId25">
        <w:r w:rsidRPr="00E25959">
          <w:rPr>
            <w:rFonts w:ascii="Times New Roman" w:eastAsia="Segoe UI" w:hAnsi="Times New Roman" w:cs="Times New Roman"/>
            <w:i/>
            <w:color w:val="231F20"/>
            <w:sz w:val="19"/>
            <w:szCs w:val="19"/>
          </w:rPr>
          <w:t>h</w:t>
        </w:r>
        <w:r w:rsidRPr="00E25959">
          <w:rPr>
            <w:rFonts w:ascii="Times New Roman" w:eastAsia="Segoe UI" w:hAnsi="Times New Roman" w:cs="Times New Roman"/>
            <w:i/>
            <w:color w:val="231F20"/>
            <w:spacing w:val="6"/>
            <w:sz w:val="19"/>
            <w:szCs w:val="19"/>
          </w:rPr>
          <w:t>t</w:t>
        </w:r>
        <w:r w:rsidRPr="00E25959">
          <w:rPr>
            <w:rFonts w:ascii="Times New Roman" w:eastAsia="Segoe UI" w:hAnsi="Times New Roman" w:cs="Times New Roman"/>
            <w:i/>
            <w:color w:val="231F20"/>
            <w:spacing w:val="2"/>
            <w:sz w:val="19"/>
            <w:szCs w:val="19"/>
          </w:rPr>
          <w:t>t</w:t>
        </w:r>
        <w:r w:rsidRPr="00E25959">
          <w:rPr>
            <w:rFonts w:ascii="Times New Roman" w:eastAsia="Segoe UI" w:hAnsi="Times New Roman" w:cs="Times New Roman"/>
            <w:i/>
            <w:color w:val="231F20"/>
            <w:spacing w:val="-2"/>
            <w:sz w:val="19"/>
            <w:szCs w:val="19"/>
          </w:rPr>
          <w:t>p</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0"/>
            <w:sz w:val="19"/>
            <w:szCs w:val="19"/>
          </w:rPr>
          <w:t>/</w:t>
        </w:r>
        <w:r w:rsidRPr="00E25959">
          <w:rPr>
            <w:rFonts w:ascii="Times New Roman" w:eastAsia="Segoe UI" w:hAnsi="Times New Roman" w:cs="Times New Roman"/>
            <w:i/>
            <w:color w:val="231F20"/>
            <w:spacing w:val="-1"/>
            <w:sz w:val="19"/>
            <w:szCs w:val="19"/>
          </w:rPr>
          <w:t>/</w:t>
        </w:r>
        <w:r w:rsidRPr="00E25959">
          <w:rPr>
            <w:rFonts w:ascii="Times New Roman" w:eastAsia="Segoe UI" w:hAnsi="Times New Roman" w:cs="Times New Roman"/>
            <w:i/>
            <w:color w:val="231F20"/>
            <w:sz w:val="19"/>
            <w:szCs w:val="19"/>
          </w:rPr>
          <w:t>msd</w:t>
        </w:r>
        <w:r w:rsidRPr="00E25959">
          <w:rPr>
            <w:rFonts w:ascii="Times New Roman" w:eastAsia="Segoe UI" w:hAnsi="Times New Roman" w:cs="Times New Roman"/>
            <w:i/>
            <w:color w:val="231F20"/>
            <w:spacing w:val="3"/>
            <w:sz w:val="19"/>
            <w:szCs w:val="19"/>
          </w:rPr>
          <w:t>n</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
            <w:sz w:val="19"/>
            <w:szCs w:val="19"/>
          </w:rPr>
          <w:t>m</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c</w:t>
        </w:r>
        <w:r w:rsidRPr="00E25959">
          <w:rPr>
            <w:rFonts w:ascii="Times New Roman" w:eastAsia="Segoe UI" w:hAnsi="Times New Roman" w:cs="Times New Roman"/>
            <w:i/>
            <w:color w:val="231F20"/>
            <w:spacing w:val="2"/>
            <w:sz w:val="19"/>
            <w:szCs w:val="19"/>
          </w:rPr>
          <w:t>r</w:t>
        </w:r>
        <w:r w:rsidRPr="00E25959">
          <w:rPr>
            <w:rFonts w:ascii="Times New Roman" w:eastAsia="Segoe UI" w:hAnsi="Times New Roman" w:cs="Times New Roman"/>
            <w:i/>
            <w:color w:val="231F20"/>
            <w:sz w:val="19"/>
            <w:szCs w:val="19"/>
          </w:rPr>
          <w:t>os</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pacing w:val="8"/>
            <w:sz w:val="19"/>
            <w:szCs w:val="19"/>
          </w:rPr>
          <w:t>f</w:t>
        </w:r>
        <w:r w:rsidRPr="00E25959">
          <w:rPr>
            <w:rFonts w:ascii="Times New Roman" w:eastAsia="Segoe UI" w:hAnsi="Times New Roman" w:cs="Times New Roman"/>
            <w:i/>
            <w:color w:val="231F20"/>
            <w:spacing w:val="3"/>
            <w:sz w:val="19"/>
            <w:szCs w:val="19"/>
          </w:rPr>
          <w:t>t</w:t>
        </w:r>
        <w:r w:rsidRPr="00E25959">
          <w:rPr>
            <w:rFonts w:ascii="Times New Roman" w:eastAsia="Segoe UI" w:hAnsi="Times New Roman" w:cs="Times New Roman"/>
            <w:i/>
            <w:color w:val="231F20"/>
            <w:sz w:val="19"/>
            <w:szCs w:val="19"/>
          </w:rPr>
          <w:t xml:space="preserve">. </w:t>
        </w:r>
      </w:hyperlink>
      <w:hyperlink r:id="rId26">
        <w:r w:rsidRPr="00E25959">
          <w:rPr>
            <w:rFonts w:ascii="Times New Roman" w:eastAsia="Segoe UI" w:hAnsi="Times New Roman" w:cs="Times New Roman"/>
            <w:i/>
            <w:color w:val="231F20"/>
            <w:sz w:val="19"/>
            <w:szCs w:val="19"/>
          </w:rPr>
          <w:t>c</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z w:val="19"/>
            <w:szCs w:val="19"/>
          </w:rPr>
          <w:t>m</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pacing w:val="1"/>
            <w:sz w:val="19"/>
            <w:szCs w:val="19"/>
          </w:rPr>
          <w:t>en</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z w:val="19"/>
            <w:szCs w:val="19"/>
          </w:rPr>
          <w:t>u</w:t>
        </w:r>
        <w:r w:rsidRPr="00E25959">
          <w:rPr>
            <w:rFonts w:ascii="Times New Roman" w:eastAsia="Segoe UI" w:hAnsi="Times New Roman" w:cs="Times New Roman"/>
            <w:i/>
            <w:color w:val="231F20"/>
            <w:spacing w:val="1"/>
            <w:sz w:val="19"/>
            <w:szCs w:val="19"/>
          </w:rPr>
          <w:t>s</w:t>
        </w:r>
        <w:r w:rsidRPr="00E25959">
          <w:rPr>
            <w:rFonts w:ascii="Times New Roman" w:eastAsia="Segoe UI" w:hAnsi="Times New Roman" w:cs="Times New Roman"/>
            <w:i/>
            <w:color w:val="231F20"/>
            <w:spacing w:val="5"/>
            <w:sz w:val="19"/>
            <w:szCs w:val="19"/>
          </w:rPr>
          <w:t>/</w:t>
        </w:r>
        <w:r w:rsidRPr="00E25959">
          <w:rPr>
            <w:rFonts w:ascii="Times New Roman" w:eastAsia="Segoe UI" w:hAnsi="Times New Roman" w:cs="Times New Roman"/>
            <w:i/>
            <w:color w:val="231F20"/>
            <w:spacing w:val="1"/>
            <w:sz w:val="19"/>
            <w:szCs w:val="19"/>
          </w:rPr>
          <w:t>l</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bra</w:t>
        </w:r>
        <w:r w:rsidRPr="00E25959">
          <w:rPr>
            <w:rFonts w:ascii="Times New Roman" w:eastAsia="Segoe UI" w:hAnsi="Times New Roman" w:cs="Times New Roman"/>
            <w:i/>
            <w:color w:val="231F20"/>
            <w:spacing w:val="6"/>
            <w:sz w:val="19"/>
            <w:szCs w:val="19"/>
          </w:rPr>
          <w:t>r</w:t>
        </w:r>
        <w:r w:rsidRPr="00E25959">
          <w:rPr>
            <w:rFonts w:ascii="Times New Roman" w:eastAsia="Segoe UI" w:hAnsi="Times New Roman" w:cs="Times New Roman"/>
            <w:i/>
            <w:color w:val="231F20"/>
            <w:spacing w:val="-6"/>
            <w:sz w:val="19"/>
            <w:szCs w:val="19"/>
          </w:rPr>
          <w:t>y</w:t>
        </w:r>
        <w:r w:rsidRPr="00E25959">
          <w:rPr>
            <w:rFonts w:ascii="Times New Roman" w:eastAsia="Segoe UI" w:hAnsi="Times New Roman" w:cs="Times New Roman"/>
            <w:i/>
            <w:color w:val="231F20"/>
            <w:spacing w:val="-1"/>
            <w:sz w:val="19"/>
            <w:szCs w:val="19"/>
          </w:rPr>
          <w:t>/</w:t>
        </w:r>
        <w:proofErr w:type="gramStart"/>
        <w:r w:rsidRPr="00E25959">
          <w:rPr>
            <w:rFonts w:ascii="Times New Roman" w:eastAsia="Segoe UI" w:hAnsi="Times New Roman" w:cs="Times New Roman"/>
            <w:i/>
            <w:color w:val="231F20"/>
            <w:sz w:val="19"/>
            <w:szCs w:val="19"/>
          </w:rPr>
          <w:t>ms</w:t>
        </w:r>
        <w:r w:rsidRPr="00E25959">
          <w:rPr>
            <w:rFonts w:ascii="Times New Roman" w:eastAsia="Segoe UI" w:hAnsi="Times New Roman" w:cs="Times New Roman"/>
            <w:i/>
            <w:color w:val="231F20"/>
            <w:spacing w:val="-5"/>
            <w:sz w:val="19"/>
            <w:szCs w:val="19"/>
          </w:rPr>
          <w:t>1</w:t>
        </w:r>
        <w:r w:rsidRPr="00E25959">
          <w:rPr>
            <w:rFonts w:ascii="Times New Roman" w:eastAsia="Segoe UI" w:hAnsi="Times New Roman" w:cs="Times New Roman"/>
            <w:i/>
            <w:color w:val="231F20"/>
            <w:sz w:val="19"/>
            <w:szCs w:val="19"/>
          </w:rPr>
          <w:t>4</w:t>
        </w:r>
        <w:r w:rsidRPr="00E25959">
          <w:rPr>
            <w:rFonts w:ascii="Times New Roman" w:eastAsia="Segoe UI" w:hAnsi="Times New Roman" w:cs="Times New Roman"/>
            <w:i/>
            <w:color w:val="231F20"/>
            <w:spacing w:val="-2"/>
            <w:sz w:val="19"/>
            <w:szCs w:val="19"/>
          </w:rPr>
          <w:t>3</w:t>
        </w:r>
        <w:r w:rsidRPr="00E25959">
          <w:rPr>
            <w:rFonts w:ascii="Times New Roman" w:eastAsia="Segoe UI" w:hAnsi="Times New Roman" w:cs="Times New Roman"/>
            <w:i/>
            <w:color w:val="231F20"/>
            <w:spacing w:val="-1"/>
            <w:sz w:val="19"/>
            <w:szCs w:val="19"/>
          </w:rPr>
          <w:t>7</w:t>
        </w:r>
        <w:r w:rsidRPr="00E25959">
          <w:rPr>
            <w:rFonts w:ascii="Times New Roman" w:eastAsia="Segoe UI" w:hAnsi="Times New Roman" w:cs="Times New Roman"/>
            <w:i/>
            <w:color w:val="231F20"/>
            <w:spacing w:val="3"/>
            <w:sz w:val="19"/>
            <w:szCs w:val="19"/>
          </w:rPr>
          <w:t>29</w:t>
        </w:r>
        <w:r w:rsidRPr="00E25959">
          <w:rPr>
            <w:rFonts w:ascii="Times New Roman" w:eastAsia="Segoe UI" w:hAnsi="Times New Roman" w:cs="Times New Roman"/>
            <w:i/>
            <w:color w:val="231F20"/>
            <w:spacing w:val="-2"/>
            <w:sz w:val="19"/>
            <w:szCs w:val="19"/>
          </w:rPr>
          <w:t>(</w:t>
        </w:r>
        <w:proofErr w:type="gramEnd"/>
        <w:r w:rsidRPr="00E25959">
          <w:rPr>
            <w:rFonts w:ascii="Times New Roman" w:eastAsia="Segoe UI" w:hAnsi="Times New Roman" w:cs="Times New Roman"/>
            <w:i/>
            <w:color w:val="231F20"/>
            <w:spacing w:val="-1"/>
            <w:sz w:val="19"/>
            <w:szCs w:val="19"/>
          </w:rPr>
          <w:t>v</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z w:val="19"/>
            <w:szCs w:val="19"/>
          </w:rPr>
          <w:t>sq</w:t>
        </w:r>
        <w:r w:rsidRPr="00E25959">
          <w:rPr>
            <w:rFonts w:ascii="Times New Roman" w:eastAsia="Segoe UI" w:hAnsi="Times New Roman" w:cs="Times New Roman"/>
            <w:i/>
            <w:color w:val="231F20"/>
            <w:spacing w:val="2"/>
            <w:sz w:val="19"/>
            <w:szCs w:val="19"/>
          </w:rPr>
          <w:t>l</w:t>
        </w:r>
        <w:r w:rsidRPr="00E25959">
          <w:rPr>
            <w:rFonts w:ascii="Times New Roman" w:eastAsia="Segoe UI" w:hAnsi="Times New Roman" w:cs="Times New Roman"/>
            <w:i/>
            <w:color w:val="231F20"/>
            <w:sz w:val="19"/>
            <w:szCs w:val="19"/>
          </w:rPr>
          <w:t>.</w:t>
        </w:r>
        <w:r w:rsidRPr="00E25959">
          <w:rPr>
            <w:rFonts w:ascii="Times New Roman" w:eastAsia="Segoe UI" w:hAnsi="Times New Roman" w:cs="Times New Roman"/>
            <w:i/>
            <w:color w:val="231F20"/>
            <w:spacing w:val="1"/>
            <w:sz w:val="19"/>
            <w:szCs w:val="19"/>
          </w:rPr>
          <w:t>1</w:t>
        </w:r>
        <w:r w:rsidRPr="00E25959">
          <w:rPr>
            <w:rFonts w:ascii="Times New Roman" w:eastAsia="Segoe UI" w:hAnsi="Times New Roman" w:cs="Times New Roman"/>
            <w:i/>
            <w:color w:val="231F20"/>
            <w:spacing w:val="3"/>
            <w:sz w:val="19"/>
            <w:szCs w:val="19"/>
          </w:rPr>
          <w:t>2</w:t>
        </w:r>
        <w:r w:rsidRPr="00E25959">
          <w:rPr>
            <w:rFonts w:ascii="Times New Roman" w:eastAsia="Segoe UI" w:hAnsi="Times New Roman" w:cs="Times New Roman"/>
            <w:i/>
            <w:color w:val="231F20"/>
            <w:spacing w:val="2"/>
            <w:sz w:val="19"/>
            <w:szCs w:val="19"/>
          </w:rPr>
          <w:t>0</w:t>
        </w:r>
        <w:r w:rsidRPr="00E25959">
          <w:rPr>
            <w:rFonts w:ascii="Times New Roman" w:eastAsia="Segoe UI" w:hAnsi="Times New Roman" w:cs="Times New Roman"/>
            <w:i/>
            <w:color w:val="231F20"/>
            <w:spacing w:val="-3"/>
            <w:sz w:val="19"/>
            <w:szCs w:val="19"/>
          </w:rPr>
          <w:t>)</w:t>
        </w:r>
        <w:r w:rsidRPr="00E25959">
          <w:rPr>
            <w:rFonts w:ascii="Times New Roman" w:eastAsia="Segoe UI" w:hAnsi="Times New Roman" w:cs="Times New Roman"/>
            <w:i/>
            <w:color w:val="231F20"/>
            <w:sz w:val="19"/>
            <w:szCs w:val="19"/>
          </w:rPr>
          <w:t>.</w:t>
        </w:r>
        <w:proofErr w:type="spellStart"/>
        <w:r w:rsidRPr="00E25959">
          <w:rPr>
            <w:rFonts w:ascii="Times New Roman" w:eastAsia="Segoe UI" w:hAnsi="Times New Roman" w:cs="Times New Roman"/>
            <w:i/>
            <w:color w:val="231F20"/>
            <w:sz w:val="19"/>
            <w:szCs w:val="19"/>
          </w:rPr>
          <w:t>asp</w:t>
        </w:r>
        <w:r w:rsidRPr="00E25959">
          <w:rPr>
            <w:rFonts w:ascii="Times New Roman" w:eastAsia="Segoe UI" w:hAnsi="Times New Roman" w:cs="Times New Roman"/>
            <w:i/>
            <w:color w:val="231F20"/>
            <w:spacing w:val="3"/>
            <w:sz w:val="19"/>
            <w:szCs w:val="19"/>
          </w:rPr>
          <w:t>x</w:t>
        </w:r>
        <w:proofErr w:type="spellEnd"/>
        <w:r w:rsidRPr="00E25959">
          <w:rPr>
            <w:rFonts w:ascii="Times New Roman" w:eastAsia="Segoe UI" w:hAnsi="Times New Roman" w:cs="Times New Roman"/>
            <w:i/>
            <w:color w:val="231F20"/>
            <w:sz w:val="19"/>
            <w:szCs w:val="19"/>
          </w:rPr>
          <w:t>.</w:t>
        </w:r>
      </w:hyperlink>
    </w:p>
    <w:p w14:paraId="4F1072D2" w14:textId="77777777" w:rsidR="001459C0" w:rsidRPr="00E25959" w:rsidRDefault="001459C0" w:rsidP="001A5FBC">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ha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5"/>
          <w:sz w:val="19"/>
          <w:szCs w:val="19"/>
        </w:rPr>
        <w:t>r</w:t>
      </w:r>
      <w:r w:rsidR="00AF5242" w:rsidRPr="00E25959">
        <w:rPr>
          <w:rFonts w:ascii="Times New Roman" w:eastAsia="Segoe UI" w:hAnsi="Times New Roman" w:cs="Times New Roman"/>
          <w:color w:val="231F20"/>
          <w:spacing w:val="1"/>
          <w:sz w:val="19"/>
          <w:szCs w:val="19"/>
        </w:rPr>
        <w:t>sio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z w:val="19"/>
          <w:szCs w:val="19"/>
        </w:rPr>
        <w:t>of</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ha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w</w:t>
      </w:r>
      <w:r w:rsidR="00AF5242" w:rsidRPr="00E25959">
        <w:rPr>
          <w:rFonts w:ascii="Times New Roman" w:eastAsia="Segoe UI" w:hAnsi="Times New Roman" w:cs="Times New Roman"/>
          <w:color w:val="231F20"/>
          <w:sz w:val="19"/>
          <w:szCs w:val="19"/>
        </w:rPr>
        <w:t xml:space="preserve">ill </w:t>
      </w:r>
      <w:r w:rsidR="00AF5242" w:rsidRPr="00E25959">
        <w:rPr>
          <w:rFonts w:ascii="Times New Roman" w:eastAsia="Segoe UI" w:hAnsi="Times New Roman" w:cs="Times New Roman"/>
          <w:color w:val="231F20"/>
          <w:spacing w:val="2"/>
          <w:sz w:val="19"/>
          <w:szCs w:val="19"/>
        </w:rPr>
        <w:t>b</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3"/>
          <w:sz w:val="19"/>
          <w:szCs w:val="19"/>
        </w:rPr>
        <w:t>p</w:t>
      </w:r>
      <w:r w:rsidR="00AF5242" w:rsidRPr="00E25959">
        <w:rPr>
          <w:rFonts w:ascii="Times New Roman" w:eastAsia="Segoe UI" w:hAnsi="Times New Roman" w:cs="Times New Roman"/>
          <w:color w:val="231F20"/>
          <w:sz w:val="19"/>
          <w:szCs w:val="19"/>
        </w:rPr>
        <w:t>g</w:t>
      </w:r>
      <w:r w:rsidR="00AF5242" w:rsidRPr="00E25959">
        <w:rPr>
          <w:rFonts w:ascii="Times New Roman" w:eastAsia="Segoe UI" w:hAnsi="Times New Roman" w:cs="Times New Roman"/>
          <w:color w:val="231F20"/>
          <w:spacing w:val="1"/>
          <w:sz w:val="19"/>
          <w:szCs w:val="19"/>
        </w:rPr>
        <w:t>r</w:t>
      </w:r>
      <w:r w:rsidR="00AF5242" w:rsidRPr="00E25959">
        <w:rPr>
          <w:rFonts w:ascii="Times New Roman" w:eastAsia="Segoe UI" w:hAnsi="Times New Roman" w:cs="Times New Roman"/>
          <w:color w:val="231F20"/>
          <w:spacing w:val="2"/>
          <w:sz w:val="19"/>
          <w:szCs w:val="19"/>
        </w:rPr>
        <w:t>a</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7"/>
          <w:sz w:val="19"/>
          <w:szCs w:val="19"/>
        </w:rPr>
        <w:t>r</w:t>
      </w:r>
      <w:r w:rsidR="00AF5242" w:rsidRPr="00E25959">
        <w:rPr>
          <w:rFonts w:ascii="Times New Roman" w:eastAsia="Segoe UI" w:hAnsi="Times New Roman" w:cs="Times New Roman"/>
          <w:color w:val="231F20"/>
          <w:spacing w:val="1"/>
          <w:sz w:val="19"/>
          <w:szCs w:val="19"/>
        </w:rPr>
        <w:t>t</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z w:val="19"/>
          <w:szCs w:val="19"/>
        </w:rPr>
        <w:t>.</w:t>
      </w:r>
      <w:r w:rsidR="00AF5242" w:rsidRPr="00E25959">
        <w:rPr>
          <w:rFonts w:ascii="Times New Roman" w:eastAsia="Segoe UI" w:hAnsi="Times New Roman" w:cs="Times New Roman"/>
          <w:color w:val="231F20"/>
          <w:spacing w:val="-15"/>
          <w:sz w:val="19"/>
          <w:szCs w:val="19"/>
        </w:rPr>
        <w:t xml:space="preserve"> </w:t>
      </w:r>
      <w:r w:rsidR="00AF5242" w:rsidRPr="00E25959">
        <w:rPr>
          <w:rFonts w:ascii="Times New Roman" w:eastAsia="Segoe UI" w:hAnsi="Times New Roman" w:cs="Times New Roman"/>
          <w:color w:val="231F20"/>
          <w:spacing w:val="-10"/>
          <w:sz w:val="19"/>
          <w:szCs w:val="19"/>
        </w:rPr>
        <w:t>T</w:t>
      </w:r>
      <w:r w:rsidR="00AF5242" w:rsidRPr="00E25959">
        <w:rPr>
          <w:rFonts w:ascii="Times New Roman" w:eastAsia="Segoe UI" w:hAnsi="Times New Roman" w:cs="Times New Roman"/>
          <w:color w:val="231F20"/>
          <w:sz w:val="19"/>
          <w:szCs w:val="19"/>
        </w:rPr>
        <w:t xml:space="preserve">o </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e</w:t>
      </w:r>
      <w:r w:rsidR="00AF5242" w:rsidRPr="00E25959">
        <w:rPr>
          <w:rFonts w:ascii="Times New Roman" w:eastAsia="Segoe UI" w:hAnsi="Times New Roman" w:cs="Times New Roman"/>
          <w:color w:val="231F20"/>
          <w:spacing w:val="2"/>
          <w:sz w:val="19"/>
          <w:szCs w:val="19"/>
        </w:rPr>
        <w:t>v</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w</w:t>
      </w:r>
      <w:r w:rsidR="00AF5242" w:rsidRPr="00E25959">
        <w:rPr>
          <w:rFonts w:ascii="Times New Roman" w:eastAsia="Segoe UI" w:hAnsi="Times New Roman" w:cs="Times New Roman"/>
          <w:color w:val="231F20"/>
          <w:spacing w:val="-4"/>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z w:val="19"/>
          <w:szCs w:val="19"/>
        </w:rPr>
        <w:t>ll</w:t>
      </w:r>
      <w:r w:rsidR="00AF5242" w:rsidRPr="00E25959">
        <w:rPr>
          <w:rFonts w:ascii="Times New Roman" w:eastAsia="Segoe UI" w:hAnsi="Times New Roman" w:cs="Times New Roman"/>
          <w:color w:val="231F20"/>
          <w:spacing w:val="-1"/>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3"/>
          <w:sz w:val="19"/>
          <w:szCs w:val="19"/>
        </w:rPr>
        <w:t>p</w:t>
      </w:r>
      <w:r w:rsidR="00AF5242" w:rsidRPr="00E25959">
        <w:rPr>
          <w:rFonts w:ascii="Times New Roman" w:eastAsia="Segoe UI" w:hAnsi="Times New Roman" w:cs="Times New Roman"/>
          <w:color w:val="231F20"/>
          <w:sz w:val="19"/>
          <w:szCs w:val="19"/>
        </w:rPr>
        <w:t>g</w:t>
      </w:r>
      <w:r w:rsidR="00AF5242" w:rsidRPr="00E25959">
        <w:rPr>
          <w:rFonts w:ascii="Times New Roman" w:eastAsia="Segoe UI" w:hAnsi="Times New Roman" w:cs="Times New Roman"/>
          <w:color w:val="231F20"/>
          <w:spacing w:val="1"/>
          <w:sz w:val="19"/>
          <w:szCs w:val="19"/>
        </w:rPr>
        <w:t>r</w:t>
      </w:r>
      <w:r w:rsidR="00AF5242" w:rsidRPr="00E25959">
        <w:rPr>
          <w:rFonts w:ascii="Times New Roman" w:eastAsia="Segoe UI" w:hAnsi="Times New Roman" w:cs="Times New Roman"/>
          <w:color w:val="231F20"/>
          <w:spacing w:val="2"/>
          <w:sz w:val="19"/>
          <w:szCs w:val="19"/>
        </w:rPr>
        <w:t>a</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na</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9"/>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7"/>
          <w:sz w:val="19"/>
          <w:szCs w:val="19"/>
        </w:rPr>
        <w:t>r</w:t>
      </w:r>
      <w:r w:rsidR="00AF5242" w:rsidRPr="00E25959">
        <w:rPr>
          <w:rFonts w:ascii="Times New Roman" w:eastAsia="Segoe UI" w:hAnsi="Times New Roman" w:cs="Times New Roman"/>
          <w:color w:val="231F20"/>
          <w:spacing w:val="1"/>
          <w:sz w:val="19"/>
          <w:szCs w:val="19"/>
        </w:rPr>
        <w:t>t</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5"/>
          <w:sz w:val="19"/>
          <w:szCs w:val="19"/>
        </w:rPr>
        <w:t xml:space="preserve"> </w:t>
      </w:r>
      <w:r w:rsidR="00AF5242" w:rsidRPr="00E25959">
        <w:rPr>
          <w:rFonts w:ascii="Times New Roman" w:eastAsia="Segoe UI" w:hAnsi="Times New Roman" w:cs="Times New Roman"/>
          <w:color w:val="231F20"/>
          <w:spacing w:val="1"/>
          <w:sz w:val="19"/>
          <w:szCs w:val="19"/>
        </w:rPr>
        <w:t>fo</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2</w:t>
      </w:r>
      <w:r w:rsidR="00AF5242" w:rsidRPr="00E25959">
        <w:rPr>
          <w:rFonts w:ascii="Times New Roman" w:eastAsia="Segoe UI" w:hAnsi="Times New Roman" w:cs="Times New Roman"/>
          <w:color w:val="231F20"/>
          <w:spacing w:val="-2"/>
          <w:sz w:val="19"/>
          <w:szCs w:val="19"/>
        </w:rPr>
        <w:t>0</w:t>
      </w:r>
      <w:r w:rsidR="00AF5242" w:rsidRPr="00E25959">
        <w:rPr>
          <w:rFonts w:ascii="Times New Roman" w:eastAsia="Segoe UI" w:hAnsi="Times New Roman" w:cs="Times New Roman"/>
          <w:color w:val="231F20"/>
          <w:spacing w:val="-4"/>
          <w:sz w:val="19"/>
          <w:szCs w:val="19"/>
        </w:rPr>
        <w:t>1</w:t>
      </w:r>
      <w:r w:rsidR="00AF5242" w:rsidRPr="00E25959">
        <w:rPr>
          <w:rFonts w:ascii="Times New Roman" w:eastAsia="Segoe UI" w:hAnsi="Times New Roman" w:cs="Times New Roman"/>
          <w:color w:val="231F20"/>
          <w:spacing w:val="2"/>
          <w:sz w:val="19"/>
          <w:szCs w:val="19"/>
        </w:rPr>
        <w:t>4</w:t>
      </w:r>
      <w:r w:rsidR="00AF5242" w:rsidRPr="00E25959">
        <w:rPr>
          <w:rFonts w:ascii="Times New Roman" w:eastAsia="Segoe UI" w:hAnsi="Times New Roman" w:cs="Times New Roman"/>
          <w:color w:val="231F20"/>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pacing w:val="2"/>
          <w:sz w:val="19"/>
          <w:szCs w:val="19"/>
        </w:rPr>
        <w:t>“</w:t>
      </w:r>
      <w:r w:rsidR="00AF5242" w:rsidRPr="00E25959">
        <w:rPr>
          <w:rFonts w:ascii="Times New Roman" w:eastAsia="Segoe UI" w:hAnsi="Times New Roman" w:cs="Times New Roman"/>
          <w:color w:val="231F20"/>
          <w:sz w:val="19"/>
          <w:szCs w:val="19"/>
        </w:rPr>
        <w:t>Su</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7"/>
          <w:sz w:val="19"/>
          <w:szCs w:val="19"/>
        </w:rPr>
        <w:t>r</w:t>
      </w:r>
      <w:r w:rsidR="00AF5242" w:rsidRPr="00E25959">
        <w:rPr>
          <w:rFonts w:ascii="Times New Roman" w:eastAsia="Segoe UI" w:hAnsi="Times New Roman" w:cs="Times New Roman"/>
          <w:color w:val="231F20"/>
          <w:spacing w:val="1"/>
          <w:sz w:val="19"/>
          <w:szCs w:val="19"/>
        </w:rPr>
        <w:t>t</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6"/>
          <w:sz w:val="19"/>
          <w:szCs w:val="19"/>
        </w:rPr>
        <w:t xml:space="preserve"> </w:t>
      </w:r>
      <w:r w:rsidR="00AF5242" w:rsidRPr="00E25959">
        <w:rPr>
          <w:rFonts w:ascii="Times New Roman" w:eastAsia="Segoe UI" w:hAnsi="Times New Roman" w:cs="Times New Roman"/>
          <w:color w:val="231F20"/>
          <w:spacing w:val="-6"/>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5"/>
          <w:sz w:val="19"/>
          <w:szCs w:val="19"/>
        </w:rPr>
        <w:t>r</w:t>
      </w:r>
      <w:r w:rsidR="00AF5242" w:rsidRPr="00E25959">
        <w:rPr>
          <w:rFonts w:ascii="Times New Roman" w:eastAsia="Segoe UI" w:hAnsi="Times New Roman" w:cs="Times New Roman"/>
          <w:color w:val="231F20"/>
          <w:spacing w:val="1"/>
          <w:sz w:val="19"/>
          <w:szCs w:val="19"/>
        </w:rPr>
        <w:t>sio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 Ed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3"/>
          <w:sz w:val="19"/>
          <w:szCs w:val="19"/>
        </w:rPr>
        <w:t>p</w:t>
      </w:r>
      <w:r w:rsidR="00AF5242" w:rsidRPr="00E25959">
        <w:rPr>
          <w:rFonts w:ascii="Times New Roman" w:eastAsia="Segoe UI" w:hAnsi="Times New Roman" w:cs="Times New Roman"/>
          <w:color w:val="231F20"/>
          <w:sz w:val="19"/>
          <w:szCs w:val="19"/>
        </w:rPr>
        <w:t>g</w:t>
      </w:r>
      <w:r w:rsidR="00AF5242" w:rsidRPr="00E25959">
        <w:rPr>
          <w:rFonts w:ascii="Times New Roman" w:eastAsia="Segoe UI" w:hAnsi="Times New Roman" w:cs="Times New Roman"/>
          <w:color w:val="231F20"/>
          <w:spacing w:val="1"/>
          <w:sz w:val="19"/>
          <w:szCs w:val="19"/>
        </w:rPr>
        <w:t>r</w:t>
      </w:r>
      <w:r w:rsidR="00AF5242" w:rsidRPr="00E25959">
        <w:rPr>
          <w:rFonts w:ascii="Times New Roman" w:eastAsia="Segoe UI" w:hAnsi="Times New Roman" w:cs="Times New Roman"/>
          <w:color w:val="231F20"/>
          <w:spacing w:val="2"/>
          <w:sz w:val="19"/>
          <w:szCs w:val="19"/>
        </w:rPr>
        <w:t>a</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3"/>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 xml:space="preserve"> </w:t>
      </w:r>
      <w:hyperlink r:id="rId27">
        <w:r w:rsidR="00AF5242" w:rsidRPr="00E25959">
          <w:rPr>
            <w:rFonts w:ascii="Times New Roman" w:eastAsia="Segoe UI" w:hAnsi="Times New Roman" w:cs="Times New Roman"/>
            <w:i/>
            <w:color w:val="231F20"/>
            <w:sz w:val="19"/>
            <w:szCs w:val="19"/>
          </w:rPr>
          <w:t>h</w:t>
        </w:r>
        <w:r w:rsidR="00AF5242" w:rsidRPr="00E25959">
          <w:rPr>
            <w:rFonts w:ascii="Times New Roman" w:eastAsia="Segoe UI" w:hAnsi="Times New Roman" w:cs="Times New Roman"/>
            <w:i/>
            <w:color w:val="231F20"/>
            <w:spacing w:val="6"/>
            <w:sz w:val="19"/>
            <w:szCs w:val="19"/>
          </w:rPr>
          <w:t>t</w:t>
        </w:r>
        <w:r w:rsidR="00AF5242" w:rsidRPr="00E25959">
          <w:rPr>
            <w:rFonts w:ascii="Times New Roman" w:eastAsia="Segoe UI" w:hAnsi="Times New Roman" w:cs="Times New Roman"/>
            <w:i/>
            <w:color w:val="231F20"/>
            <w:spacing w:val="2"/>
            <w:sz w:val="19"/>
            <w:szCs w:val="19"/>
          </w:rPr>
          <w:t>t</w:t>
        </w:r>
        <w:r w:rsidR="00AF5242" w:rsidRPr="00E25959">
          <w:rPr>
            <w:rFonts w:ascii="Times New Roman" w:eastAsia="Segoe UI" w:hAnsi="Times New Roman" w:cs="Times New Roman"/>
            <w:i/>
            <w:color w:val="231F20"/>
            <w:spacing w:val="-2"/>
            <w:sz w:val="19"/>
            <w:szCs w:val="19"/>
          </w:rPr>
          <w:t>p</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pacing w:val="-10"/>
            <w:sz w:val="19"/>
            <w:szCs w:val="19"/>
          </w:rPr>
          <w:t>/</w:t>
        </w:r>
        <w:r w:rsidR="00AF5242" w:rsidRPr="00E25959">
          <w:rPr>
            <w:rFonts w:ascii="Times New Roman" w:eastAsia="Segoe UI" w:hAnsi="Times New Roman" w:cs="Times New Roman"/>
            <w:i/>
            <w:color w:val="231F20"/>
            <w:spacing w:val="-1"/>
            <w:sz w:val="19"/>
            <w:szCs w:val="19"/>
          </w:rPr>
          <w:t>/</w:t>
        </w:r>
        <w:r w:rsidR="00AF5242" w:rsidRPr="00E25959">
          <w:rPr>
            <w:rFonts w:ascii="Times New Roman" w:eastAsia="Segoe UI" w:hAnsi="Times New Roman" w:cs="Times New Roman"/>
            <w:i/>
            <w:color w:val="231F20"/>
            <w:sz w:val="19"/>
            <w:szCs w:val="19"/>
          </w:rPr>
          <w:t>msd</w:t>
        </w:r>
        <w:r w:rsidR="00AF5242" w:rsidRPr="00E25959">
          <w:rPr>
            <w:rFonts w:ascii="Times New Roman" w:eastAsia="Segoe UI" w:hAnsi="Times New Roman" w:cs="Times New Roman"/>
            <w:i/>
            <w:color w:val="231F20"/>
            <w:spacing w:val="3"/>
            <w:sz w:val="19"/>
            <w:szCs w:val="19"/>
          </w:rPr>
          <w:t>n</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pacing w:val="1"/>
            <w:sz w:val="19"/>
            <w:szCs w:val="19"/>
          </w:rPr>
          <w:t>m</w:t>
        </w:r>
        <w:r w:rsidR="00AF5242" w:rsidRPr="00E25959">
          <w:rPr>
            <w:rFonts w:ascii="Times New Roman" w:eastAsia="Segoe UI" w:hAnsi="Times New Roman" w:cs="Times New Roman"/>
            <w:i/>
            <w:color w:val="231F20"/>
            <w:sz w:val="19"/>
            <w:szCs w:val="19"/>
          </w:rPr>
          <w:t>i</w:t>
        </w:r>
        <w:r w:rsidR="00AF5242" w:rsidRPr="00E25959">
          <w:rPr>
            <w:rFonts w:ascii="Times New Roman" w:eastAsia="Segoe UI" w:hAnsi="Times New Roman" w:cs="Times New Roman"/>
            <w:i/>
            <w:color w:val="231F20"/>
            <w:spacing w:val="-1"/>
            <w:sz w:val="19"/>
            <w:szCs w:val="19"/>
          </w:rPr>
          <w:t>c</w:t>
        </w:r>
        <w:r w:rsidR="00AF5242" w:rsidRPr="00E25959">
          <w:rPr>
            <w:rFonts w:ascii="Times New Roman" w:eastAsia="Segoe UI" w:hAnsi="Times New Roman" w:cs="Times New Roman"/>
            <w:i/>
            <w:color w:val="231F20"/>
            <w:spacing w:val="2"/>
            <w:sz w:val="19"/>
            <w:szCs w:val="19"/>
          </w:rPr>
          <w:t>r</w:t>
        </w:r>
        <w:r w:rsidR="00AF5242" w:rsidRPr="00E25959">
          <w:rPr>
            <w:rFonts w:ascii="Times New Roman" w:eastAsia="Segoe UI" w:hAnsi="Times New Roman" w:cs="Times New Roman"/>
            <w:i/>
            <w:color w:val="231F20"/>
            <w:sz w:val="19"/>
            <w:szCs w:val="19"/>
          </w:rPr>
          <w:t>os</w:t>
        </w:r>
        <w:r w:rsidR="00AF5242" w:rsidRPr="00E25959">
          <w:rPr>
            <w:rFonts w:ascii="Times New Roman" w:eastAsia="Segoe UI" w:hAnsi="Times New Roman" w:cs="Times New Roman"/>
            <w:i/>
            <w:color w:val="231F20"/>
            <w:spacing w:val="1"/>
            <w:sz w:val="19"/>
            <w:szCs w:val="19"/>
          </w:rPr>
          <w:t>o</w:t>
        </w:r>
        <w:r w:rsidR="00AF5242" w:rsidRPr="00E25959">
          <w:rPr>
            <w:rFonts w:ascii="Times New Roman" w:eastAsia="Segoe UI" w:hAnsi="Times New Roman" w:cs="Times New Roman"/>
            <w:i/>
            <w:color w:val="231F20"/>
            <w:spacing w:val="8"/>
            <w:sz w:val="19"/>
            <w:szCs w:val="19"/>
          </w:rPr>
          <w:t>f</w:t>
        </w:r>
        <w:r w:rsidR="00AF5242" w:rsidRPr="00E25959">
          <w:rPr>
            <w:rFonts w:ascii="Times New Roman" w:eastAsia="Segoe UI" w:hAnsi="Times New Roman" w:cs="Times New Roman"/>
            <w:i/>
            <w:color w:val="231F20"/>
            <w:spacing w:val="3"/>
            <w:sz w:val="19"/>
            <w:szCs w:val="19"/>
          </w:rPr>
          <w:t>t</w:t>
        </w:r>
        <w:r w:rsidR="00AF5242" w:rsidRPr="00E25959">
          <w:rPr>
            <w:rFonts w:ascii="Times New Roman" w:eastAsia="Segoe UI" w:hAnsi="Times New Roman" w:cs="Times New Roman"/>
            <w:i/>
            <w:color w:val="231F20"/>
            <w:spacing w:val="-1"/>
            <w:sz w:val="19"/>
            <w:szCs w:val="19"/>
          </w:rPr>
          <w:t>.</w:t>
        </w:r>
        <w:r w:rsidR="00AF5242" w:rsidRPr="00E25959">
          <w:rPr>
            <w:rFonts w:ascii="Times New Roman" w:eastAsia="Segoe UI" w:hAnsi="Times New Roman" w:cs="Times New Roman"/>
            <w:i/>
            <w:color w:val="231F20"/>
            <w:sz w:val="19"/>
            <w:szCs w:val="19"/>
          </w:rPr>
          <w:t>c</w:t>
        </w:r>
        <w:r w:rsidR="00AF5242" w:rsidRPr="00E25959">
          <w:rPr>
            <w:rFonts w:ascii="Times New Roman" w:eastAsia="Segoe UI" w:hAnsi="Times New Roman" w:cs="Times New Roman"/>
            <w:i/>
            <w:color w:val="231F20"/>
            <w:spacing w:val="1"/>
            <w:sz w:val="19"/>
            <w:szCs w:val="19"/>
          </w:rPr>
          <w:t>o</w:t>
        </w:r>
        <w:r w:rsidR="00AF5242" w:rsidRPr="00E25959">
          <w:rPr>
            <w:rFonts w:ascii="Times New Roman" w:eastAsia="Segoe UI" w:hAnsi="Times New Roman" w:cs="Times New Roman"/>
            <w:i/>
            <w:color w:val="231F20"/>
            <w:sz w:val="19"/>
            <w:szCs w:val="19"/>
          </w:rPr>
          <w:t>m</w:t>
        </w:r>
        <w:r w:rsidR="00AF5242" w:rsidRPr="00E25959">
          <w:rPr>
            <w:rFonts w:ascii="Times New Roman" w:eastAsia="Segoe UI" w:hAnsi="Times New Roman" w:cs="Times New Roman"/>
            <w:i/>
            <w:color w:val="231F20"/>
            <w:spacing w:val="-4"/>
            <w:sz w:val="19"/>
            <w:szCs w:val="19"/>
          </w:rPr>
          <w:t>/</w:t>
        </w:r>
        <w:r w:rsidR="00AF5242" w:rsidRPr="00E25959">
          <w:rPr>
            <w:rFonts w:ascii="Times New Roman" w:eastAsia="Segoe UI" w:hAnsi="Times New Roman" w:cs="Times New Roman"/>
            <w:i/>
            <w:color w:val="231F20"/>
            <w:spacing w:val="1"/>
            <w:sz w:val="19"/>
            <w:szCs w:val="19"/>
          </w:rPr>
          <w:t>en</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z w:val="19"/>
            <w:szCs w:val="19"/>
          </w:rPr>
          <w:t>u</w:t>
        </w:r>
        <w:r w:rsidR="00AF5242" w:rsidRPr="00E25959">
          <w:rPr>
            <w:rFonts w:ascii="Times New Roman" w:eastAsia="Segoe UI" w:hAnsi="Times New Roman" w:cs="Times New Roman"/>
            <w:i/>
            <w:color w:val="231F20"/>
            <w:spacing w:val="1"/>
            <w:sz w:val="19"/>
            <w:szCs w:val="19"/>
          </w:rPr>
          <w:t>s</w:t>
        </w:r>
        <w:r w:rsidR="00AF5242" w:rsidRPr="00E25959">
          <w:rPr>
            <w:rFonts w:ascii="Times New Roman" w:eastAsia="Segoe UI" w:hAnsi="Times New Roman" w:cs="Times New Roman"/>
            <w:i/>
            <w:color w:val="231F20"/>
            <w:spacing w:val="5"/>
            <w:sz w:val="19"/>
            <w:szCs w:val="19"/>
          </w:rPr>
          <w:t>/</w:t>
        </w:r>
        <w:r w:rsidR="00AF5242" w:rsidRPr="00E25959">
          <w:rPr>
            <w:rFonts w:ascii="Times New Roman" w:eastAsia="Segoe UI" w:hAnsi="Times New Roman" w:cs="Times New Roman"/>
            <w:i/>
            <w:color w:val="231F20"/>
            <w:spacing w:val="1"/>
            <w:sz w:val="19"/>
            <w:szCs w:val="19"/>
          </w:rPr>
          <w:t>l</w:t>
        </w:r>
        <w:r w:rsidR="00AF5242" w:rsidRPr="00E25959">
          <w:rPr>
            <w:rFonts w:ascii="Times New Roman" w:eastAsia="Segoe UI" w:hAnsi="Times New Roman" w:cs="Times New Roman"/>
            <w:i/>
            <w:color w:val="231F20"/>
            <w:sz w:val="19"/>
            <w:szCs w:val="19"/>
          </w:rPr>
          <w:t>i</w:t>
        </w:r>
        <w:r w:rsidR="00AF5242" w:rsidRPr="00E25959">
          <w:rPr>
            <w:rFonts w:ascii="Times New Roman" w:eastAsia="Segoe UI" w:hAnsi="Times New Roman" w:cs="Times New Roman"/>
            <w:i/>
            <w:color w:val="231F20"/>
            <w:spacing w:val="1"/>
            <w:sz w:val="19"/>
            <w:szCs w:val="19"/>
          </w:rPr>
          <w:t>bra</w:t>
        </w:r>
        <w:r w:rsidR="00AF5242" w:rsidRPr="00E25959">
          <w:rPr>
            <w:rFonts w:ascii="Times New Roman" w:eastAsia="Segoe UI" w:hAnsi="Times New Roman" w:cs="Times New Roman"/>
            <w:i/>
            <w:color w:val="231F20"/>
            <w:spacing w:val="6"/>
            <w:sz w:val="19"/>
            <w:szCs w:val="19"/>
          </w:rPr>
          <w:t>r</w:t>
        </w:r>
        <w:r w:rsidR="00AF5242" w:rsidRPr="00E25959">
          <w:rPr>
            <w:rFonts w:ascii="Times New Roman" w:eastAsia="Segoe UI" w:hAnsi="Times New Roman" w:cs="Times New Roman"/>
            <w:i/>
            <w:color w:val="231F20"/>
            <w:spacing w:val="-6"/>
            <w:sz w:val="19"/>
            <w:szCs w:val="19"/>
          </w:rPr>
          <w:t>y</w:t>
        </w:r>
        <w:r w:rsidR="00AF5242" w:rsidRPr="00E25959">
          <w:rPr>
            <w:rFonts w:ascii="Times New Roman" w:eastAsia="Segoe UI" w:hAnsi="Times New Roman" w:cs="Times New Roman"/>
            <w:i/>
            <w:color w:val="231F20"/>
            <w:spacing w:val="-1"/>
            <w:sz w:val="19"/>
            <w:szCs w:val="19"/>
          </w:rPr>
          <w:t>/</w:t>
        </w:r>
        <w:r w:rsidR="00AF5242" w:rsidRPr="00E25959">
          <w:rPr>
            <w:rFonts w:ascii="Times New Roman" w:eastAsia="Segoe UI" w:hAnsi="Times New Roman" w:cs="Times New Roman"/>
            <w:i/>
            <w:color w:val="231F20"/>
            <w:sz w:val="19"/>
            <w:szCs w:val="19"/>
          </w:rPr>
          <w:t>ms</w:t>
        </w:r>
        <w:r w:rsidR="00AF5242" w:rsidRPr="00E25959">
          <w:rPr>
            <w:rFonts w:ascii="Times New Roman" w:eastAsia="Segoe UI" w:hAnsi="Times New Roman" w:cs="Times New Roman"/>
            <w:i/>
            <w:color w:val="231F20"/>
            <w:spacing w:val="-5"/>
            <w:sz w:val="19"/>
            <w:szCs w:val="19"/>
          </w:rPr>
          <w:t>1</w:t>
        </w:r>
        <w:r w:rsidR="00AF5242" w:rsidRPr="00E25959">
          <w:rPr>
            <w:rFonts w:ascii="Times New Roman" w:eastAsia="Segoe UI" w:hAnsi="Times New Roman" w:cs="Times New Roman"/>
            <w:i/>
            <w:color w:val="231F20"/>
            <w:sz w:val="19"/>
            <w:szCs w:val="19"/>
          </w:rPr>
          <w:t>4</w:t>
        </w:r>
        <w:r w:rsidR="00AF5242" w:rsidRPr="00E25959">
          <w:rPr>
            <w:rFonts w:ascii="Times New Roman" w:eastAsia="Segoe UI" w:hAnsi="Times New Roman" w:cs="Times New Roman"/>
            <w:i/>
            <w:color w:val="231F20"/>
            <w:spacing w:val="-1"/>
            <w:sz w:val="19"/>
            <w:szCs w:val="19"/>
          </w:rPr>
          <w:t>3</w:t>
        </w:r>
        <w:r w:rsidR="00AF5242" w:rsidRPr="00E25959">
          <w:rPr>
            <w:rFonts w:ascii="Times New Roman" w:eastAsia="Segoe UI" w:hAnsi="Times New Roman" w:cs="Times New Roman"/>
            <w:i/>
            <w:color w:val="231F20"/>
            <w:spacing w:val="1"/>
            <w:sz w:val="19"/>
            <w:szCs w:val="19"/>
          </w:rPr>
          <w:t>3</w:t>
        </w:r>
        <w:r w:rsidR="00AF5242" w:rsidRPr="00E25959">
          <w:rPr>
            <w:rFonts w:ascii="Times New Roman" w:eastAsia="Segoe UI" w:hAnsi="Times New Roman" w:cs="Times New Roman"/>
            <w:i/>
            <w:color w:val="231F20"/>
            <w:spacing w:val="-2"/>
            <w:sz w:val="19"/>
            <w:szCs w:val="19"/>
          </w:rPr>
          <w:t>9</w:t>
        </w:r>
        <w:r w:rsidR="00AF5242" w:rsidRPr="00E25959">
          <w:rPr>
            <w:rFonts w:ascii="Times New Roman" w:eastAsia="Segoe UI" w:hAnsi="Times New Roman" w:cs="Times New Roman"/>
            <w:i/>
            <w:color w:val="231F20"/>
            <w:spacing w:val="1"/>
            <w:sz w:val="19"/>
            <w:szCs w:val="19"/>
          </w:rPr>
          <w:t>3</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pacing w:val="-1"/>
            <w:sz w:val="19"/>
            <w:szCs w:val="19"/>
          </w:rPr>
          <w:t>v</w:t>
        </w:r>
        <w:r w:rsidR="00AF5242" w:rsidRPr="00E25959">
          <w:rPr>
            <w:rFonts w:ascii="Times New Roman" w:eastAsia="Segoe UI" w:hAnsi="Times New Roman" w:cs="Times New Roman"/>
            <w:i/>
            <w:color w:val="231F20"/>
            <w:spacing w:val="-4"/>
            <w:sz w:val="19"/>
            <w:szCs w:val="19"/>
          </w:rPr>
          <w:t>=</w:t>
        </w:r>
        <w:r w:rsidR="00AF5242" w:rsidRPr="00E25959">
          <w:rPr>
            <w:rFonts w:ascii="Times New Roman" w:eastAsia="Segoe UI" w:hAnsi="Times New Roman" w:cs="Times New Roman"/>
            <w:i/>
            <w:color w:val="231F20"/>
            <w:sz w:val="19"/>
            <w:szCs w:val="19"/>
          </w:rPr>
          <w:t>sq</w:t>
        </w:r>
        <w:r w:rsidR="00AF5242" w:rsidRPr="00E25959">
          <w:rPr>
            <w:rFonts w:ascii="Times New Roman" w:eastAsia="Segoe UI" w:hAnsi="Times New Roman" w:cs="Times New Roman"/>
            <w:i/>
            <w:color w:val="231F20"/>
            <w:spacing w:val="2"/>
            <w:sz w:val="19"/>
            <w:szCs w:val="19"/>
          </w:rPr>
          <w:t>l</w:t>
        </w:r>
        <w:r w:rsidR="00AF5242" w:rsidRPr="00E25959">
          <w:rPr>
            <w:rFonts w:ascii="Times New Roman" w:eastAsia="Segoe UI" w:hAnsi="Times New Roman" w:cs="Times New Roman"/>
            <w:i/>
            <w:color w:val="231F20"/>
            <w:sz w:val="19"/>
            <w:szCs w:val="19"/>
          </w:rPr>
          <w:t>.</w:t>
        </w:r>
        <w:r w:rsidR="00AF5242" w:rsidRPr="00E25959">
          <w:rPr>
            <w:rFonts w:ascii="Times New Roman" w:eastAsia="Segoe UI" w:hAnsi="Times New Roman" w:cs="Times New Roman"/>
            <w:i/>
            <w:color w:val="231F20"/>
            <w:spacing w:val="1"/>
            <w:sz w:val="19"/>
            <w:szCs w:val="19"/>
          </w:rPr>
          <w:t>1</w:t>
        </w:r>
        <w:r w:rsidR="00AF5242" w:rsidRPr="00E25959">
          <w:rPr>
            <w:rFonts w:ascii="Times New Roman" w:eastAsia="Segoe UI" w:hAnsi="Times New Roman" w:cs="Times New Roman"/>
            <w:i/>
            <w:color w:val="231F20"/>
            <w:spacing w:val="3"/>
            <w:sz w:val="19"/>
            <w:szCs w:val="19"/>
          </w:rPr>
          <w:t>2</w:t>
        </w:r>
        <w:r w:rsidR="00AF5242" w:rsidRPr="00E25959">
          <w:rPr>
            <w:rFonts w:ascii="Times New Roman" w:eastAsia="Segoe UI" w:hAnsi="Times New Roman" w:cs="Times New Roman"/>
            <w:i/>
            <w:color w:val="231F20"/>
            <w:spacing w:val="2"/>
            <w:sz w:val="19"/>
            <w:szCs w:val="19"/>
          </w:rPr>
          <w:t>0</w:t>
        </w:r>
        <w:r w:rsidR="00AF5242" w:rsidRPr="00E25959">
          <w:rPr>
            <w:rFonts w:ascii="Times New Roman" w:eastAsia="Segoe UI" w:hAnsi="Times New Roman" w:cs="Times New Roman"/>
            <w:i/>
            <w:color w:val="231F20"/>
            <w:spacing w:val="-3"/>
            <w:sz w:val="19"/>
            <w:szCs w:val="19"/>
          </w:rPr>
          <w:t>)</w:t>
        </w:r>
        <w:r w:rsidR="00AF5242" w:rsidRPr="00E25959">
          <w:rPr>
            <w:rFonts w:ascii="Times New Roman" w:eastAsia="Segoe UI" w:hAnsi="Times New Roman" w:cs="Times New Roman"/>
            <w:i/>
            <w:color w:val="231F20"/>
            <w:sz w:val="19"/>
            <w:szCs w:val="19"/>
          </w:rPr>
          <w:t>.asp</w:t>
        </w:r>
        <w:r w:rsidR="00AF5242" w:rsidRPr="00E25959">
          <w:rPr>
            <w:rFonts w:ascii="Times New Roman" w:eastAsia="Segoe UI" w:hAnsi="Times New Roman" w:cs="Times New Roman"/>
            <w:i/>
            <w:color w:val="231F20"/>
            <w:spacing w:val="-1"/>
            <w:sz w:val="19"/>
            <w:szCs w:val="19"/>
          </w:rPr>
          <w:t>x</w:t>
        </w:r>
        <w:r w:rsidR="00AF5242" w:rsidRPr="00E25959">
          <w:rPr>
            <w:rFonts w:ascii="Times New Roman" w:eastAsia="Segoe UI" w:hAnsi="Times New Roman" w:cs="Times New Roman"/>
            <w:color w:val="231F20"/>
            <w:sz w:val="19"/>
            <w:szCs w:val="19"/>
          </w:rPr>
          <w:t>.</w:t>
        </w:r>
      </w:hyperlink>
    </w:p>
    <w:p w14:paraId="4511B10A" w14:textId="77777777" w:rsidR="001459C0" w:rsidRPr="00E25959" w:rsidRDefault="00AF5242" w:rsidP="001459C0">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Run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lud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nl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bsite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It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ana</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 xml:space="preserve">m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ene</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rep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9"/>
          <w:sz w:val="19"/>
          <w:szCs w:val="19"/>
        </w:rPr>
        <w:t>f</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oma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pacing w:val="1"/>
          <w:sz w:val="19"/>
          <w:szCs w:val="19"/>
        </w:rPr>
        <w:t>x</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1"/>
          <w:sz w:val="19"/>
          <w:szCs w:val="19"/>
        </w:rPr>
        <w:t>efo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ana</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5"/>
          <w:sz w:val="19"/>
          <w:szCs w:val="19"/>
        </w:rPr>
        <w:t>y</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 xml:space="preserve">y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1"/>
          <w:sz w:val="19"/>
          <w:szCs w:val="19"/>
        </w:rPr>
        <w:t>1</w:t>
      </w:r>
      <w:r w:rsidRPr="00E25959">
        <w:rPr>
          <w:rFonts w:ascii="Times New Roman" w:eastAsia="Segoe UI" w:hAnsi="Times New Roman" w:cs="Times New Roman"/>
          <w:color w:val="231F20"/>
          <w:sz w:val="19"/>
          <w:szCs w:val="19"/>
        </w:rPr>
        <w:t xml:space="preserve">2,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6"/>
          <w:sz w:val="19"/>
          <w:szCs w:val="19"/>
        </w:rPr>
        <w:t>0</w:t>
      </w:r>
      <w:r w:rsidRPr="00E25959">
        <w:rPr>
          <w:rFonts w:ascii="Times New Roman" w:eastAsia="Segoe UI" w:hAnsi="Times New Roman" w:cs="Times New Roman"/>
          <w:color w:val="231F20"/>
          <w:spacing w:val="3"/>
          <w:sz w:val="19"/>
          <w:szCs w:val="19"/>
        </w:rPr>
        <w:t>0</w:t>
      </w:r>
      <w:r w:rsidRPr="00E25959">
        <w:rPr>
          <w:rFonts w:ascii="Times New Roman" w:eastAsia="Segoe UI" w:hAnsi="Times New Roman" w:cs="Times New Roman"/>
          <w:color w:val="231F20"/>
          <w:sz w:val="19"/>
          <w:szCs w:val="19"/>
        </w:rPr>
        <w:t xml:space="preserve">8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6"/>
          <w:sz w:val="19"/>
          <w:szCs w:val="19"/>
        </w:rPr>
        <w:t>0</w:t>
      </w:r>
      <w:r w:rsidRPr="00E25959">
        <w:rPr>
          <w:rFonts w:ascii="Times New Roman" w:eastAsia="Segoe UI" w:hAnsi="Times New Roman" w:cs="Times New Roman"/>
          <w:color w:val="231F20"/>
          <w:spacing w:val="3"/>
          <w:sz w:val="19"/>
          <w:szCs w:val="19"/>
        </w:rPr>
        <w:t>0</w:t>
      </w:r>
      <w:r w:rsidRPr="00E25959">
        <w:rPr>
          <w:rFonts w:ascii="Times New Roman" w:eastAsia="Segoe UI" w:hAnsi="Times New Roman" w:cs="Times New Roman"/>
          <w:color w:val="231F20"/>
          <w:spacing w:val="4"/>
          <w:sz w:val="19"/>
          <w:szCs w:val="19"/>
        </w:rPr>
        <w:t>8</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6"/>
          <w:sz w:val="19"/>
          <w:szCs w:val="19"/>
        </w:rPr>
        <w:t>0</w:t>
      </w:r>
      <w:r w:rsidRPr="00E25959">
        <w:rPr>
          <w:rFonts w:ascii="Times New Roman" w:eastAsia="Segoe UI" w:hAnsi="Times New Roman" w:cs="Times New Roman"/>
          <w:color w:val="231F20"/>
          <w:spacing w:val="1"/>
          <w:sz w:val="19"/>
          <w:szCs w:val="19"/>
        </w:rPr>
        <w:t>0</w:t>
      </w:r>
      <w:r w:rsidRPr="00E25959">
        <w:rPr>
          <w:rFonts w:ascii="Times New Roman" w:eastAsia="Segoe UI" w:hAnsi="Times New Roman" w:cs="Times New Roman"/>
          <w:color w:val="231F20"/>
          <w:sz w:val="19"/>
          <w:szCs w:val="19"/>
        </w:rPr>
        <w:t>5 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p>
    <w:p w14:paraId="52C1A2CD" w14:textId="77777777" w:rsidR="001459C0" w:rsidRPr="00E25959" w:rsidRDefault="00AF5242" w:rsidP="001459C0">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isit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698F67F7" w14:textId="77777777" w:rsidR="00127CB1" w:rsidRPr="00DA1D57" w:rsidRDefault="00AF5242" w:rsidP="001459C0">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gin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by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up.</w:t>
      </w:r>
    </w:p>
    <w:p w14:paraId="3D94523C" w14:textId="77777777" w:rsidR="00DA1D57" w:rsidRDefault="00DA1D57" w:rsidP="00DA1D57">
      <w:pPr>
        <w:pStyle w:val="Heading2"/>
        <w:rPr>
          <w:rFonts w:eastAsia="Segoe UI"/>
        </w:rPr>
      </w:pPr>
      <w:bookmarkStart w:id="865" w:name="_Toc442343175"/>
      <w:r>
        <w:rPr>
          <w:rFonts w:eastAsia="Segoe UI"/>
        </w:rPr>
        <w:t>Consolidation</w:t>
      </w:r>
      <w:bookmarkEnd w:id="865"/>
    </w:p>
    <w:p w14:paraId="7E23AA06" w14:textId="77777777" w:rsidR="00DA1D57" w:rsidRDefault="00DA1D57" w:rsidP="00DA1D57">
      <w:pPr>
        <w:rPr>
          <w:rFonts w:ascii="Times New Roman" w:hAnsi="Times New Roman" w:cs="Times New Roman"/>
          <w:sz w:val="19"/>
          <w:szCs w:val="19"/>
        </w:rPr>
      </w:pPr>
      <w:r w:rsidRPr="00DA1D57">
        <w:rPr>
          <w:rFonts w:ascii="Times New Roman" w:hAnsi="Times New Roman" w:cs="Times New Roman"/>
          <w:sz w:val="19"/>
          <w:szCs w:val="19"/>
        </w:rPr>
        <w:t xml:space="preserve">In </w:t>
      </w:r>
      <w:r>
        <w:rPr>
          <w:rFonts w:ascii="Times New Roman" w:hAnsi="Times New Roman" w:cs="Times New Roman"/>
          <w:sz w:val="19"/>
          <w:szCs w:val="19"/>
        </w:rPr>
        <w:t xml:space="preserve">general, all the dedicated SQL Server with the database size less than 50GB should be consolidated into availability group in a shared SQL Server cluster. </w:t>
      </w:r>
    </w:p>
    <w:p w14:paraId="393EAD67" w14:textId="77777777" w:rsidR="00DA1D57" w:rsidRDefault="00DA1D57" w:rsidP="00DA1D57">
      <w:pPr>
        <w:rPr>
          <w:rFonts w:ascii="Times New Roman" w:hAnsi="Times New Roman" w:cs="Times New Roman"/>
          <w:sz w:val="19"/>
          <w:szCs w:val="19"/>
        </w:rPr>
      </w:pPr>
      <w:r>
        <w:rPr>
          <w:rFonts w:ascii="Times New Roman" w:hAnsi="Times New Roman" w:cs="Times New Roman"/>
          <w:sz w:val="19"/>
          <w:szCs w:val="19"/>
        </w:rPr>
        <w:t>The advantage of consolidating dedicated SQL Servers are:</w:t>
      </w:r>
    </w:p>
    <w:p w14:paraId="348F20C2" w14:textId="77777777" w:rsidR="00DA1D57" w:rsidRDefault="009C3FB3"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Save the cost of license. Every SQL Server license can be used more effectively</w:t>
      </w:r>
    </w:p>
    <w:p w14:paraId="71E8923B" w14:textId="77777777" w:rsidR="009C3FB3" w:rsidRDefault="009C3FB3"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Less administrative effort. Fewer SQL servers are easier to manage and more efficient support</w:t>
      </w:r>
    </w:p>
    <w:p w14:paraId="023EE6E3" w14:textId="77777777" w:rsidR="009C3FB3" w:rsidRDefault="009C3FB3"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Shared SQL Server instance is running on cluster and provide</w:t>
      </w:r>
      <w:r w:rsidR="00FC6280">
        <w:rPr>
          <w:rFonts w:ascii="Times New Roman" w:hAnsi="Times New Roman" w:cs="Times New Roman"/>
          <w:sz w:val="19"/>
          <w:szCs w:val="19"/>
        </w:rPr>
        <w:t>s</w:t>
      </w:r>
      <w:r>
        <w:rPr>
          <w:rFonts w:ascii="Times New Roman" w:hAnsi="Times New Roman" w:cs="Times New Roman"/>
          <w:sz w:val="19"/>
          <w:szCs w:val="19"/>
        </w:rPr>
        <w:t xml:space="preserve"> high availability to all the database it host</w:t>
      </w:r>
      <w:r w:rsidR="00FC6280">
        <w:rPr>
          <w:rFonts w:ascii="Times New Roman" w:hAnsi="Times New Roman" w:cs="Times New Roman"/>
          <w:sz w:val="19"/>
          <w:szCs w:val="19"/>
        </w:rPr>
        <w:t>s</w:t>
      </w:r>
      <w:r>
        <w:rPr>
          <w:rFonts w:ascii="Times New Roman" w:hAnsi="Times New Roman" w:cs="Times New Roman"/>
          <w:sz w:val="19"/>
          <w:szCs w:val="19"/>
        </w:rPr>
        <w:t xml:space="preserve">. Every database on shared SQL Server instance will be in an availability group which provides users with primary replica for regular operation and secondary replica for reporting purpose. Furthermore, the primary replica can be automatically failover to another node in cluster once there is any issue on the current node. </w:t>
      </w:r>
    </w:p>
    <w:p w14:paraId="422C32E9" w14:textId="77777777" w:rsidR="009C3FB3" w:rsidRDefault="00FC6280"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 xml:space="preserve">There is no disk space issue to users. With the growth of user databases, the disk space </w:t>
      </w:r>
      <w:r>
        <w:rPr>
          <w:rFonts w:ascii="Times New Roman" w:hAnsi="Times New Roman" w:cs="Times New Roman"/>
          <w:sz w:val="19"/>
          <w:szCs w:val="19"/>
        </w:rPr>
        <w:lastRenderedPageBreak/>
        <w:t xml:space="preserve">usage is monitored by Database Services team and will be extended when it is close to the threshold. </w:t>
      </w:r>
    </w:p>
    <w:p w14:paraId="34A9E113" w14:textId="7BC1E775" w:rsidR="00FC6280" w:rsidRPr="00FC6280" w:rsidRDefault="00DF3702" w:rsidP="00FC6280">
      <w:pPr>
        <w:rPr>
          <w:rFonts w:ascii="Times New Roman" w:hAnsi="Times New Roman" w:cs="Times New Roman"/>
          <w:sz w:val="19"/>
          <w:szCs w:val="19"/>
        </w:rPr>
      </w:pPr>
      <w:ins w:id="866" w:author="Zhang, James" w:date="2016-02-04T09:36:00Z">
        <w:r>
          <w:rPr>
            <w:rFonts w:ascii="Times New Roman" w:hAnsi="Times New Roman" w:cs="Times New Roman"/>
            <w:noProof/>
            <w:sz w:val="19"/>
            <w:szCs w:val="19"/>
          </w:rPr>
          <mc:AlternateContent>
            <mc:Choice Requires="wps">
              <w:drawing>
                <wp:anchor distT="0" distB="0" distL="114300" distR="114300" simplePos="0" relativeHeight="251663360" behindDoc="0" locked="0" layoutInCell="1" allowOverlap="1" wp14:anchorId="58D969D1" wp14:editId="49EA2DB2">
                  <wp:simplePos x="0" y="0"/>
                  <wp:positionH relativeFrom="column">
                    <wp:posOffset>29688</wp:posOffset>
                  </wp:positionH>
                  <wp:positionV relativeFrom="paragraph">
                    <wp:posOffset>640188</wp:posOffset>
                  </wp:positionV>
                  <wp:extent cx="4833257" cy="1050966"/>
                  <wp:effectExtent l="38100" t="38100" r="120015" b="111125"/>
                  <wp:wrapNone/>
                  <wp:docPr id="21" name="Text Box 21"/>
                  <wp:cNvGraphicFramePr/>
                  <a:graphic xmlns:a="http://schemas.openxmlformats.org/drawingml/2006/main">
                    <a:graphicData uri="http://schemas.microsoft.com/office/word/2010/wordprocessingShape">
                      <wps:wsp>
                        <wps:cNvSpPr txBox="1"/>
                        <wps:spPr>
                          <a:xfrm>
                            <a:off x="0" y="0"/>
                            <a:ext cx="4833257" cy="1050966"/>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23AE4295" w14:textId="6F3D04AD" w:rsidR="00806B15" w:rsidRDefault="00806B15" w:rsidP="00DF3702">
                              <w:pPr>
                                <w:spacing w:after="120" w:line="260" w:lineRule="auto"/>
                                <w:rPr>
                                  <w:ins w:id="867" w:author="Zhang, James" w:date="2016-02-04T09:37:00Z"/>
                                  <w:rFonts w:ascii="Times New Roman" w:eastAsia="Segoe UI" w:hAnsi="Times New Roman" w:cs="Times New Roman"/>
                                  <w:color w:val="231F20"/>
                                  <w:spacing w:val="2"/>
                                  <w:sz w:val="19"/>
                                  <w:szCs w:val="19"/>
                                </w:rPr>
                              </w:pPr>
                              <w:ins w:id="868" w:author="Zhang, James" w:date="2016-02-04T09:37:00Z">
                                <w:r>
                                  <w:rPr>
                                    <w:rFonts w:ascii="Times New Roman" w:eastAsia="Segoe UI" w:hAnsi="Times New Roman" w:cs="Times New Roman"/>
                                    <w:color w:val="231F20"/>
                                    <w:spacing w:val="2"/>
                                    <w:sz w:val="19"/>
                                    <w:szCs w:val="19"/>
                                  </w:rPr>
                                  <w:t>Architecture Decision</w:t>
                                </w:r>
                              </w:ins>
                            </w:p>
                            <w:p w14:paraId="099491E9" w14:textId="37B4E83C" w:rsidR="00806B15" w:rsidRDefault="00806B15" w:rsidP="00DF3702">
                              <w:pPr>
                                <w:spacing w:after="120" w:line="260" w:lineRule="auto"/>
                                <w:rPr>
                                  <w:ins w:id="869" w:author="Zhang, James" w:date="2016-02-04T09:37:00Z"/>
                                  <w:rFonts w:ascii="Times New Roman" w:eastAsia="Segoe UI" w:hAnsi="Times New Roman" w:cs="Times New Roman"/>
                                  <w:color w:val="231F20"/>
                                  <w:spacing w:val="3"/>
                                  <w:sz w:val="19"/>
                                  <w:szCs w:val="19"/>
                                </w:rPr>
                              </w:pPr>
                              <w:ins w:id="870" w:author="Zhang, James" w:date="2016-02-04T09:38:00Z">
                                <w:r>
                                  <w:rPr>
                                    <w:rFonts w:ascii="Times New Roman" w:eastAsia="Segoe UI" w:hAnsi="Times New Roman" w:cs="Times New Roman"/>
                                    <w:color w:val="231F20"/>
                                    <w:spacing w:val="2"/>
                                    <w:sz w:val="19"/>
                                    <w:szCs w:val="19"/>
                                  </w:rPr>
                                  <w:t xml:space="preserve">When upgrading </w:t>
                                </w:r>
                              </w:ins>
                              <w:ins w:id="871" w:author="Zhang, James" w:date="2016-02-04T09:37:00Z">
                                <w:r>
                                  <w:rPr>
                                    <w:rStyle w:val="CommentReference"/>
                                  </w:rPr>
                                  <w:annotationRef/>
                                </w:r>
                                <w:r>
                                  <w:rPr>
                                    <w:rFonts w:ascii="Times New Roman" w:eastAsia="Segoe UI" w:hAnsi="Times New Roman" w:cs="Times New Roman"/>
                                    <w:color w:val="231F20"/>
                                    <w:spacing w:val="3"/>
                                    <w:sz w:val="19"/>
                                    <w:szCs w:val="19"/>
                                  </w:rPr>
                                  <w:t>SQL servers</w:t>
                                </w:r>
                              </w:ins>
                              <w:ins w:id="872" w:author="Zhang, James" w:date="2016-02-04T09:38:00Z">
                                <w:r>
                                  <w:rPr>
                                    <w:rFonts w:ascii="Times New Roman" w:eastAsia="Segoe UI" w:hAnsi="Times New Roman" w:cs="Times New Roman"/>
                                    <w:color w:val="231F20"/>
                                    <w:spacing w:val="3"/>
                                    <w:sz w:val="19"/>
                                    <w:szCs w:val="19"/>
                                  </w:rPr>
                                  <w:t xml:space="preserve"> of prior editions </w:t>
                                </w:r>
                              </w:ins>
                              <w:ins w:id="873" w:author="Zhang, James" w:date="2016-02-04T09:37:00Z">
                                <w:r>
                                  <w:rPr>
                                    <w:rFonts w:ascii="Times New Roman" w:eastAsia="Segoe UI" w:hAnsi="Times New Roman" w:cs="Times New Roman"/>
                                    <w:color w:val="231F20"/>
                                    <w:spacing w:val="3"/>
                                    <w:sz w:val="19"/>
                                    <w:szCs w:val="19"/>
                                  </w:rPr>
                                  <w:t xml:space="preserve">to SQL Server 2014, the side-by-side migration strategy is recommended. In-place upgrade is also supported </w:t>
                                </w:r>
                              </w:ins>
                              <w:ins w:id="874" w:author="Zhang, James" w:date="2016-02-04T09:40:00Z">
                                <w:r>
                                  <w:rPr>
                                    <w:rFonts w:ascii="Times New Roman" w:eastAsia="Segoe UI" w:hAnsi="Times New Roman" w:cs="Times New Roman"/>
                                    <w:color w:val="231F20"/>
                                    <w:spacing w:val="3"/>
                                    <w:sz w:val="19"/>
                                    <w:szCs w:val="19"/>
                                  </w:rPr>
                                  <w:t>case by case. If</w:t>
                                </w:r>
                              </w:ins>
                              <w:ins w:id="875" w:author="Zhang, James" w:date="2016-02-04T09:37:00Z">
                                <w:r>
                                  <w:rPr>
                                    <w:rFonts w:ascii="Times New Roman" w:eastAsia="Segoe UI" w:hAnsi="Times New Roman" w:cs="Times New Roman"/>
                                    <w:color w:val="231F20"/>
                                    <w:spacing w:val="3"/>
                                    <w:sz w:val="19"/>
                                    <w:szCs w:val="19"/>
                                  </w:rPr>
                                  <w:t xml:space="preserve"> the size of </w:t>
                                </w:r>
                              </w:ins>
                              <w:ins w:id="876" w:author="Zhang, James" w:date="2016-02-04T09:59:00Z">
                                <w:r>
                                  <w:rPr>
                                    <w:rFonts w:ascii="Times New Roman" w:eastAsia="Segoe UI" w:hAnsi="Times New Roman" w:cs="Times New Roman"/>
                                    <w:color w:val="231F20"/>
                                    <w:spacing w:val="3"/>
                                    <w:sz w:val="19"/>
                                    <w:szCs w:val="19"/>
                                  </w:rPr>
                                  <w:t xml:space="preserve">a </w:t>
                                </w:r>
                              </w:ins>
                              <w:ins w:id="877" w:author="Zhang, James" w:date="2016-02-04T09:37:00Z">
                                <w:r>
                                  <w:rPr>
                                    <w:rFonts w:ascii="Times New Roman" w:eastAsia="Segoe UI" w:hAnsi="Times New Roman" w:cs="Times New Roman"/>
                                    <w:color w:val="231F20"/>
                                    <w:spacing w:val="3"/>
                                    <w:sz w:val="19"/>
                                    <w:szCs w:val="19"/>
                                  </w:rPr>
                                  <w:t>database</w:t>
                                </w:r>
                              </w:ins>
                              <w:ins w:id="878" w:author="Zhang, James" w:date="2016-02-04T10:00:00Z">
                                <w:r>
                                  <w:rPr>
                                    <w:rFonts w:ascii="Times New Roman" w:eastAsia="Segoe UI" w:hAnsi="Times New Roman" w:cs="Times New Roman"/>
                                    <w:color w:val="231F20"/>
                                    <w:spacing w:val="3"/>
                                    <w:sz w:val="19"/>
                                    <w:szCs w:val="19"/>
                                  </w:rPr>
                                  <w:t xml:space="preserve"> is </w:t>
                                </w:r>
                              </w:ins>
                              <w:ins w:id="879" w:author="Zhang, James" w:date="2016-02-04T09:37:00Z">
                                <w:r>
                                  <w:rPr>
                                    <w:rFonts w:ascii="Times New Roman" w:eastAsia="Segoe UI" w:hAnsi="Times New Roman" w:cs="Times New Roman"/>
                                    <w:color w:val="231F20"/>
                                    <w:spacing w:val="3"/>
                                    <w:sz w:val="19"/>
                                    <w:szCs w:val="19"/>
                                  </w:rPr>
                                  <w:t>less than 50GB</w:t>
                                </w:r>
                              </w:ins>
                              <w:ins w:id="880" w:author="Zhang, James" w:date="2016-02-04T10:00:00Z">
                                <w:r>
                                  <w:rPr>
                                    <w:rFonts w:ascii="Times New Roman" w:eastAsia="Segoe UI" w:hAnsi="Times New Roman" w:cs="Times New Roman"/>
                                    <w:color w:val="231F20"/>
                                    <w:spacing w:val="3"/>
                                    <w:sz w:val="19"/>
                                    <w:szCs w:val="19"/>
                                  </w:rPr>
                                  <w:t>, it</w:t>
                                </w:r>
                              </w:ins>
                              <w:ins w:id="881" w:author="Zhang, James" w:date="2016-02-04T09:37:00Z">
                                <w:r>
                                  <w:rPr>
                                    <w:rFonts w:ascii="Times New Roman" w:eastAsia="Segoe UI" w:hAnsi="Times New Roman" w:cs="Times New Roman"/>
                                    <w:color w:val="231F20"/>
                                    <w:spacing w:val="3"/>
                                    <w:sz w:val="19"/>
                                    <w:szCs w:val="19"/>
                                  </w:rPr>
                                  <w:t xml:space="preserve"> </w:t>
                                </w:r>
                              </w:ins>
                              <w:ins w:id="882" w:author="Zhang, James" w:date="2016-02-04T09:41:00Z">
                                <w:r>
                                  <w:rPr>
                                    <w:rFonts w:ascii="Times New Roman" w:eastAsia="Segoe UI" w:hAnsi="Times New Roman" w:cs="Times New Roman"/>
                                    <w:color w:val="231F20"/>
                                    <w:spacing w:val="3"/>
                                    <w:sz w:val="19"/>
                                    <w:szCs w:val="19"/>
                                  </w:rPr>
                                  <w:t xml:space="preserve">should be put into </w:t>
                                </w:r>
                              </w:ins>
                              <w:ins w:id="883" w:author="Zhang, James" w:date="2016-02-04T09:37:00Z">
                                <w:r>
                                  <w:rPr>
                                    <w:rFonts w:ascii="Times New Roman" w:eastAsia="Segoe UI" w:hAnsi="Times New Roman" w:cs="Times New Roman"/>
                                    <w:color w:val="231F20"/>
                                    <w:spacing w:val="3"/>
                                    <w:sz w:val="19"/>
                                    <w:szCs w:val="19"/>
                                  </w:rPr>
                                  <w:t>a shared SQL Server 2014 availability group.</w:t>
                                </w:r>
                              </w:ins>
                            </w:p>
                            <w:p w14:paraId="09EDF544" w14:textId="77777777" w:rsidR="00806B15" w:rsidRDefault="00806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969D1" id="Text Box 21" o:spid="_x0000_s1030" type="#_x0000_t202" style="position:absolute;margin-left:2.35pt;margin-top:50.4pt;width:380.55pt;height:8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" fillcolor="white [3201]" strokecolor="#4f81bd [3204]" strokeweight="2pt">
                  <v:shadow on="t" color="black" opacity="26214f" origin="-.5,-.5" offset=".74836mm,.74836mm"/>
                  <v:textbox>
                    <w:txbxContent>
                      <w:p w14:paraId="23AE4295" w14:textId="6F3D04AD" w:rsidR="00806B15" w:rsidRDefault="00806B15" w:rsidP="00DF3702">
                        <w:pPr>
                          <w:spacing w:after="120" w:line="260" w:lineRule="auto"/>
                          <w:rPr>
                            <w:ins w:id="884" w:author="Zhang, James" w:date="2016-02-04T09:37:00Z"/>
                            <w:rFonts w:ascii="Times New Roman" w:eastAsia="Segoe UI" w:hAnsi="Times New Roman" w:cs="Times New Roman"/>
                            <w:color w:val="231F20"/>
                            <w:spacing w:val="2"/>
                            <w:sz w:val="19"/>
                            <w:szCs w:val="19"/>
                          </w:rPr>
                        </w:pPr>
                        <w:ins w:id="885" w:author="Zhang, James" w:date="2016-02-04T09:37:00Z">
                          <w:r>
                            <w:rPr>
                              <w:rFonts w:ascii="Times New Roman" w:eastAsia="Segoe UI" w:hAnsi="Times New Roman" w:cs="Times New Roman"/>
                              <w:color w:val="231F20"/>
                              <w:spacing w:val="2"/>
                              <w:sz w:val="19"/>
                              <w:szCs w:val="19"/>
                            </w:rPr>
                            <w:t>Architecture Decision</w:t>
                          </w:r>
                        </w:ins>
                      </w:p>
                      <w:p w14:paraId="099491E9" w14:textId="37B4E83C" w:rsidR="00806B15" w:rsidRDefault="00806B15" w:rsidP="00DF3702">
                        <w:pPr>
                          <w:spacing w:after="120" w:line="260" w:lineRule="auto"/>
                          <w:rPr>
                            <w:ins w:id="886" w:author="Zhang, James" w:date="2016-02-04T09:37:00Z"/>
                            <w:rFonts w:ascii="Times New Roman" w:eastAsia="Segoe UI" w:hAnsi="Times New Roman" w:cs="Times New Roman"/>
                            <w:color w:val="231F20"/>
                            <w:spacing w:val="3"/>
                            <w:sz w:val="19"/>
                            <w:szCs w:val="19"/>
                          </w:rPr>
                        </w:pPr>
                        <w:ins w:id="887" w:author="Zhang, James" w:date="2016-02-04T09:38:00Z">
                          <w:r>
                            <w:rPr>
                              <w:rFonts w:ascii="Times New Roman" w:eastAsia="Segoe UI" w:hAnsi="Times New Roman" w:cs="Times New Roman"/>
                              <w:color w:val="231F20"/>
                              <w:spacing w:val="2"/>
                              <w:sz w:val="19"/>
                              <w:szCs w:val="19"/>
                            </w:rPr>
                            <w:t xml:space="preserve">When upgrading </w:t>
                          </w:r>
                        </w:ins>
                        <w:ins w:id="888" w:author="Zhang, James" w:date="2016-02-04T09:37:00Z">
                          <w:r>
                            <w:rPr>
                              <w:rStyle w:val="CommentReference"/>
                            </w:rPr>
                            <w:annotationRef/>
                          </w:r>
                          <w:r>
                            <w:rPr>
                              <w:rFonts w:ascii="Times New Roman" w:eastAsia="Segoe UI" w:hAnsi="Times New Roman" w:cs="Times New Roman"/>
                              <w:color w:val="231F20"/>
                              <w:spacing w:val="3"/>
                              <w:sz w:val="19"/>
                              <w:szCs w:val="19"/>
                            </w:rPr>
                            <w:t>SQL servers</w:t>
                          </w:r>
                        </w:ins>
                        <w:ins w:id="889" w:author="Zhang, James" w:date="2016-02-04T09:38:00Z">
                          <w:r>
                            <w:rPr>
                              <w:rFonts w:ascii="Times New Roman" w:eastAsia="Segoe UI" w:hAnsi="Times New Roman" w:cs="Times New Roman"/>
                              <w:color w:val="231F20"/>
                              <w:spacing w:val="3"/>
                              <w:sz w:val="19"/>
                              <w:szCs w:val="19"/>
                            </w:rPr>
                            <w:t xml:space="preserve"> of prior editions </w:t>
                          </w:r>
                        </w:ins>
                        <w:ins w:id="890" w:author="Zhang, James" w:date="2016-02-04T09:37:00Z">
                          <w:r>
                            <w:rPr>
                              <w:rFonts w:ascii="Times New Roman" w:eastAsia="Segoe UI" w:hAnsi="Times New Roman" w:cs="Times New Roman"/>
                              <w:color w:val="231F20"/>
                              <w:spacing w:val="3"/>
                              <w:sz w:val="19"/>
                              <w:szCs w:val="19"/>
                            </w:rPr>
                            <w:t xml:space="preserve">to SQL Server 2014, the side-by-side migration strategy is recommended. In-place upgrade is also supported </w:t>
                          </w:r>
                        </w:ins>
                        <w:ins w:id="891" w:author="Zhang, James" w:date="2016-02-04T09:40:00Z">
                          <w:r>
                            <w:rPr>
                              <w:rFonts w:ascii="Times New Roman" w:eastAsia="Segoe UI" w:hAnsi="Times New Roman" w:cs="Times New Roman"/>
                              <w:color w:val="231F20"/>
                              <w:spacing w:val="3"/>
                              <w:sz w:val="19"/>
                              <w:szCs w:val="19"/>
                            </w:rPr>
                            <w:t>case by case. If</w:t>
                          </w:r>
                        </w:ins>
                        <w:ins w:id="892" w:author="Zhang, James" w:date="2016-02-04T09:37:00Z">
                          <w:r>
                            <w:rPr>
                              <w:rFonts w:ascii="Times New Roman" w:eastAsia="Segoe UI" w:hAnsi="Times New Roman" w:cs="Times New Roman"/>
                              <w:color w:val="231F20"/>
                              <w:spacing w:val="3"/>
                              <w:sz w:val="19"/>
                              <w:szCs w:val="19"/>
                            </w:rPr>
                            <w:t xml:space="preserve"> the size of </w:t>
                          </w:r>
                        </w:ins>
                        <w:ins w:id="893" w:author="Zhang, James" w:date="2016-02-04T09:59:00Z">
                          <w:r>
                            <w:rPr>
                              <w:rFonts w:ascii="Times New Roman" w:eastAsia="Segoe UI" w:hAnsi="Times New Roman" w:cs="Times New Roman"/>
                              <w:color w:val="231F20"/>
                              <w:spacing w:val="3"/>
                              <w:sz w:val="19"/>
                              <w:szCs w:val="19"/>
                            </w:rPr>
                            <w:t xml:space="preserve">a </w:t>
                          </w:r>
                        </w:ins>
                        <w:ins w:id="894" w:author="Zhang, James" w:date="2016-02-04T09:37:00Z">
                          <w:r>
                            <w:rPr>
                              <w:rFonts w:ascii="Times New Roman" w:eastAsia="Segoe UI" w:hAnsi="Times New Roman" w:cs="Times New Roman"/>
                              <w:color w:val="231F20"/>
                              <w:spacing w:val="3"/>
                              <w:sz w:val="19"/>
                              <w:szCs w:val="19"/>
                            </w:rPr>
                            <w:t>database</w:t>
                          </w:r>
                        </w:ins>
                        <w:ins w:id="895" w:author="Zhang, James" w:date="2016-02-04T10:00:00Z">
                          <w:r>
                            <w:rPr>
                              <w:rFonts w:ascii="Times New Roman" w:eastAsia="Segoe UI" w:hAnsi="Times New Roman" w:cs="Times New Roman"/>
                              <w:color w:val="231F20"/>
                              <w:spacing w:val="3"/>
                              <w:sz w:val="19"/>
                              <w:szCs w:val="19"/>
                            </w:rPr>
                            <w:t xml:space="preserve"> is </w:t>
                          </w:r>
                        </w:ins>
                        <w:ins w:id="896" w:author="Zhang, James" w:date="2016-02-04T09:37:00Z">
                          <w:r>
                            <w:rPr>
                              <w:rFonts w:ascii="Times New Roman" w:eastAsia="Segoe UI" w:hAnsi="Times New Roman" w:cs="Times New Roman"/>
                              <w:color w:val="231F20"/>
                              <w:spacing w:val="3"/>
                              <w:sz w:val="19"/>
                              <w:szCs w:val="19"/>
                            </w:rPr>
                            <w:t>less than 50GB</w:t>
                          </w:r>
                        </w:ins>
                        <w:ins w:id="897" w:author="Zhang, James" w:date="2016-02-04T10:00:00Z">
                          <w:r>
                            <w:rPr>
                              <w:rFonts w:ascii="Times New Roman" w:eastAsia="Segoe UI" w:hAnsi="Times New Roman" w:cs="Times New Roman"/>
                              <w:color w:val="231F20"/>
                              <w:spacing w:val="3"/>
                              <w:sz w:val="19"/>
                              <w:szCs w:val="19"/>
                            </w:rPr>
                            <w:t>, it</w:t>
                          </w:r>
                        </w:ins>
                        <w:ins w:id="898" w:author="Zhang, James" w:date="2016-02-04T09:37:00Z">
                          <w:r>
                            <w:rPr>
                              <w:rFonts w:ascii="Times New Roman" w:eastAsia="Segoe UI" w:hAnsi="Times New Roman" w:cs="Times New Roman"/>
                              <w:color w:val="231F20"/>
                              <w:spacing w:val="3"/>
                              <w:sz w:val="19"/>
                              <w:szCs w:val="19"/>
                            </w:rPr>
                            <w:t xml:space="preserve"> </w:t>
                          </w:r>
                        </w:ins>
                        <w:ins w:id="899" w:author="Zhang, James" w:date="2016-02-04T09:41:00Z">
                          <w:r>
                            <w:rPr>
                              <w:rFonts w:ascii="Times New Roman" w:eastAsia="Segoe UI" w:hAnsi="Times New Roman" w:cs="Times New Roman"/>
                              <w:color w:val="231F20"/>
                              <w:spacing w:val="3"/>
                              <w:sz w:val="19"/>
                              <w:szCs w:val="19"/>
                            </w:rPr>
                            <w:t xml:space="preserve">should be put into </w:t>
                          </w:r>
                        </w:ins>
                        <w:ins w:id="900" w:author="Zhang, James" w:date="2016-02-04T09:37:00Z">
                          <w:r>
                            <w:rPr>
                              <w:rFonts w:ascii="Times New Roman" w:eastAsia="Segoe UI" w:hAnsi="Times New Roman" w:cs="Times New Roman"/>
                              <w:color w:val="231F20"/>
                              <w:spacing w:val="3"/>
                              <w:sz w:val="19"/>
                              <w:szCs w:val="19"/>
                            </w:rPr>
                            <w:t>a shared SQL Server 2014 availability group.</w:t>
                          </w:r>
                        </w:ins>
                      </w:p>
                      <w:p w14:paraId="09EDF544" w14:textId="77777777" w:rsidR="00806B15" w:rsidRDefault="00806B15"/>
                    </w:txbxContent>
                  </v:textbox>
                </v:shape>
              </w:pict>
            </mc:Fallback>
          </mc:AlternateContent>
        </w:r>
      </w:ins>
      <w:r w:rsidR="00FC6280">
        <w:rPr>
          <w:rFonts w:ascii="Times New Roman" w:hAnsi="Times New Roman" w:cs="Times New Roman"/>
          <w:sz w:val="19"/>
          <w:szCs w:val="19"/>
        </w:rPr>
        <w:t xml:space="preserve">The disadvantage to users for using shared SQL Server is that users can only have DBO permission on their databases and all the tasks which need more than DBO will be taken care of by HSSBC Database Services team. </w:t>
      </w:r>
    </w:p>
    <w:sectPr w:rsidR="00FC6280" w:rsidRPr="00FC6280" w:rsidSect="004320A4">
      <w:footerReference w:type="even" r:id="rId28"/>
      <w:pgSz w:w="10620" w:h="12960"/>
      <w:pgMar w:top="1440" w:right="1440" w:bottom="1440" w:left="1440" w:header="0" w:footer="49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44" w:author="Hundal, Paul [HSSBC]" w:date="2016-01-23T19:26:00Z" w:initials="HP([">
    <w:p w14:paraId="60931AE3" w14:textId="77777777" w:rsidR="00806B15" w:rsidRDefault="00806B15">
      <w:pPr>
        <w:pStyle w:val="CommentText"/>
      </w:pPr>
      <w:r>
        <w:rPr>
          <w:rStyle w:val="CommentReference"/>
        </w:rPr>
        <w:annotationRef/>
      </w:r>
      <w:r>
        <w:t>The needs to be reworked</w:t>
      </w:r>
    </w:p>
  </w:comment>
  <w:comment w:id="646" w:author="Hundal, Paul [HSSBC]" w:date="2016-01-23T19:28:00Z" w:initials="HP([">
    <w:p w14:paraId="067B6583" w14:textId="77777777" w:rsidR="00806B15" w:rsidRDefault="00806B15">
      <w:pPr>
        <w:pStyle w:val="CommentText"/>
      </w:pPr>
      <w:r>
        <w:rPr>
          <w:rStyle w:val="CommentReference"/>
        </w:rPr>
        <w:annotationRef/>
      </w:r>
      <w:r>
        <w:t xml:space="preserve">Do not see in value in </w:t>
      </w:r>
      <w:proofErr w:type="spellStart"/>
      <w:r>
        <w:t>tying</w:t>
      </w:r>
      <w:proofErr w:type="spellEnd"/>
      <w:r>
        <w:t xml:space="preserve"> to SQL 2012.  Rework </w:t>
      </w:r>
      <w:proofErr w:type="gramStart"/>
      <w:r>
        <w:t>section ..</w:t>
      </w:r>
      <w:proofErr w:type="gramEnd"/>
      <w:r>
        <w:t xml:space="preserve"> </w:t>
      </w:r>
      <w:proofErr w:type="gramStart"/>
      <w:r>
        <w:t>might</w:t>
      </w:r>
      <w:proofErr w:type="gramEnd"/>
      <w:r>
        <w:t xml:space="preserve"> suggest start by SQL 2014 has enhanced the </w:t>
      </w:r>
      <w:proofErr w:type="spellStart"/>
      <w:r>
        <w:t>highavailabity</w:t>
      </w:r>
      <w:proofErr w:type="spellEnd"/>
      <w:r>
        <w:t xml:space="preserve">  in </w:t>
      </w:r>
      <w:proofErr w:type="spellStart"/>
      <w:r>
        <w:t>AlwaysOn</w:t>
      </w:r>
      <w:proofErr w:type="spellEnd"/>
      <w:r>
        <w:t xml:space="preserve"> </w:t>
      </w:r>
      <w:proofErr w:type="spellStart"/>
      <w:r>
        <w:t>Availabilty</w:t>
      </w:r>
      <w:proofErr w:type="spellEnd"/>
      <w:r>
        <w:t xml:space="preserve"> Groups</w:t>
      </w:r>
    </w:p>
  </w:comment>
  <w:comment w:id="649" w:author="Hundal, Paul [HSSBC]" w:date="2016-01-23T19:31:00Z" w:initials="HP([">
    <w:p w14:paraId="46F20D69" w14:textId="77777777" w:rsidR="00806B15" w:rsidRDefault="00806B15">
      <w:pPr>
        <w:pStyle w:val="CommentText"/>
      </w:pPr>
      <w:r>
        <w:rPr>
          <w:rStyle w:val="CommentReference"/>
        </w:rPr>
        <w:annotationRef/>
      </w:r>
      <w:r>
        <w:t xml:space="preserve">Discuss with group how to </w:t>
      </w:r>
      <w:proofErr w:type="gramStart"/>
      <w:r>
        <w:t>represent .</w:t>
      </w:r>
      <w:proofErr w:type="gramEnd"/>
      <w:r>
        <w:t xml:space="preserve"> As currently reads it seems one should not do </w:t>
      </w:r>
      <w:proofErr w:type="gramStart"/>
      <w:r>
        <w:t>this ..</w:t>
      </w:r>
      <w:proofErr w:type="gramEnd"/>
      <w:r>
        <w:t xml:space="preserve"> </w:t>
      </w:r>
      <w:proofErr w:type="gramStart"/>
      <w:r>
        <w:t>rather</w:t>
      </w:r>
      <w:proofErr w:type="gramEnd"/>
      <w:r>
        <w:t xml:space="preserve"> than let requirements decide </w:t>
      </w:r>
    </w:p>
  </w:comment>
  <w:comment w:id="660" w:author="Hundal, Paul [HSSBC]" w:date="2016-01-23T22:57:00Z" w:initials="HP([">
    <w:p w14:paraId="4EF93F2C" w14:textId="77777777" w:rsidR="00806B15" w:rsidRDefault="00806B15">
      <w:pPr>
        <w:pStyle w:val="CommentText"/>
      </w:pPr>
      <w:r>
        <w:rPr>
          <w:rStyle w:val="CommentReference"/>
        </w:rPr>
        <w:annotationRef/>
      </w:r>
      <w:r>
        <w:t xml:space="preserve">Adjust </w:t>
      </w:r>
      <w:proofErr w:type="gramStart"/>
      <w:r>
        <w:t>title ..</w:t>
      </w:r>
      <w:proofErr w:type="gramEnd"/>
      <w:r>
        <w:t xml:space="preserve"> Think we are trying to </w:t>
      </w:r>
      <w:proofErr w:type="gramStart"/>
      <w:r>
        <w:t>articulate  single</w:t>
      </w:r>
      <w:proofErr w:type="gramEnd"/>
      <w:r>
        <w:t xml:space="preserve"> site (i.e. Single Data Center)</w:t>
      </w:r>
    </w:p>
  </w:comment>
  <w:comment w:id="661" w:author="Hundal, Paul [HSSBC]" w:date="2016-01-23T22:59:00Z" w:initials="HP([">
    <w:p w14:paraId="4AF96682" w14:textId="77777777" w:rsidR="00806B15" w:rsidRDefault="00806B15">
      <w:pPr>
        <w:pStyle w:val="CommentText"/>
      </w:pPr>
      <w:r>
        <w:rPr>
          <w:rStyle w:val="CommentReference"/>
        </w:rPr>
        <w:annotationRef/>
      </w:r>
      <w:r>
        <w:t xml:space="preserve">Needs more content </w:t>
      </w:r>
      <w:proofErr w:type="gramStart"/>
      <w:r>
        <w:t>here ..</w:t>
      </w:r>
      <w:proofErr w:type="gramEnd"/>
      <w:r>
        <w:t xml:space="preserve"> Explain the replica concept and </w:t>
      </w:r>
      <w:proofErr w:type="gramStart"/>
      <w:r>
        <w:t>can  expand</w:t>
      </w:r>
      <w:proofErr w:type="gramEnd"/>
      <w:r>
        <w:t xml:space="preserve"> to 8.   Discuss the complexation from security ID and maintenance jobs</w:t>
      </w:r>
    </w:p>
  </w:comment>
  <w:comment w:id="665" w:author="Hundal, Paul [HSSBC]" w:date="2016-01-23T23:01:00Z" w:initials="HP([">
    <w:p w14:paraId="5CDE55CD" w14:textId="77777777" w:rsidR="00806B15" w:rsidRDefault="00806B15">
      <w:pPr>
        <w:pStyle w:val="CommentText"/>
      </w:pPr>
      <w:r>
        <w:rPr>
          <w:rStyle w:val="CommentReference"/>
        </w:rPr>
        <w:annotationRef/>
      </w:r>
      <w:r>
        <w:t xml:space="preserve">This becomes HSSBC Architecture decisions </w:t>
      </w:r>
    </w:p>
  </w:comment>
  <w:comment w:id="668" w:author="Hundal, Paul [HSSBC]" w:date="2016-01-23T23:02:00Z" w:initials="HP([">
    <w:p w14:paraId="588E8BBD" w14:textId="77777777" w:rsidR="00806B15" w:rsidRDefault="00806B15">
      <w:pPr>
        <w:pStyle w:val="CommentText"/>
      </w:pPr>
      <w:r>
        <w:rPr>
          <w:rStyle w:val="CommentReference"/>
        </w:rPr>
        <w:annotationRef/>
      </w:r>
      <w:r>
        <w:t>Site Resiliency Multi Data Centre</w:t>
      </w:r>
    </w:p>
  </w:comment>
  <w:comment w:id="669" w:author="Hundal, Paul [HSSBC]" w:date="2016-01-23T23:03:00Z" w:initials="HP([">
    <w:p w14:paraId="6F93AB92" w14:textId="77777777" w:rsidR="00806B15" w:rsidRDefault="00806B15">
      <w:pPr>
        <w:pStyle w:val="CommentText"/>
      </w:pPr>
      <w:r>
        <w:rPr>
          <w:rStyle w:val="CommentReference"/>
        </w:rPr>
        <w:annotationRef/>
      </w:r>
      <w:r>
        <w:t xml:space="preserve">Expand section to add depth to setup.  Get down the application design has to be site </w:t>
      </w:r>
      <w:proofErr w:type="gramStart"/>
      <w:r>
        <w:t>resilient ..</w:t>
      </w:r>
      <w:proofErr w:type="gramEnd"/>
      <w:r>
        <w:t xml:space="preserve">  Also may help with DR strategy   </w:t>
      </w:r>
    </w:p>
  </w:comment>
  <w:comment w:id="670" w:author="Hundal, Paul [HSSBC]" w:date="2016-01-23T23:06:00Z" w:initials="HP([">
    <w:p w14:paraId="0F29FF0C" w14:textId="77777777" w:rsidR="00806B15" w:rsidRDefault="00806B15">
      <w:pPr>
        <w:pStyle w:val="CommentText"/>
      </w:pPr>
      <w:r>
        <w:rPr>
          <w:rStyle w:val="CommentReference"/>
        </w:rPr>
        <w:annotationRef/>
      </w:r>
      <w:r>
        <w:t xml:space="preserve">HSSBC Architecture </w:t>
      </w:r>
      <w:proofErr w:type="spellStart"/>
      <w:r>
        <w:t>decion</w:t>
      </w:r>
      <w:proofErr w:type="spellEnd"/>
      <w:r>
        <w:t xml:space="preserve"> box</w:t>
      </w:r>
    </w:p>
  </w:comment>
  <w:comment w:id="676" w:author="Hundal, Paul [HSSBC]" w:date="2016-01-23T23:07:00Z" w:initials="HP([">
    <w:p w14:paraId="592A1E57" w14:textId="77777777" w:rsidR="00806B15" w:rsidRDefault="00806B15">
      <w:pPr>
        <w:pStyle w:val="CommentText"/>
      </w:pPr>
      <w:r>
        <w:rPr>
          <w:rStyle w:val="CommentReference"/>
        </w:rPr>
        <w:annotationRef/>
      </w:r>
      <w:r>
        <w:t xml:space="preserve">Architecture </w:t>
      </w:r>
      <w:proofErr w:type="gramStart"/>
      <w:r>
        <w:t>decision ..</w:t>
      </w:r>
      <w:proofErr w:type="gramEnd"/>
      <w:r>
        <w:t xml:space="preserve"> Not a section</w:t>
      </w:r>
    </w:p>
  </w:comment>
  <w:comment w:id="695" w:author="Hundal, Paul [HSSBC]" w:date="2016-01-23T23:09:00Z" w:initials="HP([">
    <w:p w14:paraId="3FDAC52D" w14:textId="77777777" w:rsidR="00806B15" w:rsidRDefault="00806B15">
      <w:pPr>
        <w:pStyle w:val="CommentText"/>
      </w:pPr>
      <w:r>
        <w:rPr>
          <w:rStyle w:val="CommentReference"/>
        </w:rPr>
        <w:annotationRef/>
      </w:r>
      <w:r>
        <w:t xml:space="preserve">Call out causes concerns to virtual </w:t>
      </w:r>
      <w:proofErr w:type="gramStart"/>
      <w:r>
        <w:t>infrastructure ..</w:t>
      </w:r>
      <w:proofErr w:type="gramEnd"/>
      <w:r>
        <w:t xml:space="preserve">   Do a HSSBC </w:t>
      </w:r>
      <w:proofErr w:type="spellStart"/>
      <w:r>
        <w:t>Arctecure</w:t>
      </w:r>
      <w:proofErr w:type="spellEnd"/>
      <w:r>
        <w:t xml:space="preserve"> </w:t>
      </w:r>
      <w:proofErr w:type="spellStart"/>
      <w:r>
        <w:t>decion</w:t>
      </w:r>
      <w:proofErr w:type="spellEnd"/>
      <w:r>
        <w:t xml:space="preserve"> box</w:t>
      </w:r>
    </w:p>
  </w:comment>
  <w:comment w:id="727" w:author="Hundal, Paul [HSSBC]" w:date="2016-01-23T23:11:00Z" w:initials="HP([">
    <w:p w14:paraId="46CB1375" w14:textId="77777777" w:rsidR="00806B15" w:rsidRDefault="00806B15">
      <w:pPr>
        <w:pStyle w:val="CommentText"/>
      </w:pPr>
      <w:r>
        <w:rPr>
          <w:rStyle w:val="CommentReference"/>
        </w:rPr>
        <w:annotationRef/>
      </w:r>
      <w:r>
        <w:t xml:space="preserve">HSSBC </w:t>
      </w:r>
      <w:proofErr w:type="spellStart"/>
      <w:r>
        <w:t>Archecure</w:t>
      </w:r>
      <w:proofErr w:type="spellEnd"/>
      <w:r>
        <w:t xml:space="preserve"> decision </w:t>
      </w:r>
    </w:p>
  </w:comment>
  <w:comment w:id="755" w:author="Hundal, Paul [HSSBC]" w:date="2016-01-23T23:11:00Z" w:initials="HP([">
    <w:p w14:paraId="77B64D9C" w14:textId="77777777" w:rsidR="00806B15" w:rsidRDefault="00806B15">
      <w:pPr>
        <w:pStyle w:val="CommentText"/>
      </w:pPr>
      <w:r>
        <w:rPr>
          <w:rStyle w:val="CommentReference"/>
        </w:rPr>
        <w:annotationRef/>
      </w:r>
      <w:r>
        <w:t xml:space="preserve">Expand this </w:t>
      </w:r>
      <w:proofErr w:type="gramStart"/>
      <w:r>
        <w:t>a  bit</w:t>
      </w:r>
      <w:proofErr w:type="gramEnd"/>
    </w:p>
  </w:comment>
  <w:comment w:id="765" w:author="Hundal, Paul [HSSBC]" w:date="2016-01-23T23:13:00Z" w:initials="HP([">
    <w:p w14:paraId="27CC5F45" w14:textId="77777777" w:rsidR="00806B15" w:rsidRDefault="00806B15">
      <w:pPr>
        <w:pStyle w:val="CommentText"/>
      </w:pPr>
      <w:r>
        <w:rPr>
          <w:rStyle w:val="CommentReference"/>
        </w:rPr>
        <w:annotationRef/>
      </w:r>
      <w:r>
        <w:t xml:space="preserve">Unless certain Enterprise features are required by </w:t>
      </w:r>
      <w:proofErr w:type="spellStart"/>
      <w:r>
        <w:t>applicattion</w:t>
      </w:r>
      <w:proofErr w:type="spellEnd"/>
    </w:p>
  </w:comment>
  <w:comment w:id="840" w:author="Hundal, Paul [HSSBC]" w:date="2016-01-23T23:18:00Z" w:initials="HP([">
    <w:p w14:paraId="666FAECF" w14:textId="77777777" w:rsidR="00806B15" w:rsidRDefault="00806B15">
      <w:pPr>
        <w:pStyle w:val="CommentText"/>
      </w:pPr>
      <w:r>
        <w:rPr>
          <w:rStyle w:val="CommentReference"/>
        </w:rPr>
        <w:annotationRef/>
      </w:r>
      <w:r>
        <w:t>Think table should be above description</w:t>
      </w:r>
    </w:p>
  </w:comment>
  <w:comment w:id="852" w:author="Hundal, Paul [HSSBC]" w:date="2016-01-23T23:20:00Z" w:initials="HP([">
    <w:p w14:paraId="659225BF" w14:textId="77777777" w:rsidR="00806B15" w:rsidRDefault="00806B15">
      <w:pPr>
        <w:pStyle w:val="CommentText"/>
      </w:pPr>
      <w:r>
        <w:rPr>
          <w:rStyle w:val="CommentReference"/>
        </w:rPr>
        <w:annotationRef/>
      </w:r>
      <w:r>
        <w:t>Needs updating</w:t>
      </w:r>
    </w:p>
  </w:comment>
  <w:comment w:id="856" w:author="Hundal, Paul [HSSBC]" w:date="2016-01-23T23:21:00Z" w:initials="HP([">
    <w:p w14:paraId="32BEF577" w14:textId="77777777" w:rsidR="00806B15" w:rsidRDefault="00806B15">
      <w:pPr>
        <w:pStyle w:val="CommentText"/>
      </w:pPr>
      <w:r>
        <w:rPr>
          <w:rStyle w:val="CommentReference"/>
        </w:rPr>
        <w:annotationRef/>
      </w:r>
      <w:r>
        <w:t>Section needs rewording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931AE3" w15:done="0"/>
  <w15:commentEx w15:paraId="067B6583" w15:done="0"/>
  <w15:commentEx w15:paraId="46F20D69" w15:done="0"/>
  <w15:commentEx w15:paraId="4EF93F2C" w15:done="0"/>
  <w15:commentEx w15:paraId="4AF96682" w15:done="0"/>
  <w15:commentEx w15:paraId="5CDE55CD" w15:done="0"/>
  <w15:commentEx w15:paraId="588E8BBD" w15:done="0"/>
  <w15:commentEx w15:paraId="6F93AB92" w15:done="0"/>
  <w15:commentEx w15:paraId="0F29FF0C" w15:done="0"/>
  <w15:commentEx w15:paraId="592A1E57" w15:done="0"/>
  <w15:commentEx w15:paraId="3FDAC52D" w15:done="0"/>
  <w15:commentEx w15:paraId="46CB1375" w15:done="0"/>
  <w15:commentEx w15:paraId="77B64D9C" w15:done="0"/>
  <w15:commentEx w15:paraId="27CC5F45" w15:done="0"/>
  <w15:commentEx w15:paraId="666FAECF" w15:done="0"/>
  <w15:commentEx w15:paraId="659225BF" w15:done="0"/>
  <w15:commentEx w15:paraId="32BEF5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2C60C" w14:textId="77777777" w:rsidR="00CD6229" w:rsidRDefault="00CD6229">
      <w:pPr>
        <w:spacing w:after="0" w:line="240" w:lineRule="auto"/>
      </w:pPr>
      <w:r>
        <w:separator/>
      </w:r>
    </w:p>
  </w:endnote>
  <w:endnote w:type="continuationSeparator" w:id="0">
    <w:p w14:paraId="6002C925" w14:textId="77777777" w:rsidR="00CD6229" w:rsidRDefault="00CD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918B" w14:textId="77777777" w:rsidR="00806B15" w:rsidRDefault="00806B15">
    <w:pPr>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14:anchorId="30DB81EC" wp14:editId="701402F7">
              <wp:simplePos x="0" y="0"/>
              <wp:positionH relativeFrom="page">
                <wp:posOffset>6131560</wp:posOffset>
              </wp:positionH>
              <wp:positionV relativeFrom="page">
                <wp:posOffset>7788275</wp:posOffset>
              </wp:positionV>
              <wp:extent cx="91440" cy="139700"/>
              <wp:effectExtent l="0" t="0" r="0" b="0"/>
              <wp:wrapNone/>
              <wp:docPr id="5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C7638" w14:textId="77777777" w:rsidR="00806B15" w:rsidRDefault="00806B15">
                          <w:pPr>
                            <w:spacing w:after="0" w:line="207" w:lineRule="exact"/>
                            <w:ind w:left="20" w:right="-47"/>
                            <w:rPr>
                              <w:rFonts w:ascii="Segoe UI" w:eastAsia="Segoe UI" w:hAnsi="Segoe UI" w:cs="Segoe U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B81EC" id="_x0000_t202" coordsize="21600,21600" o:spt="202" path="m,l,21600r21600,l21600,xe">
              <v:stroke joinstyle="miter"/>
              <v:path gradientshapeok="t" o:connecttype="rect"/>
            </v:shapetype>
            <v:shape id="Text Box 61" o:spid="_x0000_s1031" type="#_x0000_t202" style="position:absolute;margin-left:482.8pt;margin-top:613.25pt;width:7.2pt;height: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" filled="f" stroked="f">
              <v:textbox inset="0,0,0,0">
                <w:txbxContent>
                  <w:p w14:paraId="2CCC7638" w14:textId="77777777" w:rsidR="00806B15" w:rsidRDefault="00806B15">
                    <w:pPr>
                      <w:spacing w:after="0" w:line="207" w:lineRule="exact"/>
                      <w:ind w:left="20" w:right="-47"/>
                      <w:rPr>
                        <w:rFonts w:ascii="Segoe UI" w:eastAsia="Segoe UI" w:hAnsi="Segoe UI" w:cs="Segoe UI"/>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AC2A6F8" wp14:editId="288C4340">
              <wp:simplePos x="0" y="0"/>
              <wp:positionH relativeFrom="page">
                <wp:posOffset>2755900</wp:posOffset>
              </wp:positionH>
              <wp:positionV relativeFrom="page">
                <wp:posOffset>7798435</wp:posOffset>
              </wp:positionV>
              <wp:extent cx="2971800" cy="127000"/>
              <wp:effectExtent l="3175" t="0" r="0" b="0"/>
              <wp:wrapNone/>
              <wp:docPr id="5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0393" w14:textId="77777777" w:rsidR="00806B15" w:rsidRDefault="00806B15">
                          <w:pPr>
                            <w:spacing w:after="0" w:line="187" w:lineRule="exact"/>
                            <w:ind w:left="20" w:right="-44"/>
                            <w:rPr>
                              <w:rFonts w:ascii="Segoe UI" w:eastAsia="Segoe UI" w:hAnsi="Segoe UI" w:cs="Segoe UI"/>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2A6F8" id="Text Box 60" o:spid="_x0000_s1032" type="#_x0000_t202" style="position:absolute;margin-left:217pt;margin-top:614.05pt;width:234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" filled="f" stroked="f">
              <v:textbox inset="0,0,0,0">
                <w:txbxContent>
                  <w:p w14:paraId="43190393" w14:textId="77777777" w:rsidR="00806B15" w:rsidRDefault="00806B15">
                    <w:pPr>
                      <w:spacing w:after="0" w:line="187" w:lineRule="exact"/>
                      <w:ind w:left="20" w:right="-44"/>
                      <w:rPr>
                        <w:rFonts w:ascii="Segoe UI" w:eastAsia="Segoe UI" w:hAnsi="Segoe UI" w:cs="Segoe UI"/>
                        <w:sz w:val="16"/>
                        <w:szCs w:val="16"/>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0238" w14:textId="77777777" w:rsidR="00806B15" w:rsidRDefault="00806B15">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8D9D0" w14:textId="77777777" w:rsidR="00CD6229" w:rsidRDefault="00CD6229">
      <w:pPr>
        <w:spacing w:after="0" w:line="240" w:lineRule="auto"/>
      </w:pPr>
      <w:r>
        <w:separator/>
      </w:r>
    </w:p>
  </w:footnote>
  <w:footnote w:type="continuationSeparator" w:id="0">
    <w:p w14:paraId="5ED2A5BA" w14:textId="77777777" w:rsidR="00CD6229" w:rsidRDefault="00CD62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912"/>
    <w:multiLevelType w:val="hybridMultilevel"/>
    <w:tmpl w:val="05246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3664E4"/>
    <w:multiLevelType w:val="hybridMultilevel"/>
    <w:tmpl w:val="85D4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B13AA"/>
    <w:multiLevelType w:val="hybridMultilevel"/>
    <w:tmpl w:val="236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17E02"/>
    <w:multiLevelType w:val="hybridMultilevel"/>
    <w:tmpl w:val="D5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45E1E"/>
    <w:multiLevelType w:val="hybridMultilevel"/>
    <w:tmpl w:val="AF8651B6"/>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nsid w:val="24004A0F"/>
    <w:multiLevelType w:val="hybridMultilevel"/>
    <w:tmpl w:val="D4BE3A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27146521"/>
    <w:multiLevelType w:val="hybridMultilevel"/>
    <w:tmpl w:val="FCC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92C73"/>
    <w:multiLevelType w:val="hybridMultilevel"/>
    <w:tmpl w:val="0284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F40D3"/>
    <w:multiLevelType w:val="hybridMultilevel"/>
    <w:tmpl w:val="5C1E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C67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17D1667"/>
    <w:multiLevelType w:val="hybridMultilevel"/>
    <w:tmpl w:val="3CCE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A416F"/>
    <w:multiLevelType w:val="hybridMultilevel"/>
    <w:tmpl w:val="280C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B0706"/>
    <w:multiLevelType w:val="hybridMultilevel"/>
    <w:tmpl w:val="7EACF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D101BC"/>
    <w:multiLevelType w:val="hybridMultilevel"/>
    <w:tmpl w:val="6C06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1C2D7E"/>
    <w:multiLevelType w:val="hybridMultilevel"/>
    <w:tmpl w:val="C8E6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367BB5"/>
    <w:multiLevelType w:val="hybridMultilevel"/>
    <w:tmpl w:val="5022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2861D7"/>
    <w:multiLevelType w:val="hybridMultilevel"/>
    <w:tmpl w:val="9A3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B70AE"/>
    <w:multiLevelType w:val="hybridMultilevel"/>
    <w:tmpl w:val="268A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D31BE8"/>
    <w:multiLevelType w:val="hybridMultilevel"/>
    <w:tmpl w:val="E8827A50"/>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2"/>
  </w:num>
  <w:num w:numId="3">
    <w:abstractNumId w:val="7"/>
  </w:num>
  <w:num w:numId="4">
    <w:abstractNumId w:val="15"/>
  </w:num>
  <w:num w:numId="5">
    <w:abstractNumId w:val="9"/>
  </w:num>
  <w:num w:numId="6">
    <w:abstractNumId w:val="4"/>
  </w:num>
  <w:num w:numId="7">
    <w:abstractNumId w:val="1"/>
  </w:num>
  <w:num w:numId="8">
    <w:abstractNumId w:val="14"/>
  </w:num>
  <w:num w:numId="9">
    <w:abstractNumId w:val="8"/>
  </w:num>
  <w:num w:numId="10">
    <w:abstractNumId w:val="6"/>
  </w:num>
  <w:num w:numId="11">
    <w:abstractNumId w:val="3"/>
  </w:num>
  <w:num w:numId="12">
    <w:abstractNumId w:val="10"/>
  </w:num>
  <w:num w:numId="13">
    <w:abstractNumId w:val="16"/>
  </w:num>
  <w:num w:numId="14">
    <w:abstractNumId w:val="18"/>
  </w:num>
  <w:num w:numId="15">
    <w:abstractNumId w:val="0"/>
  </w:num>
  <w:num w:numId="16">
    <w:abstractNumId w:val="12"/>
  </w:num>
  <w:num w:numId="17">
    <w:abstractNumId w:val="11"/>
  </w:num>
  <w:num w:numId="18">
    <w:abstractNumId w:val="17"/>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James">
    <w15:presenceInfo w15:providerId="AD" w15:userId="S-1-5-21-4172170125-223816578-2443521385-50280"/>
  </w15:person>
  <w15:person w15:author="Hundal, Paul [HSSBC]">
    <w15:presenceInfo w15:providerId="AD" w15:userId="S-1-5-21-1993347182-2135889123-5919327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B1"/>
    <w:rsid w:val="000219A2"/>
    <w:rsid w:val="000B3DEF"/>
    <w:rsid w:val="001010DB"/>
    <w:rsid w:val="00101C67"/>
    <w:rsid w:val="00127CB1"/>
    <w:rsid w:val="00143E7F"/>
    <w:rsid w:val="001459C0"/>
    <w:rsid w:val="00166D7F"/>
    <w:rsid w:val="0018355C"/>
    <w:rsid w:val="001A5FBC"/>
    <w:rsid w:val="001C7E3F"/>
    <w:rsid w:val="001D277A"/>
    <w:rsid w:val="001D5C7D"/>
    <w:rsid w:val="001F3A0D"/>
    <w:rsid w:val="00214AF4"/>
    <w:rsid w:val="00262749"/>
    <w:rsid w:val="002969F9"/>
    <w:rsid w:val="002B2E59"/>
    <w:rsid w:val="0030052E"/>
    <w:rsid w:val="00327CB7"/>
    <w:rsid w:val="00331969"/>
    <w:rsid w:val="00366297"/>
    <w:rsid w:val="00385506"/>
    <w:rsid w:val="003A3B12"/>
    <w:rsid w:val="003B4210"/>
    <w:rsid w:val="003C2807"/>
    <w:rsid w:val="003C707A"/>
    <w:rsid w:val="003E4994"/>
    <w:rsid w:val="003E6046"/>
    <w:rsid w:val="003F6511"/>
    <w:rsid w:val="004021F6"/>
    <w:rsid w:val="004264DF"/>
    <w:rsid w:val="00431B4E"/>
    <w:rsid w:val="004320A4"/>
    <w:rsid w:val="0043742A"/>
    <w:rsid w:val="004742A1"/>
    <w:rsid w:val="00490064"/>
    <w:rsid w:val="004A34B2"/>
    <w:rsid w:val="004C5843"/>
    <w:rsid w:val="004F5B44"/>
    <w:rsid w:val="0053456F"/>
    <w:rsid w:val="00562C68"/>
    <w:rsid w:val="00583078"/>
    <w:rsid w:val="00596C57"/>
    <w:rsid w:val="005B7391"/>
    <w:rsid w:val="005C10FA"/>
    <w:rsid w:val="00625E80"/>
    <w:rsid w:val="006B45CB"/>
    <w:rsid w:val="006E0100"/>
    <w:rsid w:val="006F0709"/>
    <w:rsid w:val="0071229A"/>
    <w:rsid w:val="00724D71"/>
    <w:rsid w:val="007611BF"/>
    <w:rsid w:val="00777BBC"/>
    <w:rsid w:val="00797436"/>
    <w:rsid w:val="007A2FD7"/>
    <w:rsid w:val="007B5D9F"/>
    <w:rsid w:val="007F1A07"/>
    <w:rsid w:val="007F70F0"/>
    <w:rsid w:val="008052CF"/>
    <w:rsid w:val="00806B15"/>
    <w:rsid w:val="00816A6A"/>
    <w:rsid w:val="00843579"/>
    <w:rsid w:val="0084727D"/>
    <w:rsid w:val="00864475"/>
    <w:rsid w:val="008C3349"/>
    <w:rsid w:val="009255ED"/>
    <w:rsid w:val="00925C74"/>
    <w:rsid w:val="0096301D"/>
    <w:rsid w:val="00992117"/>
    <w:rsid w:val="009A223A"/>
    <w:rsid w:val="009B77A2"/>
    <w:rsid w:val="009C3FB3"/>
    <w:rsid w:val="00A254F1"/>
    <w:rsid w:val="00A25BDC"/>
    <w:rsid w:val="00A63C9E"/>
    <w:rsid w:val="00A753E7"/>
    <w:rsid w:val="00A87078"/>
    <w:rsid w:val="00AB7A3A"/>
    <w:rsid w:val="00AE541C"/>
    <w:rsid w:val="00AF5242"/>
    <w:rsid w:val="00B25535"/>
    <w:rsid w:val="00B30D2F"/>
    <w:rsid w:val="00B45ACF"/>
    <w:rsid w:val="00B461CB"/>
    <w:rsid w:val="00BB30A5"/>
    <w:rsid w:val="00BE1896"/>
    <w:rsid w:val="00BF7596"/>
    <w:rsid w:val="00C34894"/>
    <w:rsid w:val="00C654AD"/>
    <w:rsid w:val="00C84B8E"/>
    <w:rsid w:val="00CB68B6"/>
    <w:rsid w:val="00CD6229"/>
    <w:rsid w:val="00D46859"/>
    <w:rsid w:val="00D60235"/>
    <w:rsid w:val="00D877CA"/>
    <w:rsid w:val="00D9477D"/>
    <w:rsid w:val="00DA1D57"/>
    <w:rsid w:val="00DB1291"/>
    <w:rsid w:val="00DB145C"/>
    <w:rsid w:val="00DF3702"/>
    <w:rsid w:val="00DF44D3"/>
    <w:rsid w:val="00E25959"/>
    <w:rsid w:val="00E35CA3"/>
    <w:rsid w:val="00E63C31"/>
    <w:rsid w:val="00E709C0"/>
    <w:rsid w:val="00EB42EF"/>
    <w:rsid w:val="00EB6038"/>
    <w:rsid w:val="00EF4BE0"/>
    <w:rsid w:val="00F33792"/>
    <w:rsid w:val="00F86202"/>
    <w:rsid w:val="00FA7C3A"/>
    <w:rsid w:val="00FC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8A4B"/>
  <w15:docId w15:val="{91397725-CA1E-45FA-BB52-DE4F4DA0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1A5FB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FBC"/>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77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77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277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277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277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277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277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B8E"/>
    <w:rPr>
      <w:rFonts w:ascii="Tahoma" w:hAnsi="Tahoma" w:cs="Tahoma"/>
      <w:sz w:val="16"/>
      <w:szCs w:val="16"/>
    </w:rPr>
  </w:style>
  <w:style w:type="paragraph" w:customStyle="1" w:styleId="Pa17">
    <w:name w:val="Pa17"/>
    <w:basedOn w:val="Normal"/>
    <w:next w:val="Normal"/>
    <w:uiPriority w:val="99"/>
    <w:rsid w:val="00C84B8E"/>
    <w:pPr>
      <w:widowControl/>
      <w:autoSpaceDE w:val="0"/>
      <w:autoSpaceDN w:val="0"/>
      <w:adjustRightInd w:val="0"/>
      <w:spacing w:after="0" w:line="181" w:lineRule="atLeast"/>
    </w:pPr>
    <w:rPr>
      <w:rFonts w:ascii="Segoe" w:hAnsi="Segoe"/>
      <w:sz w:val="24"/>
      <w:szCs w:val="24"/>
    </w:rPr>
  </w:style>
  <w:style w:type="paragraph" w:customStyle="1" w:styleId="Pa18">
    <w:name w:val="Pa18"/>
    <w:basedOn w:val="Normal"/>
    <w:next w:val="Normal"/>
    <w:uiPriority w:val="99"/>
    <w:rsid w:val="00C84B8E"/>
    <w:pPr>
      <w:widowControl/>
      <w:autoSpaceDE w:val="0"/>
      <w:autoSpaceDN w:val="0"/>
      <w:adjustRightInd w:val="0"/>
      <w:spacing w:after="0" w:line="291" w:lineRule="atLeast"/>
    </w:pPr>
    <w:rPr>
      <w:rFonts w:ascii="Segoe" w:hAnsi="Segoe"/>
      <w:sz w:val="24"/>
      <w:szCs w:val="24"/>
    </w:rPr>
  </w:style>
  <w:style w:type="paragraph" w:customStyle="1" w:styleId="Default">
    <w:name w:val="Default"/>
    <w:rsid w:val="00C84B8E"/>
    <w:pPr>
      <w:widowControl/>
      <w:autoSpaceDE w:val="0"/>
      <w:autoSpaceDN w:val="0"/>
      <w:adjustRightInd w:val="0"/>
      <w:spacing w:after="0" w:line="240" w:lineRule="auto"/>
    </w:pPr>
    <w:rPr>
      <w:rFonts w:ascii="Segoe Semibold" w:hAnsi="Segoe Semibold" w:cs="Segoe Semibold"/>
      <w:color w:val="000000"/>
      <w:sz w:val="24"/>
      <w:szCs w:val="24"/>
    </w:rPr>
  </w:style>
  <w:style w:type="paragraph" w:styleId="Header">
    <w:name w:val="header"/>
    <w:basedOn w:val="Normal"/>
    <w:link w:val="HeaderChar"/>
    <w:uiPriority w:val="99"/>
    <w:unhideWhenUsed/>
    <w:rsid w:val="0014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7F"/>
  </w:style>
  <w:style w:type="paragraph" w:styleId="Footer">
    <w:name w:val="footer"/>
    <w:basedOn w:val="Normal"/>
    <w:link w:val="FooterChar"/>
    <w:uiPriority w:val="99"/>
    <w:unhideWhenUsed/>
    <w:rsid w:val="0014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7F"/>
  </w:style>
  <w:style w:type="character" w:customStyle="1" w:styleId="Heading1Char">
    <w:name w:val="Heading 1 Char"/>
    <w:basedOn w:val="DefaultParagraphFont"/>
    <w:link w:val="Heading1"/>
    <w:uiPriority w:val="9"/>
    <w:rsid w:val="001A5F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5F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61CB"/>
    <w:pPr>
      <w:ind w:left="720"/>
      <w:contextualSpacing/>
    </w:pPr>
  </w:style>
  <w:style w:type="character" w:customStyle="1" w:styleId="Heading3Char">
    <w:name w:val="Heading 3 Char"/>
    <w:basedOn w:val="DefaultParagraphFont"/>
    <w:link w:val="Heading3"/>
    <w:uiPriority w:val="9"/>
    <w:rsid w:val="001D2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7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277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277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27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27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277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264DF"/>
    <w:pPr>
      <w:widowControl/>
      <w:numPr>
        <w:numId w:val="0"/>
      </w:numPr>
      <w:outlineLvl w:val="9"/>
    </w:pPr>
    <w:rPr>
      <w:lang w:eastAsia="ja-JP"/>
    </w:rPr>
  </w:style>
  <w:style w:type="paragraph" w:styleId="TOC1">
    <w:name w:val="toc 1"/>
    <w:basedOn w:val="Normal"/>
    <w:next w:val="Normal"/>
    <w:autoRedefine/>
    <w:uiPriority w:val="39"/>
    <w:unhideWhenUsed/>
    <w:rsid w:val="004264DF"/>
    <w:pPr>
      <w:spacing w:after="100"/>
    </w:pPr>
  </w:style>
  <w:style w:type="paragraph" w:styleId="TOC2">
    <w:name w:val="toc 2"/>
    <w:basedOn w:val="Normal"/>
    <w:next w:val="Normal"/>
    <w:autoRedefine/>
    <w:uiPriority w:val="39"/>
    <w:unhideWhenUsed/>
    <w:rsid w:val="004264DF"/>
    <w:pPr>
      <w:spacing w:after="100"/>
      <w:ind w:left="220"/>
    </w:pPr>
  </w:style>
  <w:style w:type="paragraph" w:styleId="TOC3">
    <w:name w:val="toc 3"/>
    <w:basedOn w:val="Normal"/>
    <w:next w:val="Normal"/>
    <w:autoRedefine/>
    <w:uiPriority w:val="39"/>
    <w:unhideWhenUsed/>
    <w:rsid w:val="004264DF"/>
    <w:pPr>
      <w:spacing w:after="100"/>
      <w:ind w:left="440"/>
    </w:pPr>
  </w:style>
  <w:style w:type="character" w:styleId="Hyperlink">
    <w:name w:val="Hyperlink"/>
    <w:basedOn w:val="DefaultParagraphFont"/>
    <w:uiPriority w:val="99"/>
    <w:unhideWhenUsed/>
    <w:rsid w:val="004264DF"/>
    <w:rPr>
      <w:color w:val="0000FF" w:themeColor="hyperlink"/>
      <w:u w:val="single"/>
    </w:rPr>
  </w:style>
  <w:style w:type="paragraph" w:styleId="NoSpacing">
    <w:name w:val="No Spacing"/>
    <w:link w:val="NoSpacingChar"/>
    <w:uiPriority w:val="1"/>
    <w:qFormat/>
    <w:rsid w:val="00A63C9E"/>
    <w:pPr>
      <w:widowControl/>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3C9E"/>
    <w:rPr>
      <w:rFonts w:eastAsiaTheme="minorEastAsia"/>
      <w:lang w:eastAsia="ja-JP"/>
    </w:rPr>
  </w:style>
  <w:style w:type="character" w:styleId="CommentReference">
    <w:name w:val="annotation reference"/>
    <w:basedOn w:val="DefaultParagraphFont"/>
    <w:uiPriority w:val="99"/>
    <w:semiHidden/>
    <w:unhideWhenUsed/>
    <w:rsid w:val="00101C67"/>
    <w:rPr>
      <w:sz w:val="16"/>
      <w:szCs w:val="16"/>
    </w:rPr>
  </w:style>
  <w:style w:type="paragraph" w:styleId="CommentText">
    <w:name w:val="annotation text"/>
    <w:basedOn w:val="Normal"/>
    <w:link w:val="CommentTextChar"/>
    <w:uiPriority w:val="99"/>
    <w:semiHidden/>
    <w:unhideWhenUsed/>
    <w:rsid w:val="00101C67"/>
    <w:pPr>
      <w:spacing w:line="240" w:lineRule="auto"/>
    </w:pPr>
    <w:rPr>
      <w:sz w:val="20"/>
      <w:szCs w:val="20"/>
    </w:rPr>
  </w:style>
  <w:style w:type="character" w:customStyle="1" w:styleId="CommentTextChar">
    <w:name w:val="Comment Text Char"/>
    <w:basedOn w:val="DefaultParagraphFont"/>
    <w:link w:val="CommentText"/>
    <w:uiPriority w:val="99"/>
    <w:semiHidden/>
    <w:rsid w:val="00101C67"/>
    <w:rPr>
      <w:sz w:val="20"/>
      <w:szCs w:val="20"/>
    </w:rPr>
  </w:style>
  <w:style w:type="paragraph" w:styleId="CommentSubject">
    <w:name w:val="annotation subject"/>
    <w:basedOn w:val="CommentText"/>
    <w:next w:val="CommentText"/>
    <w:link w:val="CommentSubjectChar"/>
    <w:uiPriority w:val="99"/>
    <w:semiHidden/>
    <w:unhideWhenUsed/>
    <w:rsid w:val="00101C67"/>
    <w:rPr>
      <w:b/>
      <w:bCs/>
    </w:rPr>
  </w:style>
  <w:style w:type="character" w:customStyle="1" w:styleId="CommentSubjectChar">
    <w:name w:val="Comment Subject Char"/>
    <w:basedOn w:val="CommentTextChar"/>
    <w:link w:val="CommentSubject"/>
    <w:uiPriority w:val="99"/>
    <w:semiHidden/>
    <w:rsid w:val="00101C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77918">
      <w:bodyDiv w:val="1"/>
      <w:marLeft w:val="0"/>
      <w:marRight w:val="0"/>
      <w:marTop w:val="0"/>
      <w:marBottom w:val="0"/>
      <w:divBdr>
        <w:top w:val="none" w:sz="0" w:space="0" w:color="auto"/>
        <w:left w:val="none" w:sz="0" w:space="0" w:color="auto"/>
        <w:bottom w:val="none" w:sz="0" w:space="0" w:color="auto"/>
        <w:right w:val="none" w:sz="0" w:space="0" w:color="auto"/>
      </w:divBdr>
      <w:divsChild>
        <w:div w:id="1307707756">
          <w:marLeft w:val="0"/>
          <w:marRight w:val="0"/>
          <w:marTop w:val="0"/>
          <w:marBottom w:val="0"/>
          <w:divBdr>
            <w:top w:val="none" w:sz="0" w:space="0" w:color="auto"/>
            <w:left w:val="none" w:sz="0" w:space="0" w:color="auto"/>
            <w:bottom w:val="none" w:sz="0" w:space="0" w:color="auto"/>
            <w:right w:val="none" w:sz="0" w:space="0" w:color="auto"/>
          </w:divBdr>
          <w:divsChild>
            <w:div w:id="691491497">
              <w:marLeft w:val="0"/>
              <w:marRight w:val="0"/>
              <w:marTop w:val="0"/>
              <w:marBottom w:val="0"/>
              <w:divBdr>
                <w:top w:val="none" w:sz="0" w:space="0" w:color="auto"/>
                <w:left w:val="none" w:sz="0" w:space="0" w:color="auto"/>
                <w:bottom w:val="none" w:sz="0" w:space="0" w:color="auto"/>
                <w:right w:val="none" w:sz="0" w:space="0" w:color="auto"/>
              </w:divBdr>
              <w:divsChild>
                <w:div w:id="1388531698">
                  <w:marLeft w:val="0"/>
                  <w:marRight w:val="0"/>
                  <w:marTop w:val="0"/>
                  <w:marBottom w:val="0"/>
                  <w:divBdr>
                    <w:top w:val="single" w:sz="12" w:space="0" w:color="FFFFFF"/>
                    <w:left w:val="none" w:sz="0" w:space="0" w:color="auto"/>
                    <w:bottom w:val="none" w:sz="0" w:space="0" w:color="auto"/>
                    <w:right w:val="none" w:sz="0" w:space="0" w:color="auto"/>
                  </w:divBdr>
                  <w:divsChild>
                    <w:div w:id="1250695979">
                      <w:marLeft w:val="0"/>
                      <w:marRight w:val="0"/>
                      <w:marTop w:val="0"/>
                      <w:marBottom w:val="0"/>
                      <w:divBdr>
                        <w:top w:val="none" w:sz="0" w:space="0" w:color="auto"/>
                        <w:left w:val="none" w:sz="0" w:space="0" w:color="auto"/>
                        <w:bottom w:val="none" w:sz="0" w:space="0" w:color="auto"/>
                        <w:right w:val="none" w:sz="0" w:space="0" w:color="auto"/>
                      </w:divBdr>
                      <w:divsChild>
                        <w:div w:id="2031225171">
                          <w:marLeft w:val="0"/>
                          <w:marRight w:val="0"/>
                          <w:marTop w:val="0"/>
                          <w:marBottom w:val="0"/>
                          <w:divBdr>
                            <w:top w:val="none" w:sz="0" w:space="0" w:color="auto"/>
                            <w:left w:val="none" w:sz="0" w:space="0" w:color="auto"/>
                            <w:bottom w:val="none" w:sz="0" w:space="0" w:color="auto"/>
                            <w:right w:val="none" w:sz="0" w:space="0" w:color="auto"/>
                          </w:divBdr>
                          <w:divsChild>
                            <w:div w:id="1138183510">
                              <w:marLeft w:val="0"/>
                              <w:marRight w:val="0"/>
                              <w:marTop w:val="0"/>
                              <w:marBottom w:val="0"/>
                              <w:divBdr>
                                <w:top w:val="none" w:sz="0" w:space="0" w:color="auto"/>
                                <w:left w:val="none" w:sz="0" w:space="0" w:color="auto"/>
                                <w:bottom w:val="none" w:sz="0" w:space="0" w:color="auto"/>
                                <w:right w:val="none" w:sz="0" w:space="0" w:color="auto"/>
                              </w:divBdr>
                              <w:divsChild>
                                <w:div w:id="922296848">
                                  <w:marLeft w:val="0"/>
                                  <w:marRight w:val="0"/>
                                  <w:marTop w:val="0"/>
                                  <w:marBottom w:val="0"/>
                                  <w:divBdr>
                                    <w:top w:val="none" w:sz="0" w:space="0" w:color="auto"/>
                                    <w:left w:val="none" w:sz="0" w:space="0" w:color="auto"/>
                                    <w:bottom w:val="none" w:sz="0" w:space="0" w:color="auto"/>
                                    <w:right w:val="none" w:sz="0" w:space="0" w:color="auto"/>
                                  </w:divBdr>
                                  <w:divsChild>
                                    <w:div w:id="652485182">
                                      <w:marLeft w:val="0"/>
                                      <w:marRight w:val="0"/>
                                      <w:marTop w:val="0"/>
                                      <w:marBottom w:val="0"/>
                                      <w:divBdr>
                                        <w:top w:val="none" w:sz="0" w:space="0" w:color="auto"/>
                                        <w:left w:val="none" w:sz="0" w:space="0" w:color="auto"/>
                                        <w:bottom w:val="none" w:sz="0" w:space="0" w:color="auto"/>
                                        <w:right w:val="none" w:sz="0" w:space="0" w:color="auto"/>
                                      </w:divBdr>
                                      <w:divsChild>
                                        <w:div w:id="2094085228">
                                          <w:marLeft w:val="0"/>
                                          <w:marRight w:val="0"/>
                                          <w:marTop w:val="0"/>
                                          <w:marBottom w:val="0"/>
                                          <w:divBdr>
                                            <w:top w:val="none" w:sz="0" w:space="0" w:color="auto"/>
                                            <w:left w:val="none" w:sz="0" w:space="0" w:color="auto"/>
                                            <w:bottom w:val="none" w:sz="0" w:space="0" w:color="auto"/>
                                            <w:right w:val="none" w:sz="0" w:space="0" w:color="auto"/>
                                          </w:divBdr>
                                          <w:divsChild>
                                            <w:div w:id="2031249332">
                                              <w:marLeft w:val="0"/>
                                              <w:marRight w:val="0"/>
                                              <w:marTop w:val="0"/>
                                              <w:marBottom w:val="0"/>
                                              <w:divBdr>
                                                <w:top w:val="none" w:sz="0" w:space="0" w:color="auto"/>
                                                <w:left w:val="none" w:sz="0" w:space="0" w:color="auto"/>
                                                <w:bottom w:val="none" w:sz="0" w:space="0" w:color="auto"/>
                                                <w:right w:val="none" w:sz="0" w:space="0" w:color="auto"/>
                                              </w:divBdr>
                                              <w:divsChild>
                                                <w:div w:id="2105834861">
                                                  <w:marLeft w:val="0"/>
                                                  <w:marRight w:val="0"/>
                                                  <w:marTop w:val="0"/>
                                                  <w:marBottom w:val="0"/>
                                                  <w:divBdr>
                                                    <w:top w:val="none" w:sz="0" w:space="0" w:color="auto"/>
                                                    <w:left w:val="none" w:sz="0" w:space="0" w:color="auto"/>
                                                    <w:bottom w:val="none" w:sz="0" w:space="0" w:color="auto"/>
                                                    <w:right w:val="none" w:sz="0" w:space="0" w:color="auto"/>
                                                  </w:divBdr>
                                                </w:div>
                                                <w:div w:id="1743411058">
                                                  <w:marLeft w:val="0"/>
                                                  <w:marRight w:val="0"/>
                                                  <w:marTop w:val="0"/>
                                                  <w:marBottom w:val="0"/>
                                                  <w:divBdr>
                                                    <w:top w:val="none" w:sz="0" w:space="0" w:color="auto"/>
                                                    <w:left w:val="none" w:sz="0" w:space="0" w:color="auto"/>
                                                    <w:bottom w:val="none" w:sz="0" w:space="0" w:color="auto"/>
                                                    <w:right w:val="none" w:sz="0" w:space="0" w:color="auto"/>
                                                  </w:divBdr>
                                                </w:div>
                                                <w:div w:id="1189759360">
                                                  <w:marLeft w:val="0"/>
                                                  <w:marRight w:val="0"/>
                                                  <w:marTop w:val="0"/>
                                                  <w:marBottom w:val="0"/>
                                                  <w:divBdr>
                                                    <w:top w:val="none" w:sz="0" w:space="0" w:color="auto"/>
                                                    <w:left w:val="none" w:sz="0" w:space="0" w:color="auto"/>
                                                    <w:bottom w:val="none" w:sz="0" w:space="0" w:color="auto"/>
                                                    <w:right w:val="none" w:sz="0" w:space="0" w:color="auto"/>
                                                  </w:divBdr>
                                                </w:div>
                                                <w:div w:id="1245726675">
                                                  <w:marLeft w:val="0"/>
                                                  <w:marRight w:val="0"/>
                                                  <w:marTop w:val="0"/>
                                                  <w:marBottom w:val="0"/>
                                                  <w:divBdr>
                                                    <w:top w:val="none" w:sz="0" w:space="0" w:color="auto"/>
                                                    <w:left w:val="none" w:sz="0" w:space="0" w:color="auto"/>
                                                    <w:bottom w:val="none" w:sz="0" w:space="0" w:color="auto"/>
                                                    <w:right w:val="none" w:sz="0" w:space="0" w:color="auto"/>
                                                  </w:divBdr>
                                                </w:div>
                                                <w:div w:id="72894628">
                                                  <w:marLeft w:val="0"/>
                                                  <w:marRight w:val="0"/>
                                                  <w:marTop w:val="0"/>
                                                  <w:marBottom w:val="0"/>
                                                  <w:divBdr>
                                                    <w:top w:val="none" w:sz="0" w:space="0" w:color="auto"/>
                                                    <w:left w:val="none" w:sz="0" w:space="0" w:color="auto"/>
                                                    <w:bottom w:val="none" w:sz="0" w:space="0" w:color="auto"/>
                                                    <w:right w:val="none" w:sz="0" w:space="0" w:color="auto"/>
                                                  </w:divBdr>
                                                </w:div>
                                                <w:div w:id="1515462602">
                                                  <w:marLeft w:val="0"/>
                                                  <w:marRight w:val="0"/>
                                                  <w:marTop w:val="0"/>
                                                  <w:marBottom w:val="0"/>
                                                  <w:divBdr>
                                                    <w:top w:val="none" w:sz="0" w:space="0" w:color="auto"/>
                                                    <w:left w:val="none" w:sz="0" w:space="0" w:color="auto"/>
                                                    <w:bottom w:val="none" w:sz="0" w:space="0" w:color="auto"/>
                                                    <w:right w:val="none" w:sz="0" w:space="0" w:color="auto"/>
                                                  </w:divBdr>
                                                </w:div>
                                                <w:div w:id="118838289">
                                                  <w:marLeft w:val="0"/>
                                                  <w:marRight w:val="0"/>
                                                  <w:marTop w:val="0"/>
                                                  <w:marBottom w:val="0"/>
                                                  <w:divBdr>
                                                    <w:top w:val="none" w:sz="0" w:space="0" w:color="auto"/>
                                                    <w:left w:val="none" w:sz="0" w:space="0" w:color="auto"/>
                                                    <w:bottom w:val="none" w:sz="0" w:space="0" w:color="auto"/>
                                                    <w:right w:val="none" w:sz="0" w:space="0" w:color="auto"/>
                                                  </w:divBdr>
                                                </w:div>
                                                <w:div w:id="811823380">
                                                  <w:marLeft w:val="0"/>
                                                  <w:marRight w:val="0"/>
                                                  <w:marTop w:val="0"/>
                                                  <w:marBottom w:val="0"/>
                                                  <w:divBdr>
                                                    <w:top w:val="none" w:sz="0" w:space="0" w:color="auto"/>
                                                    <w:left w:val="none" w:sz="0" w:space="0" w:color="auto"/>
                                                    <w:bottom w:val="none" w:sz="0" w:space="0" w:color="auto"/>
                                                    <w:right w:val="none" w:sz="0" w:space="0" w:color="auto"/>
                                                  </w:divBdr>
                                                </w:div>
                                                <w:div w:id="804658166">
                                                  <w:marLeft w:val="0"/>
                                                  <w:marRight w:val="0"/>
                                                  <w:marTop w:val="0"/>
                                                  <w:marBottom w:val="0"/>
                                                  <w:divBdr>
                                                    <w:top w:val="none" w:sz="0" w:space="0" w:color="auto"/>
                                                    <w:left w:val="none" w:sz="0" w:space="0" w:color="auto"/>
                                                    <w:bottom w:val="none" w:sz="0" w:space="0" w:color="auto"/>
                                                    <w:right w:val="none" w:sz="0" w:space="0" w:color="auto"/>
                                                  </w:divBdr>
                                                </w:div>
                                                <w:div w:id="790517698">
                                                  <w:marLeft w:val="0"/>
                                                  <w:marRight w:val="0"/>
                                                  <w:marTop w:val="0"/>
                                                  <w:marBottom w:val="0"/>
                                                  <w:divBdr>
                                                    <w:top w:val="none" w:sz="0" w:space="0" w:color="auto"/>
                                                    <w:left w:val="none" w:sz="0" w:space="0" w:color="auto"/>
                                                    <w:bottom w:val="none" w:sz="0" w:space="0" w:color="auto"/>
                                                    <w:right w:val="none" w:sz="0" w:space="0" w:color="auto"/>
                                                  </w:divBdr>
                                                </w:div>
                                                <w:div w:id="1042243375">
                                                  <w:marLeft w:val="0"/>
                                                  <w:marRight w:val="0"/>
                                                  <w:marTop w:val="0"/>
                                                  <w:marBottom w:val="0"/>
                                                  <w:divBdr>
                                                    <w:top w:val="none" w:sz="0" w:space="0" w:color="auto"/>
                                                    <w:left w:val="none" w:sz="0" w:space="0" w:color="auto"/>
                                                    <w:bottom w:val="none" w:sz="0" w:space="0" w:color="auto"/>
                                                    <w:right w:val="none" w:sz="0" w:space="0" w:color="auto"/>
                                                  </w:divBdr>
                                                </w:div>
                                                <w:div w:id="638729149">
                                                  <w:marLeft w:val="0"/>
                                                  <w:marRight w:val="0"/>
                                                  <w:marTop w:val="0"/>
                                                  <w:marBottom w:val="0"/>
                                                  <w:divBdr>
                                                    <w:top w:val="none" w:sz="0" w:space="0" w:color="auto"/>
                                                    <w:left w:val="none" w:sz="0" w:space="0" w:color="auto"/>
                                                    <w:bottom w:val="none" w:sz="0" w:space="0" w:color="auto"/>
                                                    <w:right w:val="none" w:sz="0" w:space="0" w:color="auto"/>
                                                  </w:divBdr>
                                                </w:div>
                                                <w:div w:id="1568145839">
                                                  <w:marLeft w:val="0"/>
                                                  <w:marRight w:val="0"/>
                                                  <w:marTop w:val="0"/>
                                                  <w:marBottom w:val="0"/>
                                                  <w:divBdr>
                                                    <w:top w:val="none" w:sz="0" w:space="0" w:color="auto"/>
                                                    <w:left w:val="none" w:sz="0" w:space="0" w:color="auto"/>
                                                    <w:bottom w:val="none" w:sz="0" w:space="0" w:color="auto"/>
                                                    <w:right w:val="none" w:sz="0" w:space="0" w:color="auto"/>
                                                  </w:divBdr>
                                                </w:div>
                                                <w:div w:id="261960841">
                                                  <w:marLeft w:val="0"/>
                                                  <w:marRight w:val="0"/>
                                                  <w:marTop w:val="0"/>
                                                  <w:marBottom w:val="0"/>
                                                  <w:divBdr>
                                                    <w:top w:val="none" w:sz="0" w:space="0" w:color="auto"/>
                                                    <w:left w:val="none" w:sz="0" w:space="0" w:color="auto"/>
                                                    <w:bottom w:val="none" w:sz="0" w:space="0" w:color="auto"/>
                                                    <w:right w:val="none" w:sz="0" w:space="0" w:color="auto"/>
                                                  </w:divBdr>
                                                </w:div>
                                                <w:div w:id="155727815">
                                                  <w:marLeft w:val="0"/>
                                                  <w:marRight w:val="0"/>
                                                  <w:marTop w:val="0"/>
                                                  <w:marBottom w:val="0"/>
                                                  <w:divBdr>
                                                    <w:top w:val="none" w:sz="0" w:space="0" w:color="auto"/>
                                                    <w:left w:val="none" w:sz="0" w:space="0" w:color="auto"/>
                                                    <w:bottom w:val="none" w:sz="0" w:space="0" w:color="auto"/>
                                                    <w:right w:val="none" w:sz="0" w:space="0" w:color="auto"/>
                                                  </w:divBdr>
                                                </w:div>
                                                <w:div w:id="1509439474">
                                                  <w:marLeft w:val="0"/>
                                                  <w:marRight w:val="0"/>
                                                  <w:marTop w:val="0"/>
                                                  <w:marBottom w:val="0"/>
                                                  <w:divBdr>
                                                    <w:top w:val="none" w:sz="0" w:space="0" w:color="auto"/>
                                                    <w:left w:val="none" w:sz="0" w:space="0" w:color="auto"/>
                                                    <w:bottom w:val="none" w:sz="0" w:space="0" w:color="auto"/>
                                                    <w:right w:val="none" w:sz="0" w:space="0" w:color="auto"/>
                                                  </w:divBdr>
                                                </w:div>
                                                <w:div w:id="1306544247">
                                                  <w:marLeft w:val="0"/>
                                                  <w:marRight w:val="0"/>
                                                  <w:marTop w:val="0"/>
                                                  <w:marBottom w:val="0"/>
                                                  <w:divBdr>
                                                    <w:top w:val="none" w:sz="0" w:space="0" w:color="auto"/>
                                                    <w:left w:val="none" w:sz="0" w:space="0" w:color="auto"/>
                                                    <w:bottom w:val="none" w:sz="0" w:space="0" w:color="auto"/>
                                                    <w:right w:val="none" w:sz="0" w:space="0" w:color="auto"/>
                                                  </w:divBdr>
                                                </w:div>
                                                <w:div w:id="723912482">
                                                  <w:marLeft w:val="0"/>
                                                  <w:marRight w:val="0"/>
                                                  <w:marTop w:val="0"/>
                                                  <w:marBottom w:val="0"/>
                                                  <w:divBdr>
                                                    <w:top w:val="none" w:sz="0" w:space="0" w:color="auto"/>
                                                    <w:left w:val="none" w:sz="0" w:space="0" w:color="auto"/>
                                                    <w:bottom w:val="none" w:sz="0" w:space="0" w:color="auto"/>
                                                    <w:right w:val="none" w:sz="0" w:space="0" w:color="auto"/>
                                                  </w:divBdr>
                                                </w:div>
                                                <w:div w:id="453789644">
                                                  <w:marLeft w:val="0"/>
                                                  <w:marRight w:val="0"/>
                                                  <w:marTop w:val="0"/>
                                                  <w:marBottom w:val="0"/>
                                                  <w:divBdr>
                                                    <w:top w:val="none" w:sz="0" w:space="0" w:color="auto"/>
                                                    <w:left w:val="none" w:sz="0" w:space="0" w:color="auto"/>
                                                    <w:bottom w:val="none" w:sz="0" w:space="0" w:color="auto"/>
                                                    <w:right w:val="none" w:sz="0" w:space="0" w:color="auto"/>
                                                  </w:divBdr>
                                                </w:div>
                                                <w:div w:id="1896351540">
                                                  <w:marLeft w:val="0"/>
                                                  <w:marRight w:val="0"/>
                                                  <w:marTop w:val="0"/>
                                                  <w:marBottom w:val="0"/>
                                                  <w:divBdr>
                                                    <w:top w:val="none" w:sz="0" w:space="0" w:color="auto"/>
                                                    <w:left w:val="none" w:sz="0" w:space="0" w:color="auto"/>
                                                    <w:bottom w:val="none" w:sz="0" w:space="0" w:color="auto"/>
                                                    <w:right w:val="none" w:sz="0" w:space="0" w:color="auto"/>
                                                  </w:divBdr>
                                                </w:div>
                                                <w:div w:id="1453162411">
                                                  <w:marLeft w:val="0"/>
                                                  <w:marRight w:val="0"/>
                                                  <w:marTop w:val="0"/>
                                                  <w:marBottom w:val="0"/>
                                                  <w:divBdr>
                                                    <w:top w:val="none" w:sz="0" w:space="0" w:color="auto"/>
                                                    <w:left w:val="none" w:sz="0" w:space="0" w:color="auto"/>
                                                    <w:bottom w:val="none" w:sz="0" w:space="0" w:color="auto"/>
                                                    <w:right w:val="none" w:sz="0" w:space="0" w:color="auto"/>
                                                  </w:divBdr>
                                                </w:div>
                                                <w:div w:id="11882097">
                                                  <w:marLeft w:val="0"/>
                                                  <w:marRight w:val="0"/>
                                                  <w:marTop w:val="0"/>
                                                  <w:marBottom w:val="0"/>
                                                  <w:divBdr>
                                                    <w:top w:val="none" w:sz="0" w:space="0" w:color="auto"/>
                                                    <w:left w:val="none" w:sz="0" w:space="0" w:color="auto"/>
                                                    <w:bottom w:val="none" w:sz="0" w:space="0" w:color="auto"/>
                                                    <w:right w:val="none" w:sz="0" w:space="0" w:color="auto"/>
                                                  </w:divBdr>
                                                </w:div>
                                                <w:div w:id="1905137143">
                                                  <w:marLeft w:val="0"/>
                                                  <w:marRight w:val="0"/>
                                                  <w:marTop w:val="0"/>
                                                  <w:marBottom w:val="0"/>
                                                  <w:divBdr>
                                                    <w:top w:val="none" w:sz="0" w:space="0" w:color="auto"/>
                                                    <w:left w:val="none" w:sz="0" w:space="0" w:color="auto"/>
                                                    <w:bottom w:val="none" w:sz="0" w:space="0" w:color="auto"/>
                                                    <w:right w:val="none" w:sz="0" w:space="0" w:color="auto"/>
                                                  </w:divBdr>
                                                </w:div>
                                                <w:div w:id="787629577">
                                                  <w:marLeft w:val="0"/>
                                                  <w:marRight w:val="0"/>
                                                  <w:marTop w:val="0"/>
                                                  <w:marBottom w:val="0"/>
                                                  <w:divBdr>
                                                    <w:top w:val="none" w:sz="0" w:space="0" w:color="auto"/>
                                                    <w:left w:val="none" w:sz="0" w:space="0" w:color="auto"/>
                                                    <w:bottom w:val="none" w:sz="0" w:space="0" w:color="auto"/>
                                                    <w:right w:val="none" w:sz="0" w:space="0" w:color="auto"/>
                                                  </w:divBdr>
                                                </w:div>
                                                <w:div w:id="1614089741">
                                                  <w:marLeft w:val="0"/>
                                                  <w:marRight w:val="0"/>
                                                  <w:marTop w:val="0"/>
                                                  <w:marBottom w:val="0"/>
                                                  <w:divBdr>
                                                    <w:top w:val="none" w:sz="0" w:space="0" w:color="auto"/>
                                                    <w:left w:val="none" w:sz="0" w:space="0" w:color="auto"/>
                                                    <w:bottom w:val="none" w:sz="0" w:space="0" w:color="auto"/>
                                                    <w:right w:val="none" w:sz="0" w:space="0" w:color="auto"/>
                                                  </w:divBdr>
                                                </w:div>
                                                <w:div w:id="669715926">
                                                  <w:marLeft w:val="0"/>
                                                  <w:marRight w:val="0"/>
                                                  <w:marTop w:val="0"/>
                                                  <w:marBottom w:val="0"/>
                                                  <w:divBdr>
                                                    <w:top w:val="none" w:sz="0" w:space="0" w:color="auto"/>
                                                    <w:left w:val="none" w:sz="0" w:space="0" w:color="auto"/>
                                                    <w:bottom w:val="none" w:sz="0" w:space="0" w:color="auto"/>
                                                    <w:right w:val="none" w:sz="0" w:space="0" w:color="auto"/>
                                                  </w:divBdr>
                                                </w:div>
                                                <w:div w:id="1446077184">
                                                  <w:marLeft w:val="0"/>
                                                  <w:marRight w:val="0"/>
                                                  <w:marTop w:val="0"/>
                                                  <w:marBottom w:val="0"/>
                                                  <w:divBdr>
                                                    <w:top w:val="none" w:sz="0" w:space="0" w:color="auto"/>
                                                    <w:left w:val="none" w:sz="0" w:space="0" w:color="auto"/>
                                                    <w:bottom w:val="none" w:sz="0" w:space="0" w:color="auto"/>
                                                    <w:right w:val="none" w:sz="0" w:space="0" w:color="auto"/>
                                                  </w:divBdr>
                                                </w:div>
                                                <w:div w:id="773860327">
                                                  <w:marLeft w:val="0"/>
                                                  <w:marRight w:val="0"/>
                                                  <w:marTop w:val="0"/>
                                                  <w:marBottom w:val="0"/>
                                                  <w:divBdr>
                                                    <w:top w:val="none" w:sz="0" w:space="0" w:color="auto"/>
                                                    <w:left w:val="none" w:sz="0" w:space="0" w:color="auto"/>
                                                    <w:bottom w:val="none" w:sz="0" w:space="0" w:color="auto"/>
                                                    <w:right w:val="none" w:sz="0" w:space="0" w:color="auto"/>
                                                  </w:divBdr>
                                                </w:div>
                                                <w:div w:id="1282421411">
                                                  <w:marLeft w:val="0"/>
                                                  <w:marRight w:val="0"/>
                                                  <w:marTop w:val="0"/>
                                                  <w:marBottom w:val="0"/>
                                                  <w:divBdr>
                                                    <w:top w:val="none" w:sz="0" w:space="0" w:color="auto"/>
                                                    <w:left w:val="none" w:sz="0" w:space="0" w:color="auto"/>
                                                    <w:bottom w:val="none" w:sz="0" w:space="0" w:color="auto"/>
                                                    <w:right w:val="none" w:sz="0" w:space="0" w:color="auto"/>
                                                  </w:divBdr>
                                                </w:div>
                                                <w:div w:id="657349475">
                                                  <w:marLeft w:val="0"/>
                                                  <w:marRight w:val="0"/>
                                                  <w:marTop w:val="0"/>
                                                  <w:marBottom w:val="0"/>
                                                  <w:divBdr>
                                                    <w:top w:val="none" w:sz="0" w:space="0" w:color="auto"/>
                                                    <w:left w:val="none" w:sz="0" w:space="0" w:color="auto"/>
                                                    <w:bottom w:val="none" w:sz="0" w:space="0" w:color="auto"/>
                                                    <w:right w:val="none" w:sz="0" w:space="0" w:color="auto"/>
                                                  </w:divBdr>
                                                </w:div>
                                                <w:div w:id="2018921408">
                                                  <w:marLeft w:val="0"/>
                                                  <w:marRight w:val="0"/>
                                                  <w:marTop w:val="0"/>
                                                  <w:marBottom w:val="0"/>
                                                  <w:divBdr>
                                                    <w:top w:val="none" w:sz="0" w:space="0" w:color="auto"/>
                                                    <w:left w:val="none" w:sz="0" w:space="0" w:color="auto"/>
                                                    <w:bottom w:val="none" w:sz="0" w:space="0" w:color="auto"/>
                                                    <w:right w:val="none" w:sz="0" w:space="0" w:color="auto"/>
                                                  </w:divBdr>
                                                </w:div>
                                                <w:div w:id="703755590">
                                                  <w:marLeft w:val="0"/>
                                                  <w:marRight w:val="0"/>
                                                  <w:marTop w:val="0"/>
                                                  <w:marBottom w:val="0"/>
                                                  <w:divBdr>
                                                    <w:top w:val="none" w:sz="0" w:space="0" w:color="auto"/>
                                                    <w:left w:val="none" w:sz="0" w:space="0" w:color="auto"/>
                                                    <w:bottom w:val="none" w:sz="0" w:space="0" w:color="auto"/>
                                                    <w:right w:val="none" w:sz="0" w:space="0" w:color="auto"/>
                                                  </w:divBdr>
                                                </w:div>
                                                <w:div w:id="739327142">
                                                  <w:marLeft w:val="0"/>
                                                  <w:marRight w:val="0"/>
                                                  <w:marTop w:val="0"/>
                                                  <w:marBottom w:val="0"/>
                                                  <w:divBdr>
                                                    <w:top w:val="none" w:sz="0" w:space="0" w:color="auto"/>
                                                    <w:left w:val="none" w:sz="0" w:space="0" w:color="auto"/>
                                                    <w:bottom w:val="none" w:sz="0" w:space="0" w:color="auto"/>
                                                    <w:right w:val="none" w:sz="0" w:space="0" w:color="auto"/>
                                                  </w:divBdr>
                                                </w:div>
                                                <w:div w:id="1476214801">
                                                  <w:marLeft w:val="0"/>
                                                  <w:marRight w:val="0"/>
                                                  <w:marTop w:val="0"/>
                                                  <w:marBottom w:val="0"/>
                                                  <w:divBdr>
                                                    <w:top w:val="none" w:sz="0" w:space="0" w:color="auto"/>
                                                    <w:left w:val="none" w:sz="0" w:space="0" w:color="auto"/>
                                                    <w:bottom w:val="none" w:sz="0" w:space="0" w:color="auto"/>
                                                    <w:right w:val="none" w:sz="0" w:space="0" w:color="auto"/>
                                                  </w:divBdr>
                                                </w:div>
                                                <w:div w:id="1896088413">
                                                  <w:marLeft w:val="0"/>
                                                  <w:marRight w:val="0"/>
                                                  <w:marTop w:val="0"/>
                                                  <w:marBottom w:val="0"/>
                                                  <w:divBdr>
                                                    <w:top w:val="none" w:sz="0" w:space="0" w:color="auto"/>
                                                    <w:left w:val="none" w:sz="0" w:space="0" w:color="auto"/>
                                                    <w:bottom w:val="none" w:sz="0" w:space="0" w:color="auto"/>
                                                    <w:right w:val="none" w:sz="0" w:space="0" w:color="auto"/>
                                                  </w:divBdr>
                                                </w:div>
                                                <w:div w:id="201211902">
                                                  <w:marLeft w:val="0"/>
                                                  <w:marRight w:val="0"/>
                                                  <w:marTop w:val="0"/>
                                                  <w:marBottom w:val="0"/>
                                                  <w:divBdr>
                                                    <w:top w:val="none" w:sz="0" w:space="0" w:color="auto"/>
                                                    <w:left w:val="none" w:sz="0" w:space="0" w:color="auto"/>
                                                    <w:bottom w:val="none" w:sz="0" w:space="0" w:color="auto"/>
                                                    <w:right w:val="none" w:sz="0" w:space="0" w:color="auto"/>
                                                  </w:divBdr>
                                                </w:div>
                                                <w:div w:id="339280330">
                                                  <w:marLeft w:val="0"/>
                                                  <w:marRight w:val="0"/>
                                                  <w:marTop w:val="0"/>
                                                  <w:marBottom w:val="0"/>
                                                  <w:divBdr>
                                                    <w:top w:val="none" w:sz="0" w:space="0" w:color="auto"/>
                                                    <w:left w:val="none" w:sz="0" w:space="0" w:color="auto"/>
                                                    <w:bottom w:val="none" w:sz="0" w:space="0" w:color="auto"/>
                                                    <w:right w:val="none" w:sz="0" w:space="0" w:color="auto"/>
                                                  </w:divBdr>
                                                </w:div>
                                                <w:div w:id="888299909">
                                                  <w:marLeft w:val="0"/>
                                                  <w:marRight w:val="0"/>
                                                  <w:marTop w:val="0"/>
                                                  <w:marBottom w:val="0"/>
                                                  <w:divBdr>
                                                    <w:top w:val="none" w:sz="0" w:space="0" w:color="auto"/>
                                                    <w:left w:val="none" w:sz="0" w:space="0" w:color="auto"/>
                                                    <w:bottom w:val="none" w:sz="0" w:space="0" w:color="auto"/>
                                                    <w:right w:val="none" w:sz="0" w:space="0" w:color="auto"/>
                                                  </w:divBdr>
                                                </w:div>
                                                <w:div w:id="1229456766">
                                                  <w:marLeft w:val="0"/>
                                                  <w:marRight w:val="0"/>
                                                  <w:marTop w:val="0"/>
                                                  <w:marBottom w:val="0"/>
                                                  <w:divBdr>
                                                    <w:top w:val="none" w:sz="0" w:space="0" w:color="auto"/>
                                                    <w:left w:val="none" w:sz="0" w:space="0" w:color="auto"/>
                                                    <w:bottom w:val="none" w:sz="0" w:space="0" w:color="auto"/>
                                                    <w:right w:val="none" w:sz="0" w:space="0" w:color="auto"/>
                                                  </w:divBdr>
                                                </w:div>
                                                <w:div w:id="930939638">
                                                  <w:marLeft w:val="0"/>
                                                  <w:marRight w:val="0"/>
                                                  <w:marTop w:val="0"/>
                                                  <w:marBottom w:val="0"/>
                                                  <w:divBdr>
                                                    <w:top w:val="none" w:sz="0" w:space="0" w:color="auto"/>
                                                    <w:left w:val="none" w:sz="0" w:space="0" w:color="auto"/>
                                                    <w:bottom w:val="none" w:sz="0" w:space="0" w:color="auto"/>
                                                    <w:right w:val="none" w:sz="0" w:space="0" w:color="auto"/>
                                                  </w:divBdr>
                                                </w:div>
                                                <w:div w:id="847141010">
                                                  <w:marLeft w:val="0"/>
                                                  <w:marRight w:val="0"/>
                                                  <w:marTop w:val="0"/>
                                                  <w:marBottom w:val="0"/>
                                                  <w:divBdr>
                                                    <w:top w:val="none" w:sz="0" w:space="0" w:color="auto"/>
                                                    <w:left w:val="none" w:sz="0" w:space="0" w:color="auto"/>
                                                    <w:bottom w:val="none" w:sz="0" w:space="0" w:color="auto"/>
                                                    <w:right w:val="none" w:sz="0" w:space="0" w:color="auto"/>
                                                  </w:divBdr>
                                                </w:div>
                                                <w:div w:id="1758356684">
                                                  <w:marLeft w:val="0"/>
                                                  <w:marRight w:val="0"/>
                                                  <w:marTop w:val="0"/>
                                                  <w:marBottom w:val="0"/>
                                                  <w:divBdr>
                                                    <w:top w:val="none" w:sz="0" w:space="0" w:color="auto"/>
                                                    <w:left w:val="none" w:sz="0" w:space="0" w:color="auto"/>
                                                    <w:bottom w:val="none" w:sz="0" w:space="0" w:color="auto"/>
                                                    <w:right w:val="none" w:sz="0" w:space="0" w:color="auto"/>
                                                  </w:divBdr>
                                                </w:div>
                                                <w:div w:id="2130007570">
                                                  <w:marLeft w:val="0"/>
                                                  <w:marRight w:val="0"/>
                                                  <w:marTop w:val="0"/>
                                                  <w:marBottom w:val="0"/>
                                                  <w:divBdr>
                                                    <w:top w:val="none" w:sz="0" w:space="0" w:color="auto"/>
                                                    <w:left w:val="none" w:sz="0" w:space="0" w:color="auto"/>
                                                    <w:bottom w:val="none" w:sz="0" w:space="0" w:color="auto"/>
                                                    <w:right w:val="none" w:sz="0" w:space="0" w:color="auto"/>
                                                  </w:divBdr>
                                                </w:div>
                                                <w:div w:id="538127730">
                                                  <w:marLeft w:val="0"/>
                                                  <w:marRight w:val="0"/>
                                                  <w:marTop w:val="0"/>
                                                  <w:marBottom w:val="0"/>
                                                  <w:divBdr>
                                                    <w:top w:val="none" w:sz="0" w:space="0" w:color="auto"/>
                                                    <w:left w:val="none" w:sz="0" w:space="0" w:color="auto"/>
                                                    <w:bottom w:val="none" w:sz="0" w:space="0" w:color="auto"/>
                                                    <w:right w:val="none" w:sz="0" w:space="0" w:color="auto"/>
                                                  </w:divBdr>
                                                </w:div>
                                                <w:div w:id="381756324">
                                                  <w:marLeft w:val="0"/>
                                                  <w:marRight w:val="0"/>
                                                  <w:marTop w:val="0"/>
                                                  <w:marBottom w:val="0"/>
                                                  <w:divBdr>
                                                    <w:top w:val="none" w:sz="0" w:space="0" w:color="auto"/>
                                                    <w:left w:val="none" w:sz="0" w:space="0" w:color="auto"/>
                                                    <w:bottom w:val="none" w:sz="0" w:space="0" w:color="auto"/>
                                                    <w:right w:val="none" w:sz="0" w:space="0" w:color="auto"/>
                                                  </w:divBdr>
                                                </w:div>
                                                <w:div w:id="1805155061">
                                                  <w:marLeft w:val="0"/>
                                                  <w:marRight w:val="0"/>
                                                  <w:marTop w:val="0"/>
                                                  <w:marBottom w:val="0"/>
                                                  <w:divBdr>
                                                    <w:top w:val="none" w:sz="0" w:space="0" w:color="auto"/>
                                                    <w:left w:val="none" w:sz="0" w:space="0" w:color="auto"/>
                                                    <w:bottom w:val="none" w:sz="0" w:space="0" w:color="auto"/>
                                                    <w:right w:val="none" w:sz="0" w:space="0" w:color="auto"/>
                                                  </w:divBdr>
                                                </w:div>
                                                <w:div w:id="1198616048">
                                                  <w:marLeft w:val="0"/>
                                                  <w:marRight w:val="0"/>
                                                  <w:marTop w:val="0"/>
                                                  <w:marBottom w:val="0"/>
                                                  <w:divBdr>
                                                    <w:top w:val="none" w:sz="0" w:space="0" w:color="auto"/>
                                                    <w:left w:val="none" w:sz="0" w:space="0" w:color="auto"/>
                                                    <w:bottom w:val="none" w:sz="0" w:space="0" w:color="auto"/>
                                                    <w:right w:val="none" w:sz="0" w:space="0" w:color="auto"/>
                                                  </w:divBdr>
                                                </w:div>
                                                <w:div w:id="1178542348">
                                                  <w:marLeft w:val="0"/>
                                                  <w:marRight w:val="0"/>
                                                  <w:marTop w:val="0"/>
                                                  <w:marBottom w:val="0"/>
                                                  <w:divBdr>
                                                    <w:top w:val="none" w:sz="0" w:space="0" w:color="auto"/>
                                                    <w:left w:val="none" w:sz="0" w:space="0" w:color="auto"/>
                                                    <w:bottom w:val="none" w:sz="0" w:space="0" w:color="auto"/>
                                                    <w:right w:val="none" w:sz="0" w:space="0" w:color="auto"/>
                                                  </w:divBdr>
                                                </w:div>
                                                <w:div w:id="1328898532">
                                                  <w:marLeft w:val="0"/>
                                                  <w:marRight w:val="0"/>
                                                  <w:marTop w:val="0"/>
                                                  <w:marBottom w:val="0"/>
                                                  <w:divBdr>
                                                    <w:top w:val="none" w:sz="0" w:space="0" w:color="auto"/>
                                                    <w:left w:val="none" w:sz="0" w:space="0" w:color="auto"/>
                                                    <w:bottom w:val="none" w:sz="0" w:space="0" w:color="auto"/>
                                                    <w:right w:val="none" w:sz="0" w:space="0" w:color="auto"/>
                                                  </w:divBdr>
                                                </w:div>
                                                <w:div w:id="295647254">
                                                  <w:marLeft w:val="0"/>
                                                  <w:marRight w:val="0"/>
                                                  <w:marTop w:val="0"/>
                                                  <w:marBottom w:val="0"/>
                                                  <w:divBdr>
                                                    <w:top w:val="none" w:sz="0" w:space="0" w:color="auto"/>
                                                    <w:left w:val="none" w:sz="0" w:space="0" w:color="auto"/>
                                                    <w:bottom w:val="none" w:sz="0" w:space="0" w:color="auto"/>
                                                    <w:right w:val="none" w:sz="0" w:space="0" w:color="auto"/>
                                                  </w:divBdr>
                                                </w:div>
                                                <w:div w:id="935091385">
                                                  <w:marLeft w:val="0"/>
                                                  <w:marRight w:val="0"/>
                                                  <w:marTop w:val="0"/>
                                                  <w:marBottom w:val="0"/>
                                                  <w:divBdr>
                                                    <w:top w:val="none" w:sz="0" w:space="0" w:color="auto"/>
                                                    <w:left w:val="none" w:sz="0" w:space="0" w:color="auto"/>
                                                    <w:bottom w:val="none" w:sz="0" w:space="0" w:color="auto"/>
                                                    <w:right w:val="none" w:sz="0" w:space="0" w:color="auto"/>
                                                  </w:divBdr>
                                                </w:div>
                                                <w:div w:id="1006251113">
                                                  <w:marLeft w:val="0"/>
                                                  <w:marRight w:val="0"/>
                                                  <w:marTop w:val="0"/>
                                                  <w:marBottom w:val="0"/>
                                                  <w:divBdr>
                                                    <w:top w:val="none" w:sz="0" w:space="0" w:color="auto"/>
                                                    <w:left w:val="none" w:sz="0" w:space="0" w:color="auto"/>
                                                    <w:bottom w:val="none" w:sz="0" w:space="0" w:color="auto"/>
                                                    <w:right w:val="none" w:sz="0" w:space="0" w:color="auto"/>
                                                  </w:divBdr>
                                                </w:div>
                                                <w:div w:id="1537234342">
                                                  <w:marLeft w:val="0"/>
                                                  <w:marRight w:val="0"/>
                                                  <w:marTop w:val="0"/>
                                                  <w:marBottom w:val="0"/>
                                                  <w:divBdr>
                                                    <w:top w:val="none" w:sz="0" w:space="0" w:color="auto"/>
                                                    <w:left w:val="none" w:sz="0" w:space="0" w:color="auto"/>
                                                    <w:bottom w:val="none" w:sz="0" w:space="0" w:color="auto"/>
                                                    <w:right w:val="none" w:sz="0" w:space="0" w:color="auto"/>
                                                  </w:divBdr>
                                                </w:div>
                                                <w:div w:id="1751612489">
                                                  <w:marLeft w:val="0"/>
                                                  <w:marRight w:val="0"/>
                                                  <w:marTop w:val="0"/>
                                                  <w:marBottom w:val="0"/>
                                                  <w:divBdr>
                                                    <w:top w:val="none" w:sz="0" w:space="0" w:color="auto"/>
                                                    <w:left w:val="none" w:sz="0" w:space="0" w:color="auto"/>
                                                    <w:bottom w:val="none" w:sz="0" w:space="0" w:color="auto"/>
                                                    <w:right w:val="none" w:sz="0" w:space="0" w:color="auto"/>
                                                  </w:divBdr>
                                                </w:div>
                                                <w:div w:id="483551593">
                                                  <w:marLeft w:val="0"/>
                                                  <w:marRight w:val="0"/>
                                                  <w:marTop w:val="0"/>
                                                  <w:marBottom w:val="0"/>
                                                  <w:divBdr>
                                                    <w:top w:val="none" w:sz="0" w:space="0" w:color="auto"/>
                                                    <w:left w:val="none" w:sz="0" w:space="0" w:color="auto"/>
                                                    <w:bottom w:val="none" w:sz="0" w:space="0" w:color="auto"/>
                                                    <w:right w:val="none" w:sz="0" w:space="0" w:color="auto"/>
                                                  </w:divBdr>
                                                </w:div>
                                                <w:div w:id="5640147">
                                                  <w:marLeft w:val="0"/>
                                                  <w:marRight w:val="0"/>
                                                  <w:marTop w:val="0"/>
                                                  <w:marBottom w:val="0"/>
                                                  <w:divBdr>
                                                    <w:top w:val="none" w:sz="0" w:space="0" w:color="auto"/>
                                                    <w:left w:val="none" w:sz="0" w:space="0" w:color="auto"/>
                                                    <w:bottom w:val="none" w:sz="0" w:space="0" w:color="auto"/>
                                                    <w:right w:val="none" w:sz="0" w:space="0" w:color="auto"/>
                                                  </w:divBdr>
                                                </w:div>
                                                <w:div w:id="681787730">
                                                  <w:marLeft w:val="0"/>
                                                  <w:marRight w:val="0"/>
                                                  <w:marTop w:val="0"/>
                                                  <w:marBottom w:val="0"/>
                                                  <w:divBdr>
                                                    <w:top w:val="none" w:sz="0" w:space="0" w:color="auto"/>
                                                    <w:left w:val="none" w:sz="0" w:space="0" w:color="auto"/>
                                                    <w:bottom w:val="none" w:sz="0" w:space="0" w:color="auto"/>
                                                    <w:right w:val="none" w:sz="0" w:space="0" w:color="auto"/>
                                                  </w:divBdr>
                                                </w:div>
                                                <w:div w:id="1919704096">
                                                  <w:marLeft w:val="0"/>
                                                  <w:marRight w:val="0"/>
                                                  <w:marTop w:val="0"/>
                                                  <w:marBottom w:val="0"/>
                                                  <w:divBdr>
                                                    <w:top w:val="none" w:sz="0" w:space="0" w:color="auto"/>
                                                    <w:left w:val="none" w:sz="0" w:space="0" w:color="auto"/>
                                                    <w:bottom w:val="none" w:sz="0" w:space="0" w:color="auto"/>
                                                    <w:right w:val="none" w:sz="0" w:space="0" w:color="auto"/>
                                                  </w:divBdr>
                                                </w:div>
                                                <w:div w:id="1595477302">
                                                  <w:marLeft w:val="0"/>
                                                  <w:marRight w:val="0"/>
                                                  <w:marTop w:val="0"/>
                                                  <w:marBottom w:val="0"/>
                                                  <w:divBdr>
                                                    <w:top w:val="none" w:sz="0" w:space="0" w:color="auto"/>
                                                    <w:left w:val="none" w:sz="0" w:space="0" w:color="auto"/>
                                                    <w:bottom w:val="none" w:sz="0" w:space="0" w:color="auto"/>
                                                    <w:right w:val="none" w:sz="0" w:space="0" w:color="auto"/>
                                                  </w:divBdr>
                                                </w:div>
                                                <w:div w:id="1345983148">
                                                  <w:marLeft w:val="0"/>
                                                  <w:marRight w:val="0"/>
                                                  <w:marTop w:val="0"/>
                                                  <w:marBottom w:val="0"/>
                                                  <w:divBdr>
                                                    <w:top w:val="none" w:sz="0" w:space="0" w:color="auto"/>
                                                    <w:left w:val="none" w:sz="0" w:space="0" w:color="auto"/>
                                                    <w:bottom w:val="none" w:sz="0" w:space="0" w:color="auto"/>
                                                    <w:right w:val="none" w:sz="0" w:space="0" w:color="auto"/>
                                                  </w:divBdr>
                                                </w:div>
                                                <w:div w:id="1498879910">
                                                  <w:marLeft w:val="0"/>
                                                  <w:marRight w:val="0"/>
                                                  <w:marTop w:val="0"/>
                                                  <w:marBottom w:val="0"/>
                                                  <w:divBdr>
                                                    <w:top w:val="none" w:sz="0" w:space="0" w:color="auto"/>
                                                    <w:left w:val="none" w:sz="0" w:space="0" w:color="auto"/>
                                                    <w:bottom w:val="none" w:sz="0" w:space="0" w:color="auto"/>
                                                    <w:right w:val="none" w:sz="0" w:space="0" w:color="auto"/>
                                                  </w:divBdr>
                                                </w:div>
                                                <w:div w:id="1416395196">
                                                  <w:marLeft w:val="0"/>
                                                  <w:marRight w:val="0"/>
                                                  <w:marTop w:val="0"/>
                                                  <w:marBottom w:val="0"/>
                                                  <w:divBdr>
                                                    <w:top w:val="none" w:sz="0" w:space="0" w:color="auto"/>
                                                    <w:left w:val="none" w:sz="0" w:space="0" w:color="auto"/>
                                                    <w:bottom w:val="none" w:sz="0" w:space="0" w:color="auto"/>
                                                    <w:right w:val="none" w:sz="0" w:space="0" w:color="auto"/>
                                                  </w:divBdr>
                                                </w:div>
                                                <w:div w:id="1511604727">
                                                  <w:marLeft w:val="0"/>
                                                  <w:marRight w:val="0"/>
                                                  <w:marTop w:val="0"/>
                                                  <w:marBottom w:val="0"/>
                                                  <w:divBdr>
                                                    <w:top w:val="none" w:sz="0" w:space="0" w:color="auto"/>
                                                    <w:left w:val="none" w:sz="0" w:space="0" w:color="auto"/>
                                                    <w:bottom w:val="none" w:sz="0" w:space="0" w:color="auto"/>
                                                    <w:right w:val="none" w:sz="0" w:space="0" w:color="auto"/>
                                                  </w:divBdr>
                                                </w:div>
                                                <w:div w:id="1331711801">
                                                  <w:marLeft w:val="0"/>
                                                  <w:marRight w:val="0"/>
                                                  <w:marTop w:val="0"/>
                                                  <w:marBottom w:val="0"/>
                                                  <w:divBdr>
                                                    <w:top w:val="none" w:sz="0" w:space="0" w:color="auto"/>
                                                    <w:left w:val="none" w:sz="0" w:space="0" w:color="auto"/>
                                                    <w:bottom w:val="none" w:sz="0" w:space="0" w:color="auto"/>
                                                    <w:right w:val="none" w:sz="0" w:space="0" w:color="auto"/>
                                                  </w:divBdr>
                                                </w:div>
                                                <w:div w:id="1670713010">
                                                  <w:marLeft w:val="0"/>
                                                  <w:marRight w:val="0"/>
                                                  <w:marTop w:val="0"/>
                                                  <w:marBottom w:val="0"/>
                                                  <w:divBdr>
                                                    <w:top w:val="none" w:sz="0" w:space="0" w:color="auto"/>
                                                    <w:left w:val="none" w:sz="0" w:space="0" w:color="auto"/>
                                                    <w:bottom w:val="none" w:sz="0" w:space="0" w:color="auto"/>
                                                    <w:right w:val="none" w:sz="0" w:space="0" w:color="auto"/>
                                                  </w:divBdr>
                                                </w:div>
                                                <w:div w:id="1206719279">
                                                  <w:marLeft w:val="0"/>
                                                  <w:marRight w:val="0"/>
                                                  <w:marTop w:val="0"/>
                                                  <w:marBottom w:val="0"/>
                                                  <w:divBdr>
                                                    <w:top w:val="none" w:sz="0" w:space="0" w:color="auto"/>
                                                    <w:left w:val="none" w:sz="0" w:space="0" w:color="auto"/>
                                                    <w:bottom w:val="none" w:sz="0" w:space="0" w:color="auto"/>
                                                    <w:right w:val="none" w:sz="0" w:space="0" w:color="auto"/>
                                                  </w:divBdr>
                                                </w:div>
                                                <w:div w:id="2041735440">
                                                  <w:marLeft w:val="0"/>
                                                  <w:marRight w:val="0"/>
                                                  <w:marTop w:val="0"/>
                                                  <w:marBottom w:val="0"/>
                                                  <w:divBdr>
                                                    <w:top w:val="none" w:sz="0" w:space="0" w:color="auto"/>
                                                    <w:left w:val="none" w:sz="0" w:space="0" w:color="auto"/>
                                                    <w:bottom w:val="none" w:sz="0" w:space="0" w:color="auto"/>
                                                    <w:right w:val="none" w:sz="0" w:space="0" w:color="auto"/>
                                                  </w:divBdr>
                                                </w:div>
                                                <w:div w:id="1017006283">
                                                  <w:marLeft w:val="0"/>
                                                  <w:marRight w:val="0"/>
                                                  <w:marTop w:val="0"/>
                                                  <w:marBottom w:val="0"/>
                                                  <w:divBdr>
                                                    <w:top w:val="none" w:sz="0" w:space="0" w:color="auto"/>
                                                    <w:left w:val="none" w:sz="0" w:space="0" w:color="auto"/>
                                                    <w:bottom w:val="none" w:sz="0" w:space="0" w:color="auto"/>
                                                    <w:right w:val="none" w:sz="0" w:space="0" w:color="auto"/>
                                                  </w:divBdr>
                                                </w:div>
                                                <w:div w:id="679042890">
                                                  <w:marLeft w:val="0"/>
                                                  <w:marRight w:val="0"/>
                                                  <w:marTop w:val="0"/>
                                                  <w:marBottom w:val="0"/>
                                                  <w:divBdr>
                                                    <w:top w:val="none" w:sz="0" w:space="0" w:color="auto"/>
                                                    <w:left w:val="none" w:sz="0" w:space="0" w:color="auto"/>
                                                    <w:bottom w:val="none" w:sz="0" w:space="0" w:color="auto"/>
                                                    <w:right w:val="none" w:sz="0" w:space="0" w:color="auto"/>
                                                  </w:divBdr>
                                                </w:div>
                                                <w:div w:id="931086283">
                                                  <w:marLeft w:val="0"/>
                                                  <w:marRight w:val="0"/>
                                                  <w:marTop w:val="0"/>
                                                  <w:marBottom w:val="0"/>
                                                  <w:divBdr>
                                                    <w:top w:val="none" w:sz="0" w:space="0" w:color="auto"/>
                                                    <w:left w:val="none" w:sz="0" w:space="0" w:color="auto"/>
                                                    <w:bottom w:val="none" w:sz="0" w:space="0" w:color="auto"/>
                                                    <w:right w:val="none" w:sz="0" w:space="0" w:color="auto"/>
                                                  </w:divBdr>
                                                </w:div>
                                                <w:div w:id="1677079304">
                                                  <w:marLeft w:val="0"/>
                                                  <w:marRight w:val="0"/>
                                                  <w:marTop w:val="0"/>
                                                  <w:marBottom w:val="0"/>
                                                  <w:divBdr>
                                                    <w:top w:val="none" w:sz="0" w:space="0" w:color="auto"/>
                                                    <w:left w:val="none" w:sz="0" w:space="0" w:color="auto"/>
                                                    <w:bottom w:val="none" w:sz="0" w:space="0" w:color="auto"/>
                                                    <w:right w:val="none" w:sz="0" w:space="0" w:color="auto"/>
                                                  </w:divBdr>
                                                </w:div>
                                                <w:div w:id="1398237859">
                                                  <w:marLeft w:val="0"/>
                                                  <w:marRight w:val="0"/>
                                                  <w:marTop w:val="0"/>
                                                  <w:marBottom w:val="0"/>
                                                  <w:divBdr>
                                                    <w:top w:val="none" w:sz="0" w:space="0" w:color="auto"/>
                                                    <w:left w:val="none" w:sz="0" w:space="0" w:color="auto"/>
                                                    <w:bottom w:val="none" w:sz="0" w:space="0" w:color="auto"/>
                                                    <w:right w:val="none" w:sz="0" w:space="0" w:color="auto"/>
                                                  </w:divBdr>
                                                </w:div>
                                                <w:div w:id="353113892">
                                                  <w:marLeft w:val="0"/>
                                                  <w:marRight w:val="0"/>
                                                  <w:marTop w:val="0"/>
                                                  <w:marBottom w:val="0"/>
                                                  <w:divBdr>
                                                    <w:top w:val="none" w:sz="0" w:space="0" w:color="auto"/>
                                                    <w:left w:val="none" w:sz="0" w:space="0" w:color="auto"/>
                                                    <w:bottom w:val="none" w:sz="0" w:space="0" w:color="auto"/>
                                                    <w:right w:val="none" w:sz="0" w:space="0" w:color="auto"/>
                                                  </w:divBdr>
                                                </w:div>
                                                <w:div w:id="1176917463">
                                                  <w:marLeft w:val="0"/>
                                                  <w:marRight w:val="0"/>
                                                  <w:marTop w:val="0"/>
                                                  <w:marBottom w:val="0"/>
                                                  <w:divBdr>
                                                    <w:top w:val="none" w:sz="0" w:space="0" w:color="auto"/>
                                                    <w:left w:val="none" w:sz="0" w:space="0" w:color="auto"/>
                                                    <w:bottom w:val="none" w:sz="0" w:space="0" w:color="auto"/>
                                                    <w:right w:val="none" w:sz="0" w:space="0" w:color="auto"/>
                                                  </w:divBdr>
                                                </w:div>
                                                <w:div w:id="694617195">
                                                  <w:marLeft w:val="0"/>
                                                  <w:marRight w:val="0"/>
                                                  <w:marTop w:val="0"/>
                                                  <w:marBottom w:val="0"/>
                                                  <w:divBdr>
                                                    <w:top w:val="none" w:sz="0" w:space="0" w:color="auto"/>
                                                    <w:left w:val="none" w:sz="0" w:space="0" w:color="auto"/>
                                                    <w:bottom w:val="none" w:sz="0" w:space="0" w:color="auto"/>
                                                    <w:right w:val="none" w:sz="0" w:space="0" w:color="auto"/>
                                                  </w:divBdr>
                                                </w:div>
                                                <w:div w:id="1960255376">
                                                  <w:marLeft w:val="0"/>
                                                  <w:marRight w:val="0"/>
                                                  <w:marTop w:val="0"/>
                                                  <w:marBottom w:val="0"/>
                                                  <w:divBdr>
                                                    <w:top w:val="none" w:sz="0" w:space="0" w:color="auto"/>
                                                    <w:left w:val="none" w:sz="0" w:space="0" w:color="auto"/>
                                                    <w:bottom w:val="none" w:sz="0" w:space="0" w:color="auto"/>
                                                    <w:right w:val="none" w:sz="0" w:space="0" w:color="auto"/>
                                                  </w:divBdr>
                                                </w:div>
                                                <w:div w:id="1570456532">
                                                  <w:marLeft w:val="0"/>
                                                  <w:marRight w:val="0"/>
                                                  <w:marTop w:val="0"/>
                                                  <w:marBottom w:val="0"/>
                                                  <w:divBdr>
                                                    <w:top w:val="none" w:sz="0" w:space="0" w:color="auto"/>
                                                    <w:left w:val="none" w:sz="0" w:space="0" w:color="auto"/>
                                                    <w:bottom w:val="none" w:sz="0" w:space="0" w:color="auto"/>
                                                    <w:right w:val="none" w:sz="0" w:space="0" w:color="auto"/>
                                                  </w:divBdr>
                                                </w:div>
                                                <w:div w:id="837768335">
                                                  <w:marLeft w:val="0"/>
                                                  <w:marRight w:val="0"/>
                                                  <w:marTop w:val="0"/>
                                                  <w:marBottom w:val="0"/>
                                                  <w:divBdr>
                                                    <w:top w:val="none" w:sz="0" w:space="0" w:color="auto"/>
                                                    <w:left w:val="none" w:sz="0" w:space="0" w:color="auto"/>
                                                    <w:bottom w:val="none" w:sz="0" w:space="0" w:color="auto"/>
                                                    <w:right w:val="none" w:sz="0" w:space="0" w:color="auto"/>
                                                  </w:divBdr>
                                                </w:div>
                                                <w:div w:id="266471458">
                                                  <w:marLeft w:val="0"/>
                                                  <w:marRight w:val="0"/>
                                                  <w:marTop w:val="0"/>
                                                  <w:marBottom w:val="0"/>
                                                  <w:divBdr>
                                                    <w:top w:val="none" w:sz="0" w:space="0" w:color="auto"/>
                                                    <w:left w:val="none" w:sz="0" w:space="0" w:color="auto"/>
                                                    <w:bottom w:val="none" w:sz="0" w:space="0" w:color="auto"/>
                                                    <w:right w:val="none" w:sz="0" w:space="0" w:color="auto"/>
                                                  </w:divBdr>
                                                </w:div>
                                                <w:div w:id="2008358316">
                                                  <w:marLeft w:val="0"/>
                                                  <w:marRight w:val="0"/>
                                                  <w:marTop w:val="0"/>
                                                  <w:marBottom w:val="0"/>
                                                  <w:divBdr>
                                                    <w:top w:val="none" w:sz="0" w:space="0" w:color="auto"/>
                                                    <w:left w:val="none" w:sz="0" w:space="0" w:color="auto"/>
                                                    <w:bottom w:val="none" w:sz="0" w:space="0" w:color="auto"/>
                                                    <w:right w:val="none" w:sz="0" w:space="0" w:color="auto"/>
                                                  </w:divBdr>
                                                </w:div>
                                                <w:div w:id="1925263082">
                                                  <w:marLeft w:val="0"/>
                                                  <w:marRight w:val="0"/>
                                                  <w:marTop w:val="0"/>
                                                  <w:marBottom w:val="0"/>
                                                  <w:divBdr>
                                                    <w:top w:val="none" w:sz="0" w:space="0" w:color="auto"/>
                                                    <w:left w:val="none" w:sz="0" w:space="0" w:color="auto"/>
                                                    <w:bottom w:val="none" w:sz="0" w:space="0" w:color="auto"/>
                                                    <w:right w:val="none" w:sz="0" w:space="0" w:color="auto"/>
                                                  </w:divBdr>
                                                </w:div>
                                                <w:div w:id="1864243147">
                                                  <w:marLeft w:val="0"/>
                                                  <w:marRight w:val="0"/>
                                                  <w:marTop w:val="0"/>
                                                  <w:marBottom w:val="0"/>
                                                  <w:divBdr>
                                                    <w:top w:val="none" w:sz="0" w:space="0" w:color="auto"/>
                                                    <w:left w:val="none" w:sz="0" w:space="0" w:color="auto"/>
                                                    <w:bottom w:val="none" w:sz="0" w:space="0" w:color="auto"/>
                                                    <w:right w:val="none" w:sz="0" w:space="0" w:color="auto"/>
                                                  </w:divBdr>
                                                </w:div>
                                                <w:div w:id="1758407092">
                                                  <w:marLeft w:val="0"/>
                                                  <w:marRight w:val="0"/>
                                                  <w:marTop w:val="0"/>
                                                  <w:marBottom w:val="0"/>
                                                  <w:divBdr>
                                                    <w:top w:val="none" w:sz="0" w:space="0" w:color="auto"/>
                                                    <w:left w:val="none" w:sz="0" w:space="0" w:color="auto"/>
                                                    <w:bottom w:val="none" w:sz="0" w:space="0" w:color="auto"/>
                                                    <w:right w:val="none" w:sz="0" w:space="0" w:color="auto"/>
                                                  </w:divBdr>
                                                </w:div>
                                                <w:div w:id="1719817884">
                                                  <w:marLeft w:val="0"/>
                                                  <w:marRight w:val="0"/>
                                                  <w:marTop w:val="0"/>
                                                  <w:marBottom w:val="0"/>
                                                  <w:divBdr>
                                                    <w:top w:val="none" w:sz="0" w:space="0" w:color="auto"/>
                                                    <w:left w:val="none" w:sz="0" w:space="0" w:color="auto"/>
                                                    <w:bottom w:val="none" w:sz="0" w:space="0" w:color="auto"/>
                                                    <w:right w:val="none" w:sz="0" w:space="0" w:color="auto"/>
                                                  </w:divBdr>
                                                </w:div>
                                                <w:div w:id="966929332">
                                                  <w:marLeft w:val="0"/>
                                                  <w:marRight w:val="0"/>
                                                  <w:marTop w:val="0"/>
                                                  <w:marBottom w:val="0"/>
                                                  <w:divBdr>
                                                    <w:top w:val="none" w:sz="0" w:space="0" w:color="auto"/>
                                                    <w:left w:val="none" w:sz="0" w:space="0" w:color="auto"/>
                                                    <w:bottom w:val="none" w:sz="0" w:space="0" w:color="auto"/>
                                                    <w:right w:val="none" w:sz="0" w:space="0" w:color="auto"/>
                                                  </w:divBdr>
                                                </w:div>
                                                <w:div w:id="782502936">
                                                  <w:marLeft w:val="0"/>
                                                  <w:marRight w:val="0"/>
                                                  <w:marTop w:val="0"/>
                                                  <w:marBottom w:val="0"/>
                                                  <w:divBdr>
                                                    <w:top w:val="none" w:sz="0" w:space="0" w:color="auto"/>
                                                    <w:left w:val="none" w:sz="0" w:space="0" w:color="auto"/>
                                                    <w:bottom w:val="none" w:sz="0" w:space="0" w:color="auto"/>
                                                    <w:right w:val="none" w:sz="0" w:space="0" w:color="auto"/>
                                                  </w:divBdr>
                                                </w:div>
                                                <w:div w:id="1984390625">
                                                  <w:marLeft w:val="0"/>
                                                  <w:marRight w:val="0"/>
                                                  <w:marTop w:val="0"/>
                                                  <w:marBottom w:val="0"/>
                                                  <w:divBdr>
                                                    <w:top w:val="none" w:sz="0" w:space="0" w:color="auto"/>
                                                    <w:left w:val="none" w:sz="0" w:space="0" w:color="auto"/>
                                                    <w:bottom w:val="none" w:sz="0" w:space="0" w:color="auto"/>
                                                    <w:right w:val="none" w:sz="0" w:space="0" w:color="auto"/>
                                                  </w:divBdr>
                                                </w:div>
                                                <w:div w:id="174468280">
                                                  <w:marLeft w:val="0"/>
                                                  <w:marRight w:val="0"/>
                                                  <w:marTop w:val="0"/>
                                                  <w:marBottom w:val="0"/>
                                                  <w:divBdr>
                                                    <w:top w:val="none" w:sz="0" w:space="0" w:color="auto"/>
                                                    <w:left w:val="none" w:sz="0" w:space="0" w:color="auto"/>
                                                    <w:bottom w:val="none" w:sz="0" w:space="0" w:color="auto"/>
                                                    <w:right w:val="none" w:sz="0" w:space="0" w:color="auto"/>
                                                  </w:divBdr>
                                                </w:div>
                                                <w:div w:id="697396266">
                                                  <w:marLeft w:val="0"/>
                                                  <w:marRight w:val="0"/>
                                                  <w:marTop w:val="0"/>
                                                  <w:marBottom w:val="0"/>
                                                  <w:divBdr>
                                                    <w:top w:val="none" w:sz="0" w:space="0" w:color="auto"/>
                                                    <w:left w:val="none" w:sz="0" w:space="0" w:color="auto"/>
                                                    <w:bottom w:val="none" w:sz="0" w:space="0" w:color="auto"/>
                                                    <w:right w:val="none" w:sz="0" w:space="0" w:color="auto"/>
                                                  </w:divBdr>
                                                </w:div>
                                                <w:div w:id="975991740">
                                                  <w:marLeft w:val="0"/>
                                                  <w:marRight w:val="0"/>
                                                  <w:marTop w:val="0"/>
                                                  <w:marBottom w:val="0"/>
                                                  <w:divBdr>
                                                    <w:top w:val="none" w:sz="0" w:space="0" w:color="auto"/>
                                                    <w:left w:val="none" w:sz="0" w:space="0" w:color="auto"/>
                                                    <w:bottom w:val="none" w:sz="0" w:space="0" w:color="auto"/>
                                                    <w:right w:val="none" w:sz="0" w:space="0" w:color="auto"/>
                                                  </w:divBdr>
                                                </w:div>
                                                <w:div w:id="502403989">
                                                  <w:marLeft w:val="0"/>
                                                  <w:marRight w:val="0"/>
                                                  <w:marTop w:val="0"/>
                                                  <w:marBottom w:val="0"/>
                                                  <w:divBdr>
                                                    <w:top w:val="none" w:sz="0" w:space="0" w:color="auto"/>
                                                    <w:left w:val="none" w:sz="0" w:space="0" w:color="auto"/>
                                                    <w:bottom w:val="none" w:sz="0" w:space="0" w:color="auto"/>
                                                    <w:right w:val="none" w:sz="0" w:space="0" w:color="auto"/>
                                                  </w:divBdr>
                                                </w:div>
                                                <w:div w:id="1366521874">
                                                  <w:marLeft w:val="0"/>
                                                  <w:marRight w:val="0"/>
                                                  <w:marTop w:val="0"/>
                                                  <w:marBottom w:val="0"/>
                                                  <w:divBdr>
                                                    <w:top w:val="none" w:sz="0" w:space="0" w:color="auto"/>
                                                    <w:left w:val="none" w:sz="0" w:space="0" w:color="auto"/>
                                                    <w:bottom w:val="none" w:sz="0" w:space="0" w:color="auto"/>
                                                    <w:right w:val="none" w:sz="0" w:space="0" w:color="auto"/>
                                                  </w:divBdr>
                                                </w:div>
                                                <w:div w:id="1747923606">
                                                  <w:marLeft w:val="0"/>
                                                  <w:marRight w:val="0"/>
                                                  <w:marTop w:val="0"/>
                                                  <w:marBottom w:val="0"/>
                                                  <w:divBdr>
                                                    <w:top w:val="none" w:sz="0" w:space="0" w:color="auto"/>
                                                    <w:left w:val="none" w:sz="0" w:space="0" w:color="auto"/>
                                                    <w:bottom w:val="none" w:sz="0" w:space="0" w:color="auto"/>
                                                    <w:right w:val="none" w:sz="0" w:space="0" w:color="auto"/>
                                                  </w:divBdr>
                                                </w:div>
                                                <w:div w:id="967509644">
                                                  <w:marLeft w:val="0"/>
                                                  <w:marRight w:val="0"/>
                                                  <w:marTop w:val="0"/>
                                                  <w:marBottom w:val="0"/>
                                                  <w:divBdr>
                                                    <w:top w:val="none" w:sz="0" w:space="0" w:color="auto"/>
                                                    <w:left w:val="none" w:sz="0" w:space="0" w:color="auto"/>
                                                    <w:bottom w:val="none" w:sz="0" w:space="0" w:color="auto"/>
                                                    <w:right w:val="none" w:sz="0" w:space="0" w:color="auto"/>
                                                  </w:divBdr>
                                                </w:div>
                                                <w:div w:id="900021372">
                                                  <w:marLeft w:val="0"/>
                                                  <w:marRight w:val="0"/>
                                                  <w:marTop w:val="0"/>
                                                  <w:marBottom w:val="0"/>
                                                  <w:divBdr>
                                                    <w:top w:val="none" w:sz="0" w:space="0" w:color="auto"/>
                                                    <w:left w:val="none" w:sz="0" w:space="0" w:color="auto"/>
                                                    <w:bottom w:val="none" w:sz="0" w:space="0" w:color="auto"/>
                                                    <w:right w:val="none" w:sz="0" w:space="0" w:color="auto"/>
                                                  </w:divBdr>
                                                </w:div>
                                                <w:div w:id="2140490662">
                                                  <w:marLeft w:val="0"/>
                                                  <w:marRight w:val="0"/>
                                                  <w:marTop w:val="0"/>
                                                  <w:marBottom w:val="0"/>
                                                  <w:divBdr>
                                                    <w:top w:val="none" w:sz="0" w:space="0" w:color="auto"/>
                                                    <w:left w:val="none" w:sz="0" w:space="0" w:color="auto"/>
                                                    <w:bottom w:val="none" w:sz="0" w:space="0" w:color="auto"/>
                                                    <w:right w:val="none" w:sz="0" w:space="0" w:color="auto"/>
                                                  </w:divBdr>
                                                </w:div>
                                                <w:div w:id="1020476352">
                                                  <w:marLeft w:val="0"/>
                                                  <w:marRight w:val="0"/>
                                                  <w:marTop w:val="0"/>
                                                  <w:marBottom w:val="0"/>
                                                  <w:divBdr>
                                                    <w:top w:val="none" w:sz="0" w:space="0" w:color="auto"/>
                                                    <w:left w:val="none" w:sz="0" w:space="0" w:color="auto"/>
                                                    <w:bottom w:val="none" w:sz="0" w:space="0" w:color="auto"/>
                                                    <w:right w:val="none" w:sz="0" w:space="0" w:color="auto"/>
                                                  </w:divBdr>
                                                </w:div>
                                                <w:div w:id="1082800941">
                                                  <w:marLeft w:val="0"/>
                                                  <w:marRight w:val="0"/>
                                                  <w:marTop w:val="0"/>
                                                  <w:marBottom w:val="0"/>
                                                  <w:divBdr>
                                                    <w:top w:val="none" w:sz="0" w:space="0" w:color="auto"/>
                                                    <w:left w:val="none" w:sz="0" w:space="0" w:color="auto"/>
                                                    <w:bottom w:val="none" w:sz="0" w:space="0" w:color="auto"/>
                                                    <w:right w:val="none" w:sz="0" w:space="0" w:color="auto"/>
                                                  </w:divBdr>
                                                </w:div>
                                                <w:div w:id="1103500249">
                                                  <w:marLeft w:val="0"/>
                                                  <w:marRight w:val="0"/>
                                                  <w:marTop w:val="0"/>
                                                  <w:marBottom w:val="0"/>
                                                  <w:divBdr>
                                                    <w:top w:val="none" w:sz="0" w:space="0" w:color="auto"/>
                                                    <w:left w:val="none" w:sz="0" w:space="0" w:color="auto"/>
                                                    <w:bottom w:val="none" w:sz="0" w:space="0" w:color="auto"/>
                                                    <w:right w:val="none" w:sz="0" w:space="0" w:color="auto"/>
                                                  </w:divBdr>
                                                </w:div>
                                                <w:div w:id="1939409283">
                                                  <w:marLeft w:val="0"/>
                                                  <w:marRight w:val="0"/>
                                                  <w:marTop w:val="0"/>
                                                  <w:marBottom w:val="0"/>
                                                  <w:divBdr>
                                                    <w:top w:val="none" w:sz="0" w:space="0" w:color="auto"/>
                                                    <w:left w:val="none" w:sz="0" w:space="0" w:color="auto"/>
                                                    <w:bottom w:val="none" w:sz="0" w:space="0" w:color="auto"/>
                                                    <w:right w:val="none" w:sz="0" w:space="0" w:color="auto"/>
                                                  </w:divBdr>
                                                </w:div>
                                                <w:div w:id="2012634537">
                                                  <w:marLeft w:val="0"/>
                                                  <w:marRight w:val="0"/>
                                                  <w:marTop w:val="0"/>
                                                  <w:marBottom w:val="0"/>
                                                  <w:divBdr>
                                                    <w:top w:val="none" w:sz="0" w:space="0" w:color="auto"/>
                                                    <w:left w:val="none" w:sz="0" w:space="0" w:color="auto"/>
                                                    <w:bottom w:val="none" w:sz="0" w:space="0" w:color="auto"/>
                                                    <w:right w:val="none" w:sz="0" w:space="0" w:color="auto"/>
                                                  </w:divBdr>
                                                </w:div>
                                                <w:div w:id="1399131570">
                                                  <w:marLeft w:val="0"/>
                                                  <w:marRight w:val="0"/>
                                                  <w:marTop w:val="0"/>
                                                  <w:marBottom w:val="0"/>
                                                  <w:divBdr>
                                                    <w:top w:val="none" w:sz="0" w:space="0" w:color="auto"/>
                                                    <w:left w:val="none" w:sz="0" w:space="0" w:color="auto"/>
                                                    <w:bottom w:val="none" w:sz="0" w:space="0" w:color="auto"/>
                                                    <w:right w:val="none" w:sz="0" w:space="0" w:color="auto"/>
                                                  </w:divBdr>
                                                </w:div>
                                                <w:div w:id="20138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msdn.microsoft.com/en-us/library/ms143729(v%3Dsql.120).aspx"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Microsoft_Visio_2003-2010_Drawing111.vsd"/><Relationship Id="rId25" Type="http://schemas.openxmlformats.org/officeDocument/2006/relationships/hyperlink" Target="http://msdn.microsoft.com/en-us/library/ms143729(v%3Dsql.120).aspx"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technet.microsoft.com/en-us/library/ms143729(v%3Dsql.120).aspx"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technet.microsoft.com/en-us/library/ms143729(v%3Dsql.120).aspx" TargetMode="External"/><Relationship Id="rId27" Type="http://schemas.openxmlformats.org/officeDocument/2006/relationships/hyperlink" Target="http://msdn.microsoft.com/en-us/library/ms143393(v%3Dsql.120).aspx"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B22ACCD2E04E0E82B6938C8C570E84"/>
        <w:category>
          <w:name w:val="General"/>
          <w:gallery w:val="placeholder"/>
        </w:category>
        <w:types>
          <w:type w:val="bbPlcHdr"/>
        </w:types>
        <w:behaviors>
          <w:behavior w:val="content"/>
        </w:behaviors>
        <w:guid w:val="{90753010-BA23-4C7C-8CFE-C79B75B56AC6}"/>
      </w:docPartPr>
      <w:docPartBody>
        <w:p w:rsidR="00E05D2D" w:rsidRDefault="00502732" w:rsidP="00502732">
          <w:pPr>
            <w:pStyle w:val="43B22ACCD2E04E0E82B6938C8C570E84"/>
          </w:pPr>
          <w:r>
            <w:rPr>
              <w:rFonts w:asciiTheme="majorHAnsi" w:eastAsiaTheme="majorEastAsia" w:hAnsiTheme="majorHAnsi" w:cstheme="majorBidi"/>
              <w:caps/>
            </w:rPr>
            <w:t>[Type the company name]</w:t>
          </w:r>
        </w:p>
      </w:docPartBody>
    </w:docPart>
    <w:docPart>
      <w:docPartPr>
        <w:name w:val="F38FC9DB5C984673BA66CF9F4BD663F6"/>
        <w:category>
          <w:name w:val="General"/>
          <w:gallery w:val="placeholder"/>
        </w:category>
        <w:types>
          <w:type w:val="bbPlcHdr"/>
        </w:types>
        <w:behaviors>
          <w:behavior w:val="content"/>
        </w:behaviors>
        <w:guid w:val="{5D590017-8459-4AF0-B5F9-7804497B3634}"/>
      </w:docPartPr>
      <w:docPartBody>
        <w:p w:rsidR="00E05D2D" w:rsidRDefault="00502732" w:rsidP="00502732">
          <w:pPr>
            <w:pStyle w:val="F38FC9DB5C984673BA66CF9F4BD663F6"/>
          </w:pPr>
          <w:r>
            <w:rPr>
              <w:rFonts w:asciiTheme="majorHAnsi" w:eastAsiaTheme="majorEastAsia" w:hAnsiTheme="majorHAnsi" w:cstheme="majorBidi"/>
              <w:sz w:val="80"/>
              <w:szCs w:val="80"/>
            </w:rPr>
            <w:t>[Type the document title]</w:t>
          </w:r>
        </w:p>
      </w:docPartBody>
    </w:docPart>
    <w:docPart>
      <w:docPartPr>
        <w:name w:val="EDA0140AF8EB46EFBC8C1BA3A5A19978"/>
        <w:category>
          <w:name w:val="General"/>
          <w:gallery w:val="placeholder"/>
        </w:category>
        <w:types>
          <w:type w:val="bbPlcHdr"/>
        </w:types>
        <w:behaviors>
          <w:behavior w:val="content"/>
        </w:behaviors>
        <w:guid w:val="{6C5C6D5E-0996-40A0-8AD8-F629346124BF}"/>
      </w:docPartPr>
      <w:docPartBody>
        <w:p w:rsidR="00E05D2D" w:rsidRDefault="00502732" w:rsidP="00502732">
          <w:pPr>
            <w:pStyle w:val="EDA0140AF8EB46EFBC8C1BA3A5A19978"/>
          </w:pPr>
          <w:r>
            <w:rPr>
              <w:rFonts w:asciiTheme="majorHAnsi" w:eastAsiaTheme="majorEastAsia" w:hAnsiTheme="majorHAnsi" w:cstheme="majorBidi"/>
              <w:sz w:val="44"/>
              <w:szCs w:val="44"/>
            </w:rPr>
            <w:t>[Type the document subtitle]</w:t>
          </w:r>
        </w:p>
      </w:docPartBody>
    </w:docPart>
    <w:docPart>
      <w:docPartPr>
        <w:name w:val="0F2871C6309A4F30B5A62553A4E4FB4E"/>
        <w:category>
          <w:name w:val="General"/>
          <w:gallery w:val="placeholder"/>
        </w:category>
        <w:types>
          <w:type w:val="bbPlcHdr"/>
        </w:types>
        <w:behaviors>
          <w:behavior w:val="content"/>
        </w:behaviors>
        <w:guid w:val="{D85D8F38-E6D8-4917-81DC-98412E3BEAE2}"/>
      </w:docPartPr>
      <w:docPartBody>
        <w:p w:rsidR="00E05D2D" w:rsidRDefault="00502732" w:rsidP="00502732">
          <w:pPr>
            <w:pStyle w:val="0F2871C6309A4F30B5A62553A4E4FB4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732"/>
    <w:rsid w:val="000802AB"/>
    <w:rsid w:val="002176BA"/>
    <w:rsid w:val="002852AE"/>
    <w:rsid w:val="0034012B"/>
    <w:rsid w:val="00502732"/>
    <w:rsid w:val="009E60A5"/>
    <w:rsid w:val="00A5150A"/>
    <w:rsid w:val="00AC081E"/>
    <w:rsid w:val="00BD043A"/>
    <w:rsid w:val="00E0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22ACCD2E04E0E82B6938C8C570E84">
    <w:name w:val="43B22ACCD2E04E0E82B6938C8C570E84"/>
    <w:rsid w:val="00502732"/>
  </w:style>
  <w:style w:type="paragraph" w:customStyle="1" w:styleId="F38FC9DB5C984673BA66CF9F4BD663F6">
    <w:name w:val="F38FC9DB5C984673BA66CF9F4BD663F6"/>
    <w:rsid w:val="00502732"/>
  </w:style>
  <w:style w:type="paragraph" w:customStyle="1" w:styleId="EDA0140AF8EB46EFBC8C1BA3A5A19978">
    <w:name w:val="EDA0140AF8EB46EFBC8C1BA3A5A19978"/>
    <w:rsid w:val="00502732"/>
  </w:style>
  <w:style w:type="paragraph" w:customStyle="1" w:styleId="0F2871C6309A4F30B5A62553A4E4FB4E">
    <w:name w:val="0F2871C6309A4F30B5A62553A4E4FB4E"/>
    <w:rsid w:val="00502732"/>
  </w:style>
  <w:style w:type="paragraph" w:customStyle="1" w:styleId="E2FBC9AD923049DFA753513363775773">
    <w:name w:val="E2FBC9AD923049DFA753513363775773"/>
    <w:rsid w:val="00502732"/>
  </w:style>
  <w:style w:type="paragraph" w:customStyle="1" w:styleId="E6610AC10AF34132BE00CCC6544E8181">
    <w:name w:val="E6610AC10AF34132BE00CCC6544E8181"/>
    <w:rsid w:val="00502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2016-02-20T00:00:00</PublishDate>
  <Abstract>This document introduces the new and enhanced features which are supported by HSSBC Database Services Team</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A932DB76269F4D94588F1AF43339F4" ma:contentTypeVersion="0" ma:contentTypeDescription="Create a new document." ma:contentTypeScope="" ma:versionID="91d6d543e895d0b3462a3741a32d26b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22402-9F2C-4D77-BAFA-2368B8CFEAE5}">
  <ds:schemaRefs>
    <ds:schemaRef ds:uri="http://schemas.microsoft.com/office/2006/metadata/properties"/>
  </ds:schemaRefs>
</ds:datastoreItem>
</file>

<file path=customXml/itemProps3.xml><?xml version="1.0" encoding="utf-8"?>
<ds:datastoreItem xmlns:ds="http://schemas.openxmlformats.org/officeDocument/2006/customXml" ds:itemID="{F34E497D-CF86-4530-B016-84DAE3AA5D5F}">
  <ds:schemaRefs>
    <ds:schemaRef ds:uri="http://schemas.microsoft.com/sharepoint/v3/contenttype/forms"/>
  </ds:schemaRefs>
</ds:datastoreItem>
</file>

<file path=customXml/itemProps4.xml><?xml version="1.0" encoding="utf-8"?>
<ds:datastoreItem xmlns:ds="http://schemas.openxmlformats.org/officeDocument/2006/customXml" ds:itemID="{0E7F77F0-2110-4E08-AD40-4C4841D7F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DDDE987-D7EC-478D-9274-DDF5A66A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4115</TotalTime>
  <Pages>17</Pages>
  <Words>4139</Words>
  <Characters>23596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SQL 2014 Functional Specification</vt:lpstr>
    </vt:vector>
  </TitlesOfParts>
  <Company>PHSABC</Company>
  <LinksUpToDate>false</LinksUpToDate>
  <CharactersWithSpaces>27680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2014 Functional Specification</dc:title>
  <dc:subject>New and Enhanced Features</dc:subject>
  <dc:creator>HSSBC Database Services Team</dc:creator>
  <cp:lastModifiedBy>Zhang, James</cp:lastModifiedBy>
  <cp:revision>14</cp:revision>
  <cp:lastPrinted>2016-01-12T23:11:00Z</cp:lastPrinted>
  <dcterms:created xsi:type="dcterms:W3CDTF">2016-01-23T22:12:00Z</dcterms:created>
  <dcterms:modified xsi:type="dcterms:W3CDTF">2016-02-04T19:38:00Z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2014-03-22T00:00:00Z</vt:filetime>
  </property>
  <property fmtid="{D5CDD505-2E9C-101B-9397-08002B2CF9AE}" pid="3" name="LastSaved">
    <vt:filetime>2016-01-08T00:00:00Z</vt:filetime>
  </property>
</Properties>
</file>